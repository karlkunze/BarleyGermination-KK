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373DA" w14:textId="749E906A" w:rsidR="00781D12" w:rsidRDefault="000305B8" w:rsidP="00781D12">
      <w:bookmarkStart w:id="0" w:name="_Hlk45003910"/>
      <w:r>
        <w:t xml:space="preserve">QTL x </w:t>
      </w:r>
      <w:r w:rsidR="008C07B5">
        <w:t>environment</w:t>
      </w:r>
      <w:r>
        <w:t xml:space="preserve"> modeling of </w:t>
      </w:r>
      <w:r w:rsidR="00E319D2">
        <w:t xml:space="preserve">preharvest sprouting in </w:t>
      </w:r>
      <w:r>
        <w:t>spring and winter t</w:t>
      </w:r>
      <w:r w:rsidR="00781D12">
        <w:t xml:space="preserve">wo-row </w:t>
      </w:r>
      <w:r w:rsidR="00A2641F">
        <w:t>malting</w:t>
      </w:r>
      <w:r w:rsidR="00781D12">
        <w:t xml:space="preserve"> barley </w:t>
      </w:r>
    </w:p>
    <w:bookmarkEnd w:id="0"/>
    <w:p w14:paraId="598B1A3E" w14:textId="1CF9AC9F" w:rsidR="00781D12" w:rsidRPr="00A832C3" w:rsidRDefault="00781D12" w:rsidP="00781D12">
      <w:pPr>
        <w:rPr>
          <w:vertAlign w:val="superscript"/>
        </w:rPr>
      </w:pPr>
      <w:r>
        <w:t>Daniel W. Sweeney</w:t>
      </w:r>
      <w:r w:rsidR="00A832C3">
        <w:rPr>
          <w:vertAlign w:val="superscript"/>
        </w:rPr>
        <w:t>1</w:t>
      </w:r>
      <w:r w:rsidR="00406D9E">
        <w:t xml:space="preserve">, </w:t>
      </w:r>
      <w:r w:rsidR="00406D9E" w:rsidRPr="00E319D2">
        <w:t>Karl H. Kunze</w:t>
      </w:r>
      <w:r w:rsidR="00A832C3" w:rsidRPr="00E319D2">
        <w:rPr>
          <w:vertAlign w:val="superscript"/>
        </w:rPr>
        <w:t>1</w:t>
      </w:r>
      <w:r w:rsidR="00406D9E">
        <w:t xml:space="preserve">, and </w:t>
      </w:r>
      <w:r>
        <w:t>Mark E. Sorrells</w:t>
      </w:r>
      <w:r w:rsidR="00A832C3">
        <w:rPr>
          <w:vertAlign w:val="superscript"/>
        </w:rPr>
        <w:t>1</w:t>
      </w:r>
    </w:p>
    <w:p w14:paraId="7DDCB7F0" w14:textId="1F396B89" w:rsidR="000305B8" w:rsidRDefault="00A832C3" w:rsidP="00781D12">
      <w:r w:rsidRPr="00A832C3">
        <w:rPr>
          <w:vertAlign w:val="superscript"/>
        </w:rPr>
        <w:t>1</w:t>
      </w:r>
      <w:r w:rsidR="000305B8">
        <w:t>Plant Breeding and Genetics</w:t>
      </w:r>
      <w:r w:rsidR="00C82C92">
        <w:t xml:space="preserve"> Section</w:t>
      </w:r>
      <w:r w:rsidR="000305B8">
        <w:t>, School of Integrative Plant Sciences, Cornell University, Ithaca NY, USA, 14853</w:t>
      </w:r>
    </w:p>
    <w:p w14:paraId="6E20CE71" w14:textId="77777777" w:rsidR="00406F49" w:rsidRDefault="00406F49" w:rsidP="00406F49">
      <w:pPr>
        <w:spacing w:line="480" w:lineRule="auto"/>
        <w:rPr>
          <w:b/>
          <w:bCs/>
        </w:rPr>
      </w:pPr>
    </w:p>
    <w:p w14:paraId="320E898F" w14:textId="0BC05F9D" w:rsidR="00406F49" w:rsidRDefault="00781D12" w:rsidP="00406F49">
      <w:pPr>
        <w:spacing w:line="480" w:lineRule="auto"/>
        <w:rPr>
          <w:b/>
          <w:bCs/>
        </w:rPr>
      </w:pPr>
      <w:r w:rsidRPr="00781D12">
        <w:rPr>
          <w:b/>
          <w:bCs/>
        </w:rPr>
        <w:t>Abstract</w:t>
      </w:r>
    </w:p>
    <w:p w14:paraId="79363DEB" w14:textId="507FADB7" w:rsidR="00A832C3" w:rsidRDefault="00C43410" w:rsidP="00406F49">
      <w:pPr>
        <w:spacing w:line="480" w:lineRule="auto"/>
        <w:rPr>
          <w:b/>
          <w:bCs/>
        </w:rPr>
      </w:pPr>
      <w:r>
        <w:t xml:space="preserve">Preharvest sprouting (PHS) can severely </w:t>
      </w:r>
      <w:r w:rsidR="00164BBD">
        <w:t>damage</w:t>
      </w:r>
      <w:r>
        <w:t xml:space="preserve"> barley (</w:t>
      </w:r>
      <w:r w:rsidRPr="00931C22">
        <w:rPr>
          <w:i/>
          <w:iCs/>
        </w:rPr>
        <w:t>Hordeum vulgare</w:t>
      </w:r>
      <w:r>
        <w:t xml:space="preserve"> L.) malting quality but selection for PHS resistance often results in poor malting quality. Seed dormancy is closely related to PHS and increased temperature during </w:t>
      </w:r>
      <w:r w:rsidR="00341067">
        <w:t>grain fill</w:t>
      </w:r>
      <w:r>
        <w:t xml:space="preserve"> causes seed dormancy to decrease in barley. Several large effect seed dormancy </w:t>
      </w:r>
      <w:r w:rsidR="008C07B5">
        <w:t>quantitative trait loci (</w:t>
      </w:r>
      <w:r>
        <w:t>QTL</w:t>
      </w:r>
      <w:r w:rsidR="008C07B5">
        <w:t>)</w:t>
      </w:r>
      <w:r>
        <w:t xml:space="preserve"> have been identified in </w:t>
      </w:r>
      <w:r w:rsidR="00B87C55">
        <w:t>barley,</w:t>
      </w:r>
      <w:r>
        <w:t xml:space="preserve"> but </w:t>
      </w:r>
      <w:r w:rsidR="008C07B5">
        <w:t xml:space="preserve">genetic components of seed dormancy temperature sensitivity are poorly understood. Six years of PHS data from Cornell University field experiments were used to fit QTL x environment mixed models incorporating </w:t>
      </w:r>
      <w:r w:rsidR="00B87C55">
        <w:t xml:space="preserve">molecular marker </w:t>
      </w:r>
      <w:r w:rsidR="00214C41">
        <w:t>haplotypes</w:t>
      </w:r>
      <w:r w:rsidR="00164BBD">
        <w:t xml:space="preserve"> from seed dormancy genes</w:t>
      </w:r>
      <w:r w:rsidR="008C07B5">
        <w:t xml:space="preserve"> </w:t>
      </w:r>
      <w:r w:rsidR="008C07B5">
        <w:rPr>
          <w:i/>
          <w:iCs/>
        </w:rPr>
        <w:t>HvAlaAT1</w:t>
      </w:r>
      <w:r w:rsidR="008C07B5">
        <w:t xml:space="preserve">, </w:t>
      </w:r>
      <w:r w:rsidR="00214C41" w:rsidRPr="007A090D">
        <w:rPr>
          <w:i/>
          <w:iCs/>
        </w:rPr>
        <w:t>HvGA20ox1</w:t>
      </w:r>
      <w:r w:rsidR="00214C41">
        <w:rPr>
          <w:i/>
          <w:iCs/>
        </w:rPr>
        <w:t xml:space="preserve">, </w:t>
      </w:r>
      <w:r w:rsidR="00214C41">
        <w:t xml:space="preserve">and </w:t>
      </w:r>
      <w:r w:rsidR="008C07B5" w:rsidRPr="007A090D">
        <w:rPr>
          <w:i/>
          <w:iCs/>
        </w:rPr>
        <w:t>HvMKK3</w:t>
      </w:r>
      <w:r w:rsidR="008C07B5">
        <w:t xml:space="preserve"> and weather covariates in spring and winter two-row malting barley.  </w:t>
      </w:r>
      <w:r w:rsidR="00214C41">
        <w:t>Variation in winter barley PHS was best modeled by average temperature</w:t>
      </w:r>
      <w:r w:rsidR="00164BBD">
        <w:t xml:space="preserve"> range</w:t>
      </w:r>
      <w:r w:rsidR="00214C41">
        <w:t xml:space="preserve"> during </w:t>
      </w:r>
      <w:r w:rsidR="00341067">
        <w:t>grain fill</w:t>
      </w:r>
      <w:r w:rsidR="00214C41">
        <w:t xml:space="preserve"> and spring barley PHS by total precipitation during </w:t>
      </w:r>
      <w:r w:rsidR="00341067">
        <w:t>grain fill</w:t>
      </w:r>
      <w:r w:rsidR="00164BBD">
        <w:t>.</w:t>
      </w:r>
      <w:r w:rsidR="00214C41">
        <w:t xml:space="preserve"> </w:t>
      </w:r>
      <w:r w:rsidR="00164BBD">
        <w:t>A</w:t>
      </w:r>
      <w:r w:rsidR="00214C41">
        <w:t xml:space="preserve">verage high temperature during </w:t>
      </w:r>
      <w:r w:rsidR="00341067">
        <w:t>grain fill</w:t>
      </w:r>
      <w:r w:rsidR="00164BBD">
        <w:t xml:space="preserve"> also</w:t>
      </w:r>
      <w:r w:rsidR="00214C41">
        <w:t xml:space="preserve"> </w:t>
      </w:r>
      <w:r w:rsidR="00341067">
        <w:t xml:space="preserve">accurately </w:t>
      </w:r>
      <w:r w:rsidR="00214C41">
        <w:t xml:space="preserve">modeled </w:t>
      </w:r>
      <w:r w:rsidR="00341067">
        <w:t xml:space="preserve">PHS for </w:t>
      </w:r>
      <w:r w:rsidR="00214C41">
        <w:t xml:space="preserve">both datasets. </w:t>
      </w:r>
      <w:r w:rsidR="00214C41" w:rsidRPr="007A090D">
        <w:rPr>
          <w:i/>
          <w:iCs/>
        </w:rPr>
        <w:t>HvGA20ox1</w:t>
      </w:r>
      <w:r w:rsidR="00214C41">
        <w:t xml:space="preserve"> determined baseline PHS susceptibility and </w:t>
      </w:r>
      <w:r w:rsidR="00214C41">
        <w:rPr>
          <w:i/>
          <w:iCs/>
        </w:rPr>
        <w:t>HvAlaAT1</w:t>
      </w:r>
      <w:r w:rsidR="00214C41">
        <w:t xml:space="preserve"> and </w:t>
      </w:r>
      <w:r w:rsidR="00214C41" w:rsidRPr="007A090D">
        <w:rPr>
          <w:i/>
          <w:iCs/>
        </w:rPr>
        <w:t>HvMKK3</w:t>
      </w:r>
      <w:r w:rsidR="00214C41">
        <w:rPr>
          <w:i/>
          <w:iCs/>
        </w:rPr>
        <w:t xml:space="preserve"> </w:t>
      </w:r>
      <w:r w:rsidR="00214C41">
        <w:t>were responsible for environmental sensitivity. Substantial polygenic variation for PHS within haplotype was detected. Haplotype response to environmental covariates was similar across winter and spring datasets but winter entries showed more extreme high and low</w:t>
      </w:r>
      <w:r w:rsidR="00164BBD">
        <w:t xml:space="preserve"> average</w:t>
      </w:r>
      <w:r w:rsidR="00214C41">
        <w:t xml:space="preserve"> PHS. Residual genotype an</w:t>
      </w:r>
      <w:r w:rsidR="008B19E3">
        <w:t>d</w:t>
      </w:r>
      <w:r w:rsidR="00214C41">
        <w:t xml:space="preserve"> QTL by environment interaction variance indicate</w:t>
      </w:r>
      <w:r w:rsidR="008B19E3">
        <w:t>d</w:t>
      </w:r>
      <w:r w:rsidR="00214C41">
        <w:t xml:space="preserve"> additional environmental and genetic factors involved in PHS </w:t>
      </w:r>
      <w:r w:rsidR="00164BBD">
        <w:t>control</w:t>
      </w:r>
      <w:r w:rsidR="00214C41">
        <w:t xml:space="preserve">.  Entries with dormant </w:t>
      </w:r>
      <w:r w:rsidR="00214C41" w:rsidRPr="007A090D">
        <w:rPr>
          <w:i/>
          <w:iCs/>
        </w:rPr>
        <w:t>HvGA20ox1</w:t>
      </w:r>
      <w:r w:rsidR="00214C41">
        <w:rPr>
          <w:i/>
          <w:iCs/>
        </w:rPr>
        <w:t xml:space="preserve"> </w:t>
      </w:r>
      <w:r w:rsidR="00214C41">
        <w:t xml:space="preserve">and </w:t>
      </w:r>
      <w:r w:rsidR="00214C41" w:rsidRPr="007A090D">
        <w:rPr>
          <w:i/>
          <w:iCs/>
        </w:rPr>
        <w:t>HvMKK3</w:t>
      </w:r>
      <w:r w:rsidR="00214C41">
        <w:t xml:space="preserve"> were most stable across environments. These models</w:t>
      </w:r>
      <w:r w:rsidR="008B19E3">
        <w:t xml:space="preserve"> provide insight into genotype and environmental regulation of barley seed dormancy,</w:t>
      </w:r>
      <w:r w:rsidR="00214C41">
        <w:t xml:space="preserve"> a </w:t>
      </w:r>
      <w:r w:rsidR="008B19E3">
        <w:t xml:space="preserve">method for </w:t>
      </w:r>
      <w:r w:rsidR="00214C41">
        <w:t>PH</w:t>
      </w:r>
      <w:r w:rsidR="001E43E3">
        <w:t>S</w:t>
      </w:r>
      <w:r w:rsidR="00214C41">
        <w:t xml:space="preserve"> forecasting</w:t>
      </w:r>
      <w:r w:rsidR="008B19E3">
        <w:t>,</w:t>
      </w:r>
      <w:r w:rsidR="00214C41">
        <w:t xml:space="preserve"> and a tool for breeders to improve PHS resistance. </w:t>
      </w:r>
    </w:p>
    <w:p w14:paraId="4799FE7F" w14:textId="431C0548" w:rsidR="006D3C12" w:rsidRPr="00781D12" w:rsidRDefault="00781D12" w:rsidP="00406F49">
      <w:pPr>
        <w:spacing w:line="480" w:lineRule="auto"/>
        <w:rPr>
          <w:b/>
          <w:bCs/>
        </w:rPr>
      </w:pPr>
      <w:r w:rsidRPr="00781D12">
        <w:rPr>
          <w:b/>
          <w:bCs/>
        </w:rPr>
        <w:lastRenderedPageBreak/>
        <w:t>Introduction</w:t>
      </w:r>
    </w:p>
    <w:p w14:paraId="1E311B04" w14:textId="60F012A2" w:rsidR="0059475E" w:rsidRPr="00E309F8" w:rsidRDefault="003812D0" w:rsidP="00406F49">
      <w:pPr>
        <w:spacing w:line="480" w:lineRule="auto"/>
      </w:pPr>
      <w:r>
        <w:t xml:space="preserve">Seed dormancy, the inability of a seed to germinate under </w:t>
      </w:r>
      <w:r w:rsidR="00406D9E">
        <w:t>conducive environmental</w:t>
      </w:r>
      <w:r>
        <w:t xml:space="preserve"> conditions (</w:t>
      </w:r>
      <w:r w:rsidR="00FE606F">
        <w:t xml:space="preserve">DePauw and </w:t>
      </w:r>
      <w:proofErr w:type="spellStart"/>
      <w:r w:rsidR="00FE606F">
        <w:t>McCaig</w:t>
      </w:r>
      <w:proofErr w:type="spellEnd"/>
      <w:r w:rsidR="00FE606F">
        <w:t>, 1991; Bewley et al., 2013</w:t>
      </w:r>
      <w:r>
        <w:t xml:space="preserve">), </w:t>
      </w:r>
      <w:r w:rsidR="00E67802">
        <w:t>has a number of</w:t>
      </w:r>
      <w:r>
        <w:t xml:space="preserve"> </w:t>
      </w:r>
      <w:r w:rsidR="0015030E">
        <w:t xml:space="preserve">physiological </w:t>
      </w:r>
      <w:r w:rsidR="0059475E">
        <w:t>determin</w:t>
      </w:r>
      <w:r w:rsidR="00E67802">
        <w:t>ants but the</w:t>
      </w:r>
      <w:r w:rsidR="0059475E">
        <w:t xml:space="preserve"> </w:t>
      </w:r>
      <w:r w:rsidR="00E67802">
        <w:t>r</w:t>
      </w:r>
      <w:r w:rsidR="008E0005">
        <w:t xml:space="preserve">atio </w:t>
      </w:r>
      <w:r w:rsidR="0015030E">
        <w:t>of</w:t>
      </w:r>
      <w:r w:rsidR="00E67802">
        <w:t xml:space="preserve"> and sensitivity to </w:t>
      </w:r>
      <w:r w:rsidR="0059475E">
        <w:t>abscisic acid (ABA)</w:t>
      </w:r>
      <w:r w:rsidR="002563D9">
        <w:t xml:space="preserve"> and</w:t>
      </w:r>
      <w:r w:rsidR="0059475E">
        <w:t xml:space="preserve"> gibberellin (GA) </w:t>
      </w:r>
      <w:r w:rsidR="00AC7499">
        <w:t xml:space="preserve">hormones </w:t>
      </w:r>
      <w:r w:rsidR="002D77FF">
        <w:t>are</w:t>
      </w:r>
      <w:r w:rsidR="00E67802">
        <w:t xml:space="preserve"> particularly important </w:t>
      </w:r>
      <w:r>
        <w:t>(</w:t>
      </w:r>
      <w:r w:rsidR="00AC7499">
        <w:t>Finch-Savage</w:t>
      </w:r>
      <w:r w:rsidR="00B87C55">
        <w:t xml:space="preserve"> </w:t>
      </w:r>
      <w:r w:rsidR="00AC7499">
        <w:t xml:space="preserve">&amp; </w:t>
      </w:r>
      <w:proofErr w:type="spellStart"/>
      <w:r w:rsidR="00AC7499">
        <w:t>Leubner</w:t>
      </w:r>
      <w:proofErr w:type="spellEnd"/>
      <w:r w:rsidR="00AC7499">
        <w:t>-Metzger, 2006</w:t>
      </w:r>
      <w:r>
        <w:t>)</w:t>
      </w:r>
      <w:r w:rsidR="0015030E">
        <w:t xml:space="preserve">. ABA induces and maintains </w:t>
      </w:r>
      <w:r w:rsidR="002563D9">
        <w:t xml:space="preserve">seed </w:t>
      </w:r>
      <w:r w:rsidR="0015030E">
        <w:t xml:space="preserve">dormancy and GA promotes germination. </w:t>
      </w:r>
      <w:r>
        <w:t xml:space="preserve"> </w:t>
      </w:r>
      <w:r w:rsidR="00937D1C">
        <w:t>Seed dormancy in barley is primarily imposed by</w:t>
      </w:r>
      <w:r w:rsidR="00164BBD">
        <w:t xml:space="preserve"> </w:t>
      </w:r>
      <w:r w:rsidR="00937D1C">
        <w:t>seed covering structures</w:t>
      </w:r>
      <w:r w:rsidR="008767F0">
        <w:t xml:space="preserve">, the </w:t>
      </w:r>
      <w:proofErr w:type="spellStart"/>
      <w:r w:rsidR="00937D1C">
        <w:t>glumellae</w:t>
      </w:r>
      <w:proofErr w:type="spellEnd"/>
      <w:r w:rsidR="00937D1C">
        <w:t>, pericarp, and endosperm (</w:t>
      </w:r>
      <w:r w:rsidR="0026646F">
        <w:t xml:space="preserve">Lenoir et al., 1986; </w:t>
      </w:r>
      <w:proofErr w:type="spellStart"/>
      <w:r w:rsidR="00937D1C">
        <w:t>Benech</w:t>
      </w:r>
      <w:proofErr w:type="spellEnd"/>
      <w:r w:rsidR="00937D1C">
        <w:t>-Arnold et al., 1999). Excised embryos readily germinate as soon as 22 days after pollination but retain sensitivity to exogenous ABA through maturity (</w:t>
      </w:r>
      <w:bookmarkStart w:id="1" w:name="_Hlk51828987"/>
      <w:proofErr w:type="spellStart"/>
      <w:r w:rsidR="00937D1C">
        <w:t>Benech</w:t>
      </w:r>
      <w:proofErr w:type="spellEnd"/>
      <w:r w:rsidR="00937D1C">
        <w:t>-Arnold et al., 1999</w:t>
      </w:r>
      <w:bookmarkEnd w:id="1"/>
      <w:r w:rsidR="00937D1C">
        <w:t>).  Dormancy is not determined by absolute ABA content or GA content (Jacobsen et al., 2002); rather, embryo sensitivity to ABA is correlated with dormancy imposition and maintenance (</w:t>
      </w:r>
      <w:bookmarkStart w:id="2" w:name="_Hlk51832514"/>
      <w:r w:rsidR="00937D1C">
        <w:t xml:space="preserve">Van </w:t>
      </w:r>
      <w:proofErr w:type="spellStart"/>
      <w:r w:rsidR="00937D1C">
        <w:t>Beckum</w:t>
      </w:r>
      <w:proofErr w:type="spellEnd"/>
      <w:r w:rsidR="00937D1C">
        <w:t xml:space="preserve"> et al., 1993</w:t>
      </w:r>
      <w:bookmarkEnd w:id="2"/>
      <w:r w:rsidR="00937D1C">
        <w:t xml:space="preserve">; </w:t>
      </w:r>
      <w:proofErr w:type="spellStart"/>
      <w:r w:rsidR="00E309F8">
        <w:t>Benech</w:t>
      </w:r>
      <w:proofErr w:type="spellEnd"/>
      <w:r w:rsidR="00E309F8">
        <w:t>-Arnold et al., 1999; 2006; Bradford et al., 2007</w:t>
      </w:r>
      <w:r w:rsidR="00937D1C">
        <w:t xml:space="preserve">). </w:t>
      </w:r>
      <w:r w:rsidR="00FE606F">
        <w:t xml:space="preserve">Physiological regulation of seed dormancy is also sensitive to environmental factors, with temperature playing an especially important role. Increased temperature during </w:t>
      </w:r>
      <w:r w:rsidR="00341067">
        <w:t>grain fill</w:t>
      </w:r>
      <w:r w:rsidR="00FE606F">
        <w:t xml:space="preserve"> has been linked to reduced seed dormancy in wheat</w:t>
      </w:r>
      <w:r w:rsidR="00692F57">
        <w:t xml:space="preserve"> (</w:t>
      </w:r>
      <w:r w:rsidR="00692F57" w:rsidRPr="00692F57">
        <w:rPr>
          <w:i/>
          <w:iCs/>
        </w:rPr>
        <w:t xml:space="preserve">Triticum </w:t>
      </w:r>
      <w:proofErr w:type="spellStart"/>
      <w:r w:rsidR="00692F57" w:rsidRPr="00692F57">
        <w:rPr>
          <w:i/>
          <w:iCs/>
        </w:rPr>
        <w:t>aestivum</w:t>
      </w:r>
      <w:proofErr w:type="spellEnd"/>
      <w:r w:rsidR="00692F57">
        <w:t xml:space="preserve"> L.)</w:t>
      </w:r>
      <w:r w:rsidR="00FE606F">
        <w:t xml:space="preserve"> (</w:t>
      </w:r>
      <w:r w:rsidR="00341C8B">
        <w:t>Biddulph et al., 2005; 2007; Nakamura et al., 2011</w:t>
      </w:r>
      <w:r w:rsidR="00FE606F">
        <w:t>) and barley</w:t>
      </w:r>
      <w:r w:rsidR="00692F57">
        <w:t xml:space="preserve"> </w:t>
      </w:r>
      <w:r w:rsidR="00FE606F">
        <w:t>(</w:t>
      </w:r>
      <w:r w:rsidR="000305B8">
        <w:t xml:space="preserve">Rodriguez et al., 2001; Li et al., 2003; </w:t>
      </w:r>
      <w:proofErr w:type="spellStart"/>
      <w:r w:rsidR="000305B8">
        <w:t>Gualano</w:t>
      </w:r>
      <w:proofErr w:type="spellEnd"/>
      <w:r w:rsidR="000305B8">
        <w:t xml:space="preserve"> &amp; </w:t>
      </w:r>
      <w:proofErr w:type="spellStart"/>
      <w:r w:rsidR="000305B8">
        <w:t>Benech</w:t>
      </w:r>
      <w:proofErr w:type="spellEnd"/>
      <w:r w:rsidR="000305B8">
        <w:t>-Arnold, 2009</w:t>
      </w:r>
      <w:r w:rsidR="006E7D36">
        <w:t>; Gong et al., 2014</w:t>
      </w:r>
      <w:r w:rsidR="00FE606F">
        <w:t xml:space="preserve">). </w:t>
      </w:r>
      <w:r w:rsidR="002563D9">
        <w:t xml:space="preserve">In barley, </w:t>
      </w:r>
      <w:r w:rsidR="00FE606F">
        <w:t xml:space="preserve">maximum </w:t>
      </w:r>
      <w:r w:rsidR="0015030E" w:rsidRPr="00781D12">
        <w:t xml:space="preserve">ABA content </w:t>
      </w:r>
      <w:r w:rsidR="00FE606F">
        <w:t>is reached</w:t>
      </w:r>
      <w:r w:rsidR="0015030E">
        <w:t xml:space="preserve"> in the middle of seed</w:t>
      </w:r>
      <w:r w:rsidR="0015030E" w:rsidRPr="00781D12">
        <w:t xml:space="preserve"> development and decreases as physiological maturity approaches (</w:t>
      </w:r>
      <w:r w:rsidR="00A57C03" w:rsidRPr="00781D12">
        <w:t>Goldbach &amp; Michael, 1976</w:t>
      </w:r>
      <w:r w:rsidR="00A57C03">
        <w:t xml:space="preserve">; </w:t>
      </w:r>
      <w:proofErr w:type="spellStart"/>
      <w:r w:rsidR="0015030E" w:rsidRPr="00781D12">
        <w:t>Benech</w:t>
      </w:r>
      <w:proofErr w:type="spellEnd"/>
      <w:r w:rsidR="0015030E" w:rsidRPr="00781D12">
        <w:t>-Arnold et al., 1999)</w:t>
      </w:r>
      <w:r w:rsidR="00A57C03">
        <w:t xml:space="preserve"> with similar results observed in wheat (King, 1976)</w:t>
      </w:r>
      <w:r w:rsidR="0015030E">
        <w:t xml:space="preserve">. </w:t>
      </w:r>
      <w:r w:rsidR="00761D9A">
        <w:t>T</w:t>
      </w:r>
      <w:r w:rsidR="00961F40" w:rsidRPr="00781D12">
        <w:t>iming of peak ABA accumulation</w:t>
      </w:r>
      <w:r w:rsidR="00A57C03">
        <w:t xml:space="preserve"> and</w:t>
      </w:r>
      <w:r w:rsidR="00761D9A">
        <w:t xml:space="preserve"> </w:t>
      </w:r>
      <w:r w:rsidR="00961F40" w:rsidRPr="00781D12">
        <w:t xml:space="preserve">total ABA content at maturity </w:t>
      </w:r>
      <w:r w:rsidR="00761D9A">
        <w:t xml:space="preserve">are </w:t>
      </w:r>
      <w:r w:rsidR="00D95937">
        <w:t xml:space="preserve">known to be </w:t>
      </w:r>
      <w:r w:rsidR="00761D9A">
        <w:t>temperature sensitive</w:t>
      </w:r>
      <w:r w:rsidR="00D95937">
        <w:t xml:space="preserve"> in barley</w:t>
      </w:r>
      <w:r w:rsidR="00761D9A">
        <w:t xml:space="preserve"> </w:t>
      </w:r>
      <w:r w:rsidR="00961F40" w:rsidRPr="00781D12">
        <w:t>(</w:t>
      </w:r>
      <w:r w:rsidR="00E81842" w:rsidRPr="00781D12">
        <w:t>Goldbach &amp; Michael, 1976</w:t>
      </w:r>
      <w:r w:rsidR="00E81842">
        <w:t xml:space="preserve">; </w:t>
      </w:r>
      <w:r w:rsidR="00761D9A">
        <w:t xml:space="preserve">Walker-Simmons </w:t>
      </w:r>
      <w:r w:rsidR="008767F0">
        <w:t>&amp;</w:t>
      </w:r>
      <w:r w:rsidR="00761D9A">
        <w:t xml:space="preserve"> </w:t>
      </w:r>
      <w:proofErr w:type="spellStart"/>
      <w:r w:rsidR="00761D9A">
        <w:t>Sesing</w:t>
      </w:r>
      <w:proofErr w:type="spellEnd"/>
      <w:r w:rsidR="00761D9A">
        <w:t xml:space="preserve">, 1990; </w:t>
      </w:r>
      <w:r w:rsidR="00961F40" w:rsidRPr="00781D12">
        <w:t>Chono et al., 2006).</w:t>
      </w:r>
      <w:r w:rsidR="000B762C">
        <w:t xml:space="preserve"> </w:t>
      </w:r>
      <w:r w:rsidR="008118F2">
        <w:t>In rice</w:t>
      </w:r>
      <w:r w:rsidR="00A832C3">
        <w:t xml:space="preserve"> (</w:t>
      </w:r>
      <w:r w:rsidR="00A832C3" w:rsidRPr="00A832C3">
        <w:rPr>
          <w:i/>
          <w:iCs/>
        </w:rPr>
        <w:t>Oryza sativa</w:t>
      </w:r>
      <w:r w:rsidR="00A832C3">
        <w:t xml:space="preserve"> L.)</w:t>
      </w:r>
      <w:r w:rsidR="008118F2">
        <w:t xml:space="preserve">, GA accumulation peaks before ABA and decreases as physiological maturity approaches (Liu et al., 2014) but little is known about GA accumulation or temperature sensitivity during </w:t>
      </w:r>
      <w:r w:rsidR="00341067">
        <w:t>grain fill</w:t>
      </w:r>
      <w:r w:rsidR="008118F2">
        <w:t xml:space="preserve"> in barley. </w:t>
      </w:r>
      <w:r w:rsidR="000B762C" w:rsidRPr="000B762C">
        <w:rPr>
          <w:b/>
          <w:bCs/>
        </w:rPr>
        <w:t xml:space="preserve"> </w:t>
      </w:r>
    </w:p>
    <w:p w14:paraId="106C3EAD" w14:textId="6AABA3B6" w:rsidR="00A156B7" w:rsidRPr="004E48CC" w:rsidRDefault="0018081B" w:rsidP="00323664">
      <w:pPr>
        <w:spacing w:line="480" w:lineRule="auto"/>
        <w:ind w:firstLine="720"/>
        <w:rPr>
          <w:b/>
          <w:bCs/>
        </w:rPr>
      </w:pPr>
      <w:r>
        <w:t>Preharvest sprouting occurs when</w:t>
      </w:r>
      <w:r w:rsidR="002802D8">
        <w:t xml:space="preserve"> excess moisture prematurely initiates seed germination, either visibly or non-visibly, in the field before harvest and can severely reduce barley malting quality. </w:t>
      </w:r>
      <w:r w:rsidR="002802D8">
        <w:lastRenderedPageBreak/>
        <w:t xml:space="preserve">This phenomenon is related to seed dormancy as varieties that quickly </w:t>
      </w:r>
      <w:r w:rsidR="000B22B1">
        <w:t>lose</w:t>
      </w:r>
      <w:r w:rsidR="002802D8">
        <w:t xml:space="preserve"> primary dormancy are at high risk for PHS damage.  </w:t>
      </w:r>
      <w:r w:rsidR="00B554DD">
        <w:t>A number of QTL have been mapped for PHS in barley but t</w:t>
      </w:r>
      <w:r w:rsidR="006D3C12">
        <w:t>he</w:t>
      </w:r>
      <w:r w:rsidR="008E0005">
        <w:t xml:space="preserve"> </w:t>
      </w:r>
      <w:r w:rsidR="008E0005" w:rsidRPr="008E0005">
        <w:rPr>
          <w:i/>
          <w:iCs/>
        </w:rPr>
        <w:t>SD1</w:t>
      </w:r>
      <w:r w:rsidR="008E0005">
        <w:t xml:space="preserve"> and</w:t>
      </w:r>
      <w:r w:rsidR="006D3C12">
        <w:t xml:space="preserve"> </w:t>
      </w:r>
      <w:r w:rsidR="006D3C12" w:rsidRPr="004E48CC">
        <w:rPr>
          <w:i/>
          <w:iCs/>
        </w:rPr>
        <w:t>SD2</w:t>
      </w:r>
      <w:r w:rsidR="006D3C12">
        <w:t xml:space="preserve"> seed dormancy loc</w:t>
      </w:r>
      <w:r w:rsidR="000B22B1">
        <w:t>i</w:t>
      </w:r>
      <w:r w:rsidR="006D3C12">
        <w:t xml:space="preserve"> on chromosome 5H </w:t>
      </w:r>
      <w:r w:rsidR="008E0005">
        <w:t>are</w:t>
      </w:r>
      <w:r w:rsidR="00B554DD">
        <w:t xml:space="preserve"> the most consistent and largest effect QTL</w:t>
      </w:r>
      <w:r w:rsidR="005B5F58">
        <w:t xml:space="preserve"> (</w:t>
      </w:r>
      <w:proofErr w:type="spellStart"/>
      <w:r w:rsidR="00A60F5F">
        <w:t>Oberthur</w:t>
      </w:r>
      <w:proofErr w:type="spellEnd"/>
      <w:r w:rsidR="00A60F5F">
        <w:t xml:space="preserve"> et al., 1995</w:t>
      </w:r>
      <w:r w:rsidR="000B22B1">
        <w:t>;</w:t>
      </w:r>
      <w:r w:rsidR="000B22B1" w:rsidRPr="000B22B1">
        <w:t xml:space="preserve"> </w:t>
      </w:r>
      <w:r w:rsidR="000B22B1">
        <w:t>Han et al., 1996; Hori et al., 2007; Lin et al., 2009</w:t>
      </w:r>
      <w:r w:rsidR="005B5F58">
        <w:t>).</w:t>
      </w:r>
      <w:r w:rsidR="008E0005">
        <w:t xml:space="preserve"> An alanine aminotransferase, </w:t>
      </w:r>
      <w:r w:rsidR="00420037">
        <w:rPr>
          <w:i/>
          <w:iCs/>
        </w:rPr>
        <w:t>HvAlaAT1</w:t>
      </w:r>
      <w:r w:rsidR="008E0005">
        <w:t xml:space="preserve">, has been cloned at </w:t>
      </w:r>
      <w:r w:rsidR="008E0005" w:rsidRPr="008E0005">
        <w:rPr>
          <w:i/>
          <w:iCs/>
        </w:rPr>
        <w:t>SD1</w:t>
      </w:r>
      <w:r w:rsidR="008E0005">
        <w:t xml:space="preserve"> (Sato et al., 2016) and a </w:t>
      </w:r>
      <w:r w:rsidR="005B5F58">
        <w:t xml:space="preserve">mitogen associated protein kinase </w:t>
      </w:r>
      <w:proofErr w:type="spellStart"/>
      <w:r w:rsidR="005B5F58">
        <w:t>kinase</w:t>
      </w:r>
      <w:proofErr w:type="spellEnd"/>
      <w:r w:rsidR="005B5F58">
        <w:t xml:space="preserve"> (</w:t>
      </w:r>
      <w:r w:rsidR="005B5F58" w:rsidRPr="007A090D">
        <w:rPr>
          <w:i/>
          <w:iCs/>
        </w:rPr>
        <w:t>HvMKK3</w:t>
      </w:r>
      <w:r w:rsidR="005B5F58">
        <w:t xml:space="preserve">) </w:t>
      </w:r>
      <w:r w:rsidR="00164BBD">
        <w:t xml:space="preserve">has been cloned </w:t>
      </w:r>
      <w:r w:rsidR="005B5F58">
        <w:t xml:space="preserve">in the </w:t>
      </w:r>
      <w:r w:rsidR="005B5F58" w:rsidRPr="00F32983">
        <w:rPr>
          <w:i/>
          <w:iCs/>
        </w:rPr>
        <w:t>SD2</w:t>
      </w:r>
      <w:r w:rsidR="005B5F58">
        <w:t xml:space="preserve"> region (Nakamura et al., 2016)</w:t>
      </w:r>
      <w:r w:rsidR="00393D06">
        <w:t>.</w:t>
      </w:r>
      <w:r w:rsidR="008E0005">
        <w:t xml:space="preserve"> </w:t>
      </w:r>
      <w:proofErr w:type="spellStart"/>
      <w:r w:rsidR="008E0005">
        <w:t>AlaAT</w:t>
      </w:r>
      <w:proofErr w:type="spellEnd"/>
      <w:r w:rsidR="008E0005">
        <w:t xml:space="preserve"> is</w:t>
      </w:r>
      <w:r w:rsidR="000B22B1">
        <w:t xml:space="preserve"> likely</w:t>
      </w:r>
      <w:r w:rsidR="008E0005">
        <w:t xml:space="preserve"> involved in ABA signaling but the exact mechanism is unknown (Wei et al., 2019) and i</w:t>
      </w:r>
      <w:r w:rsidR="00393D06">
        <w:t xml:space="preserve">n </w:t>
      </w:r>
      <w:r w:rsidR="0060761E">
        <w:t xml:space="preserve">rice, MKK3 is part of a ABA signaling pathway regulating expression of </w:t>
      </w:r>
      <w:r w:rsidR="0060761E" w:rsidRPr="000B22B1">
        <w:rPr>
          <w:i/>
          <w:iCs/>
        </w:rPr>
        <w:t>MOTHER OF FLOWERING TIME</w:t>
      </w:r>
      <w:r w:rsidR="0060761E">
        <w:t xml:space="preserve"> (</w:t>
      </w:r>
      <w:proofErr w:type="spellStart"/>
      <w:r w:rsidR="0060761E" w:rsidRPr="000B22B1">
        <w:rPr>
          <w:i/>
          <w:iCs/>
        </w:rPr>
        <w:t>OsMFT</w:t>
      </w:r>
      <w:proofErr w:type="spellEnd"/>
      <w:r w:rsidR="0060761E">
        <w:t>) (</w:t>
      </w:r>
      <w:r w:rsidR="00A60F5F">
        <w:t>Mao et al., 2019</w:t>
      </w:r>
      <w:r w:rsidR="0060761E">
        <w:t xml:space="preserve">). </w:t>
      </w:r>
      <w:r w:rsidR="00393D06">
        <w:t>In modern</w:t>
      </w:r>
      <w:r w:rsidR="004E48CC">
        <w:t xml:space="preserve"> North American spring</w:t>
      </w:r>
      <w:r w:rsidR="00393D06">
        <w:t xml:space="preserve"> malting barley, </w:t>
      </w:r>
      <w:r w:rsidR="00393D06" w:rsidRPr="00393D06">
        <w:rPr>
          <w:i/>
          <w:iCs/>
        </w:rPr>
        <w:t>HvMKK3</w:t>
      </w:r>
      <w:r w:rsidR="00393D06">
        <w:t xml:space="preserve"> </w:t>
      </w:r>
      <w:r w:rsidR="00164BBD">
        <w:t>variants were associated with PHS</w:t>
      </w:r>
      <w:r w:rsidR="00393D06">
        <w:t xml:space="preserve"> (Vetch et al., 2020). </w:t>
      </w:r>
      <w:r w:rsidR="005B5F58">
        <w:t xml:space="preserve"> Gibberellin 20-oxidases (GA20ox) are important enzymes in bioactive gibberellin production</w:t>
      </w:r>
      <w:r w:rsidR="004E48CC">
        <w:t xml:space="preserve"> (</w:t>
      </w:r>
      <w:proofErr w:type="spellStart"/>
      <w:r w:rsidR="004E48CC">
        <w:rPr>
          <w:rFonts w:eastAsia="Times New Roman" w:cstheme="minorHAnsi"/>
        </w:rPr>
        <w:t>Spielmeyer</w:t>
      </w:r>
      <w:proofErr w:type="spellEnd"/>
      <w:r w:rsidR="004E48CC">
        <w:rPr>
          <w:rFonts w:eastAsia="Times New Roman" w:cstheme="minorHAnsi"/>
        </w:rPr>
        <w:t xml:space="preserve"> et al., 2004). </w:t>
      </w:r>
      <w:r w:rsidR="004E48CC">
        <w:t>GA20ox1 is a key part of active gibberellin synthesis during</w:t>
      </w:r>
      <w:r w:rsidR="005B5F58">
        <w:t xml:space="preserve"> seed germinati</w:t>
      </w:r>
      <w:r w:rsidR="004E48CC">
        <w:t>on and is highly expressed in late stages of grain development and during germination (</w:t>
      </w:r>
      <w:proofErr w:type="spellStart"/>
      <w:r w:rsidR="004E48CC">
        <w:t>Sreenivasulu</w:t>
      </w:r>
      <w:proofErr w:type="spellEnd"/>
      <w:r w:rsidR="004E48CC">
        <w:t xml:space="preserve"> et al., 2008; Liu et al., 2014; </w:t>
      </w:r>
      <w:r w:rsidR="005B5F58">
        <w:t>Betts et al., 2019)</w:t>
      </w:r>
      <w:r w:rsidR="0060761E">
        <w:t xml:space="preserve">. </w:t>
      </w:r>
      <w:r w:rsidR="005B5F58" w:rsidRPr="0060761E">
        <w:rPr>
          <w:i/>
          <w:iCs/>
        </w:rPr>
        <w:t>HvGA20ox1</w:t>
      </w:r>
      <w:r w:rsidR="005B5F58">
        <w:t xml:space="preserve"> is located in the </w:t>
      </w:r>
      <w:r w:rsidR="005B5F58" w:rsidRPr="000B22B1">
        <w:rPr>
          <w:i/>
          <w:iCs/>
        </w:rPr>
        <w:t>SD2</w:t>
      </w:r>
      <w:r w:rsidR="005B5F58">
        <w:t xml:space="preserve"> region </w:t>
      </w:r>
      <w:r w:rsidR="005B3518" w:rsidRPr="005B3518">
        <w:t>1.7</w:t>
      </w:r>
      <w:r w:rsidR="005B5F58" w:rsidRPr="005B3518">
        <w:t xml:space="preserve"> M</w:t>
      </w:r>
      <w:r w:rsidR="00393D06" w:rsidRPr="005B3518">
        <w:t>b</w:t>
      </w:r>
      <w:r w:rsidR="005B5F58" w:rsidRPr="005B3518">
        <w:t xml:space="preserve"> </w:t>
      </w:r>
      <w:r w:rsidR="005B5F58">
        <w:t xml:space="preserve">proximal to </w:t>
      </w:r>
      <w:r w:rsidR="005B5F58" w:rsidRPr="0060761E">
        <w:rPr>
          <w:i/>
          <w:iCs/>
        </w:rPr>
        <w:t>HvMKK3</w:t>
      </w:r>
      <w:r w:rsidR="00393D06">
        <w:t xml:space="preserve"> and </w:t>
      </w:r>
      <w:r w:rsidR="00D36963">
        <w:t>its role in PHS has been suggested</w:t>
      </w:r>
      <w:r w:rsidR="005B3518">
        <w:t xml:space="preserve"> in barley</w:t>
      </w:r>
      <w:r w:rsidR="00393D06">
        <w:t xml:space="preserve"> (</w:t>
      </w:r>
      <w:r w:rsidR="00393D06" w:rsidRPr="00C17A14">
        <w:rPr>
          <w:rFonts w:eastAsia="Times New Roman" w:cstheme="minorHAnsi"/>
        </w:rPr>
        <w:t>Li et al., 2004</w:t>
      </w:r>
      <w:r w:rsidR="00393D06">
        <w:rPr>
          <w:rFonts w:eastAsia="Times New Roman" w:cstheme="minorHAnsi"/>
        </w:rPr>
        <w:t>;</w:t>
      </w:r>
      <w:r w:rsidR="00393D06" w:rsidRPr="00446691">
        <w:rPr>
          <w:rFonts w:eastAsia="Times New Roman" w:cstheme="minorHAnsi"/>
        </w:rPr>
        <w:t xml:space="preserve"> Nagel et al., 2018</w:t>
      </w:r>
      <w:r w:rsidR="00393D06">
        <w:rPr>
          <w:rFonts w:eastAsia="Times New Roman" w:cstheme="minorHAnsi"/>
        </w:rPr>
        <w:t>)</w:t>
      </w:r>
      <w:r w:rsidR="005B3518">
        <w:rPr>
          <w:rFonts w:eastAsia="Times New Roman" w:cstheme="minorHAnsi"/>
        </w:rPr>
        <w:t xml:space="preserve"> and sorghum (Perez-Flores</w:t>
      </w:r>
      <w:r w:rsidR="003A0541">
        <w:rPr>
          <w:rFonts w:eastAsia="Times New Roman" w:cstheme="minorHAnsi"/>
        </w:rPr>
        <w:t xml:space="preserve"> et al., 2003; Rodriguez et al., 2012) and</w:t>
      </w:r>
      <w:r w:rsidR="008767F0">
        <w:rPr>
          <w:rFonts w:eastAsia="Times New Roman" w:cstheme="minorHAnsi"/>
        </w:rPr>
        <w:t xml:space="preserve"> in</w:t>
      </w:r>
      <w:r w:rsidR="003A0541">
        <w:rPr>
          <w:rFonts w:eastAsia="Times New Roman" w:cstheme="minorHAnsi"/>
        </w:rPr>
        <w:t xml:space="preserve"> germination rate in</w:t>
      </w:r>
      <w:r w:rsidR="00393D06">
        <w:rPr>
          <w:rFonts w:eastAsia="Times New Roman" w:cstheme="minorHAnsi"/>
        </w:rPr>
        <w:t xml:space="preserve"> </w:t>
      </w:r>
      <w:r w:rsidR="003A0541">
        <w:rPr>
          <w:rFonts w:eastAsia="Times New Roman" w:cstheme="minorHAnsi"/>
        </w:rPr>
        <w:t>rice (Abe et al., 2012).</w:t>
      </w:r>
      <w:r w:rsidR="00D36963" w:rsidRPr="00D36963">
        <w:rPr>
          <w:rFonts w:eastAsia="Times New Roman" w:cstheme="minorHAnsi"/>
          <w:b/>
          <w:bCs/>
        </w:rPr>
        <w:t xml:space="preserve"> </w:t>
      </w:r>
      <w:r w:rsidR="00164BBD" w:rsidRPr="0060761E">
        <w:rPr>
          <w:i/>
          <w:iCs/>
        </w:rPr>
        <w:t>HvGA20ox1</w:t>
      </w:r>
      <w:r w:rsidR="00164BBD">
        <w:rPr>
          <w:i/>
          <w:iCs/>
        </w:rPr>
        <w:t xml:space="preserve"> </w:t>
      </w:r>
      <w:r w:rsidR="00164BBD">
        <w:t xml:space="preserve">is the main determinant of primary dormancy </w:t>
      </w:r>
      <w:r w:rsidR="00164BBD">
        <w:rPr>
          <w:rFonts w:eastAsia="Times New Roman" w:cstheme="minorHAnsi"/>
        </w:rPr>
        <w:t>in two-row spring malting barley and i</w:t>
      </w:r>
      <w:r w:rsidR="00393D06">
        <w:rPr>
          <w:rFonts w:eastAsia="Times New Roman" w:cstheme="minorHAnsi"/>
        </w:rPr>
        <w:t xml:space="preserve">nteractions between </w:t>
      </w:r>
      <w:r w:rsidR="000B22B1" w:rsidRPr="0060761E">
        <w:rPr>
          <w:i/>
          <w:iCs/>
        </w:rPr>
        <w:t>HvGA20ox1</w:t>
      </w:r>
      <w:r w:rsidR="000B22B1">
        <w:rPr>
          <w:i/>
          <w:iCs/>
        </w:rPr>
        <w:t xml:space="preserve"> </w:t>
      </w:r>
      <w:r w:rsidR="000B22B1">
        <w:t xml:space="preserve">and </w:t>
      </w:r>
      <w:r w:rsidR="000B22B1" w:rsidRPr="0060761E">
        <w:rPr>
          <w:i/>
          <w:iCs/>
        </w:rPr>
        <w:t>Hv</w:t>
      </w:r>
      <w:r w:rsidR="000B22B1">
        <w:rPr>
          <w:i/>
          <w:iCs/>
        </w:rPr>
        <w:t xml:space="preserve">MKK3 </w:t>
      </w:r>
      <w:r w:rsidR="00393D06">
        <w:rPr>
          <w:rFonts w:eastAsia="Times New Roman" w:cstheme="minorHAnsi"/>
        </w:rPr>
        <w:t>explain a large proportion of variation for PHS (</w:t>
      </w:r>
      <w:r w:rsidR="00653C9E" w:rsidRPr="00946A63">
        <w:rPr>
          <w:rFonts w:eastAsia="Times New Roman" w:cstheme="minorHAnsi"/>
          <w:b/>
          <w:bCs/>
        </w:rPr>
        <w:t>hopefully Sweeney et al., 2021</w:t>
      </w:r>
      <w:r w:rsidR="00653C9E">
        <w:rPr>
          <w:rFonts w:eastAsia="Times New Roman" w:cstheme="minorHAnsi"/>
        </w:rPr>
        <w:t xml:space="preserve">). </w:t>
      </w:r>
      <w:r w:rsidR="005B5F58">
        <w:t xml:space="preserve"> </w:t>
      </w:r>
      <w:r w:rsidR="00A56405">
        <w:t>Genetic evidence supporting the correlation between increased temperature and PHS susceptibility has been reported</w:t>
      </w:r>
      <w:r w:rsidR="006E7D36">
        <w:t>.</w:t>
      </w:r>
      <w:r w:rsidR="00A56405">
        <w:t xml:space="preserve"> </w:t>
      </w:r>
      <w:r w:rsidR="00A56405" w:rsidRPr="004E48CC">
        <w:rPr>
          <w:i/>
          <w:iCs/>
        </w:rPr>
        <w:t>SD2</w:t>
      </w:r>
      <w:r w:rsidR="00A56405">
        <w:t>-associated</w:t>
      </w:r>
      <w:r w:rsidR="00A56405" w:rsidRPr="00781D12">
        <w:t xml:space="preserve"> dormancy in Steptoe x </w:t>
      </w:r>
      <w:proofErr w:type="spellStart"/>
      <w:r w:rsidR="00A56405" w:rsidRPr="00781D12">
        <w:t>Morex</w:t>
      </w:r>
      <w:proofErr w:type="spellEnd"/>
      <w:r w:rsidR="00A56405" w:rsidRPr="00781D12">
        <w:t xml:space="preserve"> increased in environments with lower average temperatures during </w:t>
      </w:r>
      <w:r w:rsidR="00341067">
        <w:t>grain fill</w:t>
      </w:r>
      <w:r w:rsidR="006E7D36">
        <w:t xml:space="preserve"> (</w:t>
      </w:r>
      <w:r w:rsidR="006E7D36" w:rsidRPr="00781D12">
        <w:t>Gao et al.</w:t>
      </w:r>
      <w:r w:rsidR="006E7D36">
        <w:t xml:space="preserve">, </w:t>
      </w:r>
      <w:r w:rsidR="006E7D36" w:rsidRPr="00781D12">
        <w:t>2003)</w:t>
      </w:r>
      <w:r w:rsidR="006E7D36">
        <w:t>.</w:t>
      </w:r>
      <w:r w:rsidR="00A56405" w:rsidRPr="00781D12">
        <w:t xml:space="preserve"> </w:t>
      </w:r>
      <w:r w:rsidR="00FF5ED6">
        <w:t>G</w:t>
      </w:r>
      <w:r w:rsidR="00A56405">
        <w:t>ermination percentage</w:t>
      </w:r>
      <w:r w:rsidR="00FF5ED6">
        <w:t xml:space="preserve"> QTL</w:t>
      </w:r>
      <w:r w:rsidR="00A56405">
        <w:t xml:space="preserve"> </w:t>
      </w:r>
      <w:r w:rsidR="00A56405" w:rsidRPr="00781D12">
        <w:t xml:space="preserve">in the </w:t>
      </w:r>
      <w:r w:rsidR="006E7D36" w:rsidRPr="006E7D36">
        <w:rPr>
          <w:i/>
          <w:iCs/>
        </w:rPr>
        <w:t>SD1</w:t>
      </w:r>
      <w:r w:rsidR="006E7D36">
        <w:t xml:space="preserve"> and </w:t>
      </w:r>
      <w:r w:rsidR="00A56405" w:rsidRPr="00F32983">
        <w:rPr>
          <w:i/>
          <w:iCs/>
        </w:rPr>
        <w:t>SD2</w:t>
      </w:r>
      <w:r w:rsidR="00A56405">
        <w:t xml:space="preserve"> </w:t>
      </w:r>
      <w:r w:rsidR="00A56405" w:rsidRPr="00781D12">
        <w:t>region</w:t>
      </w:r>
      <w:r w:rsidR="006E7D36">
        <w:t>s</w:t>
      </w:r>
      <w:r w:rsidR="00A56405">
        <w:t xml:space="preserve"> </w:t>
      </w:r>
      <w:r w:rsidR="00FF5ED6">
        <w:t xml:space="preserve">were detected </w:t>
      </w:r>
      <w:r w:rsidR="00A56405">
        <w:t>in a Stirling x Harrington doubled haploid population</w:t>
      </w:r>
      <w:r w:rsidR="00FF5ED6">
        <w:t xml:space="preserve"> with</w:t>
      </w:r>
      <w:r w:rsidR="00A56405" w:rsidRPr="00781D12">
        <w:t xml:space="preserve"> </w:t>
      </w:r>
      <w:r w:rsidR="00FF5ED6">
        <w:t>variable effects across</w:t>
      </w:r>
      <w:r w:rsidR="00A56405" w:rsidRPr="00781D12">
        <w:t xml:space="preserve"> environments </w:t>
      </w:r>
      <w:r w:rsidR="00FF5ED6">
        <w:t xml:space="preserve">differentiated by </w:t>
      </w:r>
      <w:r w:rsidR="00A56405" w:rsidRPr="00781D12">
        <w:t>temperature</w:t>
      </w:r>
      <w:r w:rsidR="006E7D36">
        <w:t xml:space="preserve"> (</w:t>
      </w:r>
      <w:r w:rsidR="006E7D36" w:rsidRPr="00781D12">
        <w:t>Gong et al.</w:t>
      </w:r>
      <w:r w:rsidR="006E7D36">
        <w:t xml:space="preserve">, </w:t>
      </w:r>
      <w:r w:rsidR="006E7D36" w:rsidRPr="00781D12">
        <w:t>2014)</w:t>
      </w:r>
      <w:r w:rsidR="006E7D36">
        <w:t>.  I</w:t>
      </w:r>
      <w:r w:rsidR="00A56405" w:rsidRPr="00781D12">
        <w:t>ncreased temperature during embryo development</w:t>
      </w:r>
      <w:r w:rsidR="00FF5ED6">
        <w:t xml:space="preserve"> in the twenty days after flowering</w:t>
      </w:r>
      <w:r w:rsidR="006E7D36">
        <w:t xml:space="preserve"> </w:t>
      </w:r>
      <w:r w:rsidR="00FF5ED6">
        <w:t xml:space="preserve">was correlated with reduced seed dormancy. </w:t>
      </w:r>
      <w:r w:rsidR="006E7D36">
        <w:t xml:space="preserve"> </w:t>
      </w:r>
      <w:r w:rsidR="006E7D36" w:rsidRPr="006E7D36">
        <w:t xml:space="preserve"> </w:t>
      </w:r>
    </w:p>
    <w:p w14:paraId="264A9A95" w14:textId="69092C71" w:rsidR="00A156B7" w:rsidRDefault="00653C9E" w:rsidP="00323664">
      <w:pPr>
        <w:spacing w:line="480" w:lineRule="auto"/>
        <w:ind w:firstLine="720"/>
      </w:pPr>
      <w:r>
        <w:lastRenderedPageBreak/>
        <w:t xml:space="preserve">Phenotypic stability is one of the main objectives in crop genotype by environment interaction studies.  Often, breeders are interested in identifying lines that perform similarly across diverse environments rather than optimizing performance in a subset of environments. QTL by environment interaction (QEI) models are a special case of genotype by environment interaction models that incorporate known QTL information to </w:t>
      </w:r>
      <w:r w:rsidR="00DE4FD1">
        <w:t>estimate</w:t>
      </w:r>
      <w:r>
        <w:t xml:space="preserve"> change in QTL effects across environment. Genetic effects are partitioned into main QTL and residual polygenic effects and genotype by environment interaction (GEI) effects into QEI and residual polygenic GEI effects (</w:t>
      </w:r>
      <w:proofErr w:type="spellStart"/>
      <w:r>
        <w:t>Malosetti</w:t>
      </w:r>
      <w:proofErr w:type="spellEnd"/>
      <w:r>
        <w:t xml:space="preserve"> et al., 2004). Variation in QTL effects can be further </w:t>
      </w:r>
      <w:r w:rsidR="008767F0">
        <w:t>modeled</w:t>
      </w:r>
      <w:r>
        <w:t xml:space="preserve"> by introducing environmental covariates such as temperature or precipitation into a QEI mixed model framework (van </w:t>
      </w:r>
      <w:proofErr w:type="spellStart"/>
      <w:r>
        <w:t>Eeuwijk</w:t>
      </w:r>
      <w:proofErr w:type="spellEnd"/>
      <w:r>
        <w:t xml:space="preserve"> et al., 2005). </w:t>
      </w:r>
      <w:proofErr w:type="spellStart"/>
      <w:r>
        <w:t>Malosetti</w:t>
      </w:r>
      <w:proofErr w:type="spellEnd"/>
      <w:r>
        <w:t xml:space="preserve"> et al. (2004) estimated a QTL main effect, environment specific effects, and </w:t>
      </w:r>
      <w:r w:rsidR="00A56405">
        <w:t xml:space="preserve">QTL </w:t>
      </w:r>
      <w:r>
        <w:t xml:space="preserve">sensitivity to temperature during heading for a grain yield QTL on chromosome 2H in barley. </w:t>
      </w:r>
      <w:r w:rsidR="00DE4FD1">
        <w:t xml:space="preserve"> </w:t>
      </w:r>
      <w:r w:rsidR="00A56405">
        <w:t xml:space="preserve">PHS susceptibility in South American barley varieties </w:t>
      </w:r>
      <w:r w:rsidR="00DE4FD1">
        <w:t xml:space="preserve">has been modeled </w:t>
      </w:r>
      <w:r w:rsidR="00A56405">
        <w:t xml:space="preserve">as a function of temperature within </w:t>
      </w:r>
      <w:r w:rsidR="00341067">
        <w:t>grain fill</w:t>
      </w:r>
      <w:r w:rsidR="00A56405">
        <w:t xml:space="preserve"> intervals defined by thermal time</w:t>
      </w:r>
      <w:r w:rsidR="00DE4FD1">
        <w:t>, revealing</w:t>
      </w:r>
      <w:r w:rsidR="00A56405">
        <w:t xml:space="preserve"> strong linear relationships between increased temperature in late </w:t>
      </w:r>
      <w:r w:rsidR="00341067">
        <w:t>grain fill</w:t>
      </w:r>
      <w:r w:rsidR="00A56405">
        <w:t xml:space="preserve"> stages and PHS</w:t>
      </w:r>
      <w:r w:rsidR="00DE4FD1" w:rsidRPr="00DE4FD1">
        <w:t xml:space="preserve"> </w:t>
      </w:r>
      <w:r w:rsidR="00DE4FD1">
        <w:t xml:space="preserve">(Rodriguez et al., 2001; </w:t>
      </w:r>
      <w:proofErr w:type="spellStart"/>
      <w:r w:rsidR="00DE4FD1">
        <w:t>Gaulano</w:t>
      </w:r>
      <w:proofErr w:type="spellEnd"/>
      <w:r w:rsidR="00DE4FD1">
        <w:t xml:space="preserve"> and </w:t>
      </w:r>
      <w:proofErr w:type="spellStart"/>
      <w:r w:rsidR="00DE4FD1">
        <w:t>Benech</w:t>
      </w:r>
      <w:proofErr w:type="spellEnd"/>
      <w:r w:rsidR="00DE4FD1">
        <w:t xml:space="preserve">-Arnold, 2009), but a QEI framework has not been implemented </w:t>
      </w:r>
      <w:r w:rsidR="008767F0">
        <w:t>to</w:t>
      </w:r>
      <w:r w:rsidR="00DE4FD1">
        <w:t xml:space="preserve"> model</w:t>
      </w:r>
      <w:r w:rsidR="008767F0">
        <w:t xml:space="preserve"> </w:t>
      </w:r>
      <w:r w:rsidR="00DE4FD1">
        <w:t>barley PHS</w:t>
      </w:r>
      <w:r w:rsidR="00A56405">
        <w:t xml:space="preserve">. </w:t>
      </w:r>
      <w:r w:rsidR="00F32983">
        <w:t>T</w:t>
      </w:r>
      <w:r w:rsidR="00A156B7">
        <w:t>emperature sensitivity of</w:t>
      </w:r>
      <w:r w:rsidR="00F32983">
        <w:t xml:space="preserve"> </w:t>
      </w:r>
      <w:r w:rsidR="00420037">
        <w:rPr>
          <w:i/>
          <w:iCs/>
        </w:rPr>
        <w:t>HvAlaAT1</w:t>
      </w:r>
      <w:r w:rsidR="00F32983">
        <w:t>,</w:t>
      </w:r>
      <w:r w:rsidR="00A156B7">
        <w:t xml:space="preserve"> </w:t>
      </w:r>
      <w:r w:rsidR="00A156B7" w:rsidRPr="007A090D">
        <w:rPr>
          <w:i/>
          <w:iCs/>
        </w:rPr>
        <w:t>HvMKK3</w:t>
      </w:r>
      <w:r w:rsidR="00A156B7">
        <w:t xml:space="preserve"> and </w:t>
      </w:r>
      <w:r w:rsidR="00A156B7" w:rsidRPr="007A090D">
        <w:rPr>
          <w:i/>
          <w:iCs/>
        </w:rPr>
        <w:t>HvGA20ox1</w:t>
      </w:r>
      <w:r w:rsidR="00A156B7">
        <w:rPr>
          <w:i/>
          <w:iCs/>
        </w:rPr>
        <w:t xml:space="preserve"> </w:t>
      </w:r>
      <w:r w:rsidR="00A156B7">
        <w:t>has not been formally described</w:t>
      </w:r>
      <w:r w:rsidR="00F32983">
        <w:t xml:space="preserve"> and temperature sensitivity models are not available for European and North American malting barley </w:t>
      </w:r>
      <w:r w:rsidR="005024EC">
        <w:t>germplasm</w:t>
      </w:r>
      <w:r w:rsidR="00F32983">
        <w:t>.</w:t>
      </w:r>
      <w:r w:rsidR="00F32983" w:rsidRPr="00A156B7">
        <w:t xml:space="preserve"> </w:t>
      </w:r>
      <w:r w:rsidR="00A156B7">
        <w:t xml:space="preserve">Spring malting barley tends to be more susceptible to PHS than winter malting barley but is it </w:t>
      </w:r>
      <w:r w:rsidR="00A156B7" w:rsidRPr="00126259">
        <w:t xml:space="preserve">unknown </w:t>
      </w:r>
      <w:r w:rsidR="00A156B7">
        <w:t>if this difference is genetic, environmental, or a combination of both.</w:t>
      </w:r>
      <w:r w:rsidR="00A156B7" w:rsidRPr="00126259">
        <w:rPr>
          <w:b/>
          <w:bCs/>
        </w:rPr>
        <w:t xml:space="preserve"> </w:t>
      </w:r>
      <w:r w:rsidR="00EB0A53">
        <w:t xml:space="preserve">Preharvest sprouting is often negatively correlated with malting quality so additional genetic sources of PHS resistance could be useful for combining high malting quality potential with PHS resistance. </w:t>
      </w:r>
      <w:r w:rsidR="00A56405">
        <w:t xml:space="preserve">Modeling the response of </w:t>
      </w:r>
      <w:r w:rsidR="00A56405">
        <w:rPr>
          <w:i/>
          <w:iCs/>
        </w:rPr>
        <w:t>HvAlaAT1</w:t>
      </w:r>
      <w:r w:rsidR="00A56405">
        <w:t xml:space="preserve">, </w:t>
      </w:r>
      <w:r w:rsidR="00A56405" w:rsidRPr="007A090D">
        <w:rPr>
          <w:i/>
          <w:iCs/>
        </w:rPr>
        <w:t>HvMKK3</w:t>
      </w:r>
      <w:r w:rsidR="00A56405">
        <w:t xml:space="preserve"> and </w:t>
      </w:r>
      <w:r w:rsidR="00A56405" w:rsidRPr="007A090D">
        <w:rPr>
          <w:i/>
          <w:iCs/>
        </w:rPr>
        <w:t>HvGA20ox1</w:t>
      </w:r>
      <w:r w:rsidR="00A56405">
        <w:rPr>
          <w:i/>
          <w:iCs/>
        </w:rPr>
        <w:t xml:space="preserve"> </w:t>
      </w:r>
      <w:r w:rsidR="00A56405">
        <w:t xml:space="preserve">to environmental covariates could identify climate stable PHS resistance and reveal residual polygenic variation for PHS resistance or environmental sensitivity. </w:t>
      </w:r>
      <w:r w:rsidR="00A156B7">
        <w:t xml:space="preserve">Improved understanding of genetic and environmental causes of </w:t>
      </w:r>
      <w:r w:rsidR="00886C77">
        <w:lastRenderedPageBreak/>
        <w:t>PHS</w:t>
      </w:r>
      <w:r w:rsidR="00A156B7">
        <w:t xml:space="preserve"> </w:t>
      </w:r>
      <w:r w:rsidR="00886C77">
        <w:t>variability</w:t>
      </w:r>
      <w:r w:rsidR="00A156B7">
        <w:t xml:space="preserve"> for commonly grown varieties would</w:t>
      </w:r>
      <w:r w:rsidR="00A56405">
        <w:t xml:space="preserve"> also</w:t>
      </w:r>
      <w:r w:rsidR="00A156B7">
        <w:t xml:space="preserve"> help growers adjust management strategies to minimize risk from PHS-inducing weather.</w:t>
      </w:r>
    </w:p>
    <w:p w14:paraId="46F92878" w14:textId="1FCA3B5A" w:rsidR="00781D12" w:rsidRPr="00781D12" w:rsidRDefault="0071425A" w:rsidP="00323664">
      <w:pPr>
        <w:spacing w:line="480" w:lineRule="auto"/>
        <w:ind w:firstLine="720"/>
      </w:pPr>
      <w:r>
        <w:t>The o</w:t>
      </w:r>
      <w:r w:rsidR="00781D12">
        <w:t xml:space="preserve">bjective of this study </w:t>
      </w:r>
      <w:r w:rsidR="00AB69E6">
        <w:t>was</w:t>
      </w:r>
      <w:r w:rsidR="00781D12">
        <w:t xml:space="preserve"> to </w:t>
      </w:r>
      <w:r w:rsidR="00781D12" w:rsidRPr="00781D12">
        <w:t>use</w:t>
      </w:r>
      <w:r w:rsidR="00614610">
        <w:t xml:space="preserve"> seed dormancy </w:t>
      </w:r>
      <w:r w:rsidR="008767F0">
        <w:t xml:space="preserve">QTL </w:t>
      </w:r>
      <w:r w:rsidR="00614610">
        <w:t>haplotype</w:t>
      </w:r>
      <w:r w:rsidR="008767F0">
        <w:t xml:space="preserve">s </w:t>
      </w:r>
      <w:r w:rsidR="00614610">
        <w:t>and</w:t>
      </w:r>
      <w:r w:rsidR="00781D12" w:rsidRPr="00781D12">
        <w:t xml:space="preserve"> </w:t>
      </w:r>
      <w:r w:rsidR="00781D12">
        <w:t>weather</w:t>
      </w:r>
      <w:r w:rsidR="00781D12" w:rsidRPr="00781D12">
        <w:t xml:space="preserve"> </w:t>
      </w:r>
      <w:r w:rsidR="00886C77">
        <w:t>covariates</w:t>
      </w:r>
      <w:r w:rsidR="00781D12" w:rsidRPr="00781D12">
        <w:t xml:space="preserve"> to </w:t>
      </w:r>
      <w:r>
        <w:t>model</w:t>
      </w:r>
      <w:r w:rsidR="00781D12" w:rsidRPr="00781D12">
        <w:t xml:space="preserve"> </w:t>
      </w:r>
      <w:r w:rsidR="00614610">
        <w:t xml:space="preserve">genotypic and environmental influences on </w:t>
      </w:r>
      <w:r w:rsidR="00781D12" w:rsidRPr="00781D12">
        <w:t xml:space="preserve">annual variation in PHS </w:t>
      </w:r>
      <w:r w:rsidR="00A00842">
        <w:t xml:space="preserve">using historical data from </w:t>
      </w:r>
      <w:r w:rsidR="000D5E4C" w:rsidRPr="000D5E4C">
        <w:t>5</w:t>
      </w:r>
      <w:r w:rsidR="00FA6978">
        <w:t>9</w:t>
      </w:r>
      <w:r w:rsidR="00A00842" w:rsidRPr="00886C77">
        <w:rPr>
          <w:color w:val="FF0000"/>
        </w:rPr>
        <w:t xml:space="preserve"> </w:t>
      </w:r>
      <w:r w:rsidR="00A00842">
        <w:t xml:space="preserve">two-row spring malting barley </w:t>
      </w:r>
      <w:r w:rsidR="007A090D">
        <w:t>entries</w:t>
      </w:r>
      <w:r w:rsidR="00A00842">
        <w:t xml:space="preserve"> in twenty</w:t>
      </w:r>
      <w:r w:rsidR="000D5E4C">
        <w:t>-five</w:t>
      </w:r>
      <w:r w:rsidR="00A00842">
        <w:t xml:space="preserve"> environments</w:t>
      </w:r>
      <w:r w:rsidR="00614610">
        <w:t xml:space="preserve"> over six years</w:t>
      </w:r>
      <w:r w:rsidR="00A00842">
        <w:t xml:space="preserve"> </w:t>
      </w:r>
      <w:r w:rsidR="00407128">
        <w:t xml:space="preserve">and </w:t>
      </w:r>
      <w:r w:rsidR="000D5E4C" w:rsidRPr="000D5E4C">
        <w:t>2</w:t>
      </w:r>
      <w:r w:rsidR="00FA6978">
        <w:t>1</w:t>
      </w:r>
      <w:r w:rsidR="00407128" w:rsidRPr="000D5E4C">
        <w:t xml:space="preserve"> </w:t>
      </w:r>
      <w:r w:rsidR="00407128">
        <w:t xml:space="preserve">two-row winter malting barley </w:t>
      </w:r>
      <w:r w:rsidR="007A090D">
        <w:t>entries</w:t>
      </w:r>
      <w:r w:rsidR="00407128">
        <w:t xml:space="preserve"> in </w:t>
      </w:r>
      <w:r w:rsidR="00163FDE">
        <w:t>nine</w:t>
      </w:r>
      <w:r w:rsidR="00407128">
        <w:t xml:space="preserve"> environments over </w:t>
      </w:r>
      <w:r w:rsidR="00163FDE">
        <w:t>five</w:t>
      </w:r>
      <w:r w:rsidR="00407128">
        <w:t xml:space="preserve"> </w:t>
      </w:r>
      <w:r w:rsidR="00407128" w:rsidRPr="00742BA6">
        <w:t>years</w:t>
      </w:r>
      <w:r w:rsidR="00DD7450" w:rsidRPr="00742BA6">
        <w:t>.</w:t>
      </w:r>
      <w:r w:rsidR="008E1510" w:rsidRPr="00742BA6">
        <w:t xml:space="preserve"> </w:t>
      </w:r>
      <w:r w:rsidR="005B3518" w:rsidRPr="00CE1FDF">
        <w:t>Three</w:t>
      </w:r>
      <w:r w:rsidR="00C25D6C" w:rsidRPr="00CE1FDF">
        <w:t xml:space="preserve"> facultative </w:t>
      </w:r>
      <w:r w:rsidR="00575A03" w:rsidRPr="00CE1FDF">
        <w:t>entries</w:t>
      </w:r>
      <w:r w:rsidR="00C25D6C" w:rsidRPr="00CE1FDF">
        <w:t xml:space="preserve"> planted in both winter and spring </w:t>
      </w:r>
      <w:r w:rsidR="005B3518" w:rsidRPr="00CE1FDF">
        <w:t>were</w:t>
      </w:r>
      <w:r w:rsidR="00C25D6C" w:rsidRPr="00CE1FDF">
        <w:t xml:space="preserve"> also analyzed.</w:t>
      </w:r>
      <w:r w:rsidR="006F3EF5" w:rsidRPr="005B3518">
        <w:t xml:space="preserve"> </w:t>
      </w:r>
      <w:r w:rsidR="00040E07">
        <w:t xml:space="preserve">The </w:t>
      </w:r>
      <w:r w:rsidR="00886C77">
        <w:t>seed dormancy</w:t>
      </w:r>
      <w:r w:rsidR="00040E07">
        <w:t xml:space="preserve"> haplotypes of these entries were classified using </w:t>
      </w:r>
      <w:proofErr w:type="spellStart"/>
      <w:r w:rsidR="00A971F4">
        <w:t>Kompetitive</w:t>
      </w:r>
      <w:proofErr w:type="spellEnd"/>
      <w:r w:rsidR="00A971F4">
        <w:t xml:space="preserve"> Allele Specific Primers (</w:t>
      </w:r>
      <w:r w:rsidR="00040E07">
        <w:t>KASP</w:t>
      </w:r>
      <w:r w:rsidR="00A971F4">
        <w:t>)</w:t>
      </w:r>
      <w:r w:rsidR="00040E07">
        <w:t xml:space="preserve"> assays for</w:t>
      </w:r>
      <w:r w:rsidR="00886C77">
        <w:t xml:space="preserve"> </w:t>
      </w:r>
      <w:r w:rsidR="00420037">
        <w:rPr>
          <w:i/>
          <w:iCs/>
        </w:rPr>
        <w:t>HvAlaAT1</w:t>
      </w:r>
      <w:r w:rsidR="00886C77">
        <w:t>,</w:t>
      </w:r>
      <w:r w:rsidR="00040E07">
        <w:t xml:space="preserve"> </w:t>
      </w:r>
      <w:r w:rsidR="00886C77" w:rsidRPr="007A090D">
        <w:rPr>
          <w:i/>
          <w:iCs/>
        </w:rPr>
        <w:t>HvGA20ox1</w:t>
      </w:r>
      <w:r w:rsidR="00886C77">
        <w:rPr>
          <w:i/>
          <w:iCs/>
        </w:rPr>
        <w:t xml:space="preserve">, </w:t>
      </w:r>
      <w:r w:rsidR="00886C77">
        <w:t>and</w:t>
      </w:r>
      <w:r w:rsidR="00886C77" w:rsidRPr="007A090D">
        <w:rPr>
          <w:i/>
          <w:iCs/>
        </w:rPr>
        <w:t xml:space="preserve"> </w:t>
      </w:r>
      <w:r w:rsidR="00040E07" w:rsidRPr="007A090D">
        <w:rPr>
          <w:i/>
          <w:iCs/>
        </w:rPr>
        <w:t>HvMKK3</w:t>
      </w:r>
      <w:r w:rsidR="00040E07">
        <w:rPr>
          <w:i/>
          <w:iCs/>
        </w:rPr>
        <w:t>.</w:t>
      </w:r>
      <w:r w:rsidR="006F3EF5">
        <w:t xml:space="preserve"> </w:t>
      </w:r>
      <w:r w:rsidR="000D5E4C" w:rsidRPr="000D5E4C">
        <w:t>Five</w:t>
      </w:r>
      <w:r w:rsidR="008E1510">
        <w:t xml:space="preserve"> </w:t>
      </w:r>
      <w:r w:rsidR="00040E07">
        <w:t xml:space="preserve">temperature and </w:t>
      </w:r>
      <w:r w:rsidR="00CE1FDF">
        <w:t>precipitation</w:t>
      </w:r>
      <w:r w:rsidR="00040E07">
        <w:t xml:space="preserve"> </w:t>
      </w:r>
      <w:r w:rsidR="008E1510">
        <w:t>covariates were tested</w:t>
      </w:r>
      <w:r w:rsidR="00040E07">
        <w:t xml:space="preserve"> in</w:t>
      </w:r>
      <w:r w:rsidR="008E1510">
        <w:t xml:space="preserve"> </w:t>
      </w:r>
      <w:r w:rsidR="00742BA6" w:rsidRPr="00742BA6">
        <w:t>QTL x E models to esti</w:t>
      </w:r>
      <w:r w:rsidR="00742BA6">
        <w:t xml:space="preserve">mate </w:t>
      </w:r>
      <w:r w:rsidR="00886C77">
        <w:t>seed dormancy</w:t>
      </w:r>
      <w:r w:rsidR="00742BA6">
        <w:t xml:space="preserve"> </w:t>
      </w:r>
      <w:r w:rsidR="00EB0A53">
        <w:t>QTL</w:t>
      </w:r>
      <w:r w:rsidR="00742BA6">
        <w:t xml:space="preserve"> by environmental covariate interaction effects, residual polygenic </w:t>
      </w:r>
      <w:r w:rsidR="008767F0">
        <w:t>variance</w:t>
      </w:r>
      <w:r w:rsidR="00742BA6">
        <w:t xml:space="preserve">, and residual </w:t>
      </w:r>
      <w:r w:rsidR="00EB0A53">
        <w:t xml:space="preserve">QEI and GEI </w:t>
      </w:r>
      <w:r w:rsidR="008767F0">
        <w:t>variance</w:t>
      </w:r>
      <w:r w:rsidR="00742BA6">
        <w:t xml:space="preserve">.  </w:t>
      </w:r>
    </w:p>
    <w:p w14:paraId="17011019" w14:textId="33ED2CE1" w:rsidR="00781D12" w:rsidRDefault="00781D12" w:rsidP="00406F49">
      <w:pPr>
        <w:spacing w:line="480" w:lineRule="auto"/>
        <w:rPr>
          <w:b/>
          <w:bCs/>
        </w:rPr>
      </w:pPr>
      <w:r w:rsidRPr="00781D12">
        <w:rPr>
          <w:b/>
          <w:bCs/>
        </w:rPr>
        <w:t xml:space="preserve">Materials and methods </w:t>
      </w:r>
    </w:p>
    <w:p w14:paraId="2CDF92E6" w14:textId="76C2C666" w:rsidR="00781D12" w:rsidRDefault="00294F55" w:rsidP="00406F49">
      <w:pPr>
        <w:spacing w:line="480" w:lineRule="auto"/>
      </w:pPr>
      <w:r>
        <w:t>Two datasets</w:t>
      </w:r>
      <w:r w:rsidR="006F54B2">
        <w:t>,</w:t>
      </w:r>
      <w:r>
        <w:t xml:space="preserve"> </w:t>
      </w:r>
      <w:r w:rsidR="006F54B2">
        <w:t>1)</w:t>
      </w:r>
      <w:r>
        <w:t xml:space="preserve"> seven</w:t>
      </w:r>
      <w:r w:rsidR="005B6A11">
        <w:t xml:space="preserve"> spring</w:t>
      </w:r>
      <w:r w:rsidR="00CC0B02" w:rsidRPr="00CC0B02">
        <w:t xml:space="preserve"> </w:t>
      </w:r>
      <w:r w:rsidR="00A971F4">
        <w:t xml:space="preserve">barley </w:t>
      </w:r>
      <w:r w:rsidR="00DD4DF7">
        <w:t xml:space="preserve">experiments </w:t>
      </w:r>
      <w:r w:rsidR="00CC0B02">
        <w:t>planted across six years</w:t>
      </w:r>
      <w:r w:rsidR="005B6A11">
        <w:t xml:space="preserve"> and</w:t>
      </w:r>
      <w:r w:rsidR="006F54B2">
        <w:t xml:space="preserve"> 2)</w:t>
      </w:r>
      <w:r w:rsidR="005B6A11">
        <w:t xml:space="preserve"> three winter</w:t>
      </w:r>
      <w:r w:rsidR="00781D12" w:rsidRPr="00781D12">
        <w:t xml:space="preserve"> </w:t>
      </w:r>
      <w:r w:rsidR="00A971F4">
        <w:t xml:space="preserve">barley </w:t>
      </w:r>
      <w:r w:rsidR="001F12E6">
        <w:t>experiments</w:t>
      </w:r>
      <w:r w:rsidR="00781D12">
        <w:t xml:space="preserve"> </w:t>
      </w:r>
      <w:r w:rsidR="009E38B3">
        <w:t>planted across</w:t>
      </w:r>
      <w:r w:rsidR="00781D12">
        <w:t xml:space="preserve"> </w:t>
      </w:r>
      <w:r w:rsidR="00163FDE">
        <w:t>five</w:t>
      </w:r>
      <w:r w:rsidR="00781D12">
        <w:t xml:space="preserve"> years</w:t>
      </w:r>
      <w:r w:rsidR="006F54B2">
        <w:t>,</w:t>
      </w:r>
      <w:r w:rsidR="00781D12">
        <w:t xml:space="preserve"> were used for analysis.</w:t>
      </w:r>
      <w:r>
        <w:t xml:space="preserve"> Spring and winter datasets were always analyzed separately.</w:t>
      </w:r>
      <w:r w:rsidR="00781D12">
        <w:t xml:space="preserve"> </w:t>
      </w:r>
      <w:r w:rsidR="001F12E6">
        <w:t>These experiments were highly unbalanced</w:t>
      </w:r>
      <w:r w:rsidR="00A971F4">
        <w:t xml:space="preserve"> across years</w:t>
      </w:r>
      <w:r w:rsidR="001F12E6">
        <w:t xml:space="preserve"> and included both commercial variety yield trials</w:t>
      </w:r>
      <w:r w:rsidR="005B6A11">
        <w:t xml:space="preserve">, cooperative regional nurseries, and </w:t>
      </w:r>
      <w:r w:rsidR="001F12E6">
        <w:t xml:space="preserve">preliminary breeding trials. A description of each experiment can be found in </w:t>
      </w:r>
      <w:r w:rsidR="007B3A00">
        <w:t>T</w:t>
      </w:r>
      <w:r w:rsidR="001F12E6">
        <w:t xml:space="preserve">able 1. </w:t>
      </w:r>
      <w:r w:rsidR="00AE003B">
        <w:t>A total of 59</w:t>
      </w:r>
      <w:r w:rsidR="005B6A11" w:rsidRPr="006003CE">
        <w:t xml:space="preserve"> spring</w:t>
      </w:r>
      <w:r w:rsidR="001F12E6" w:rsidRPr="006003CE">
        <w:t xml:space="preserve"> </w:t>
      </w:r>
      <w:r w:rsidR="00575A03" w:rsidRPr="006003CE">
        <w:t>entries</w:t>
      </w:r>
      <w:r w:rsidR="006003CE" w:rsidRPr="006003CE">
        <w:t xml:space="preserve"> and</w:t>
      </w:r>
      <w:r w:rsidR="007B3A00" w:rsidRPr="006003CE">
        <w:t xml:space="preserve"> </w:t>
      </w:r>
      <w:r w:rsidR="00AE003B">
        <w:t>21</w:t>
      </w:r>
      <w:r w:rsidR="005B6A11" w:rsidRPr="006003CE">
        <w:t xml:space="preserve"> </w:t>
      </w:r>
      <w:r w:rsidR="005B6A11">
        <w:t xml:space="preserve">winter </w:t>
      </w:r>
      <w:r w:rsidR="00575A03">
        <w:t>entries</w:t>
      </w:r>
      <w:r w:rsidR="006003CE">
        <w:t xml:space="preserve"> </w:t>
      </w:r>
      <w:r w:rsidR="0011411E">
        <w:t>that represented the range of PHS scores</w:t>
      </w:r>
      <w:r w:rsidR="00EE163C">
        <w:t xml:space="preserve"> </w:t>
      </w:r>
      <w:r w:rsidR="006003CE">
        <w:t xml:space="preserve">in each </w:t>
      </w:r>
      <w:r>
        <w:t>dataset</w:t>
      </w:r>
      <w:r w:rsidR="006003CE">
        <w:t xml:space="preserve"> </w:t>
      </w:r>
      <w:r w:rsidR="0011411E">
        <w:t>and</w:t>
      </w:r>
      <w:r w:rsidR="001F12E6">
        <w:t xml:space="preserve"> were present in multiple </w:t>
      </w:r>
      <w:r w:rsidR="00A91D2A">
        <w:t>experiments</w:t>
      </w:r>
      <w:r w:rsidR="001F12E6">
        <w:t xml:space="preserve"> across years either as checks or experimental </w:t>
      </w:r>
      <w:r w:rsidR="00575A03">
        <w:t>entries</w:t>
      </w:r>
      <w:r w:rsidR="001F12E6">
        <w:t xml:space="preserve"> were used for analysis (Table 2). </w:t>
      </w:r>
      <w:r w:rsidR="001E3F18">
        <w:t xml:space="preserve">Complete datasets will be uploaded to T3. </w:t>
      </w:r>
      <w:r w:rsidR="00DD4DF7">
        <w:t>The entries were all</w:t>
      </w:r>
      <w:r w:rsidR="006003CE">
        <w:t xml:space="preserve"> derived from</w:t>
      </w:r>
      <w:r w:rsidR="00DD4DF7">
        <w:t xml:space="preserve"> modern European or North American two-row malting barleys</w:t>
      </w:r>
      <w:r w:rsidR="006003CE">
        <w:t xml:space="preserve">, with the exception of the </w:t>
      </w:r>
      <w:proofErr w:type="spellStart"/>
      <w:r w:rsidR="006003CE">
        <w:t>NakedReg</w:t>
      </w:r>
      <w:proofErr w:type="spellEnd"/>
      <w:r w:rsidR="006003CE">
        <w:t xml:space="preserve"> </w:t>
      </w:r>
      <w:proofErr w:type="gramStart"/>
      <w:r w:rsidR="006003CE">
        <w:t>experiment</w:t>
      </w:r>
      <w:proofErr w:type="gramEnd"/>
      <w:r w:rsidR="006003CE">
        <w:t xml:space="preserve"> which </w:t>
      </w:r>
      <w:r w:rsidR="00341067">
        <w:t>was composed of</w:t>
      </w:r>
      <w:r w:rsidR="006003CE">
        <w:t xml:space="preserve"> spring </w:t>
      </w:r>
      <w:proofErr w:type="spellStart"/>
      <w:r w:rsidR="006003CE">
        <w:t>hulless</w:t>
      </w:r>
      <w:proofErr w:type="spellEnd"/>
      <w:r w:rsidR="006003CE">
        <w:t>, or naked, barley entries and a hulled check</w:t>
      </w:r>
      <w:r w:rsidR="00DD4DF7">
        <w:t>.</w:t>
      </w:r>
      <w:r w:rsidR="006003CE">
        <w:t xml:space="preserve"> </w:t>
      </w:r>
      <w:r w:rsidR="00692F57">
        <w:t xml:space="preserve">Winter 2015 data was removed due to </w:t>
      </w:r>
      <w:r w:rsidR="00AE003B">
        <w:t>collection and sample preparation</w:t>
      </w:r>
      <w:r w:rsidR="00692F57">
        <w:t xml:space="preserve"> </w:t>
      </w:r>
      <w:r w:rsidR="00AE003B">
        <w:t>discrepancies</w:t>
      </w:r>
      <w:r w:rsidR="00692F57">
        <w:t>.</w:t>
      </w:r>
      <w:r w:rsidR="00DD4DF7">
        <w:t xml:space="preserve"> </w:t>
      </w:r>
      <w:r w:rsidR="001F12E6">
        <w:t xml:space="preserve">Environments were defined as year-location </w:t>
      </w:r>
      <w:r w:rsidR="001F12E6">
        <w:lastRenderedPageBreak/>
        <w:t>combinations</w:t>
      </w:r>
      <w:r w:rsidR="00D8281B">
        <w:t>.</w:t>
      </w:r>
      <w:r w:rsidR="001F12E6">
        <w:t xml:space="preserve"> </w:t>
      </w:r>
      <w:r w:rsidR="00D8281B">
        <w:t>W</w:t>
      </w:r>
      <w:r w:rsidR="001F12E6">
        <w:t xml:space="preserve">ithin year, </w:t>
      </w:r>
      <w:r w:rsidR="00D8281B">
        <w:t xml:space="preserve">different </w:t>
      </w:r>
      <w:r w:rsidR="001F12E6">
        <w:t xml:space="preserve">experiments planted at the same location on the same day </w:t>
      </w:r>
      <w:r w:rsidR="0011411E">
        <w:t>with</w:t>
      </w:r>
      <w:r w:rsidR="001F12E6">
        <w:t xml:space="preserve"> shared checks</w:t>
      </w:r>
      <w:r w:rsidR="00D8281B">
        <w:t xml:space="preserve"> were classified </w:t>
      </w:r>
      <w:r w:rsidR="00AE003B">
        <w:t>in</w:t>
      </w:r>
      <w:r w:rsidR="00D8281B">
        <w:t xml:space="preserve"> the same environment</w:t>
      </w:r>
      <w:r w:rsidR="001F12E6">
        <w:t>. For each experiment, heading date was recorded as the Julian date that 50% of the spikes in a plot had</w:t>
      </w:r>
      <w:r w:rsidR="00D8281B">
        <w:t xml:space="preserve"> fully</w:t>
      </w:r>
      <w:r w:rsidR="001F12E6">
        <w:t xml:space="preserve"> emerged from the flag leaf.</w:t>
      </w:r>
      <w:r w:rsidR="00D8281B">
        <w:t xml:space="preserve"> </w:t>
      </w:r>
      <w:r w:rsidR="00AE003B">
        <w:t xml:space="preserve">Heat, drought, and semi-dwarfism can cause heading date to be delayed in spring barley, making accurate measurement of the </w:t>
      </w:r>
      <w:r w:rsidR="00341067">
        <w:t>grain fill</w:t>
      </w:r>
      <w:r w:rsidR="00AE003B">
        <w:t xml:space="preserve"> period difficult. To improve estimates of the </w:t>
      </w:r>
      <w:r w:rsidR="00341067">
        <w:t>grain fill</w:t>
      </w:r>
      <w:r w:rsidR="00AE003B">
        <w:t xml:space="preserve"> period, i</w:t>
      </w:r>
      <w:r w:rsidR="00D8281B">
        <w:t xml:space="preserve">n </w:t>
      </w:r>
      <w:r w:rsidR="00AE003B">
        <w:t>2019 and 2020</w:t>
      </w:r>
      <w:r w:rsidR="00C758E7">
        <w:t xml:space="preserve"> </w:t>
      </w:r>
      <w:r w:rsidR="00D8281B">
        <w:t>spring barley experiments, tipping date was recorded as the date that 50% of the plot showed awn protrusion of 2 mm. Anthesis in spring barley occurs at this stage (</w:t>
      </w:r>
      <w:proofErr w:type="spellStart"/>
      <w:r w:rsidR="00D8281B">
        <w:t>Zadoks</w:t>
      </w:r>
      <w:proofErr w:type="spellEnd"/>
      <w:r w:rsidR="00D8281B">
        <w:t xml:space="preserve"> scale Z49), not at heading date</w:t>
      </w:r>
      <w:r w:rsidR="00B65610">
        <w:t xml:space="preserve"> </w:t>
      </w:r>
      <w:r w:rsidR="00AE003B">
        <w:t>as in</w:t>
      </w:r>
      <w:r w:rsidR="00B65610">
        <w:t xml:space="preserve"> winter barley</w:t>
      </w:r>
      <w:r w:rsidR="00D8281B">
        <w:t xml:space="preserve"> (</w:t>
      </w:r>
      <w:proofErr w:type="spellStart"/>
      <w:r w:rsidR="00D8281B">
        <w:t>Alqudah</w:t>
      </w:r>
      <w:proofErr w:type="spellEnd"/>
      <w:r w:rsidR="00D8281B">
        <w:t xml:space="preserve"> &amp; </w:t>
      </w:r>
      <w:proofErr w:type="spellStart"/>
      <w:r w:rsidR="00D8281B">
        <w:t>Schnurbusch</w:t>
      </w:r>
      <w:proofErr w:type="spellEnd"/>
      <w:r w:rsidR="00D8281B">
        <w:t xml:space="preserve">, 2017). </w:t>
      </w:r>
      <w:r w:rsidR="00AE003B">
        <w:t xml:space="preserve">The period between heading date and spike sampling for winter barley and the period between tipping date and spike sampling for spring barley were defined as the </w:t>
      </w:r>
      <w:r w:rsidR="00341067">
        <w:t>grain fill</w:t>
      </w:r>
      <w:r w:rsidR="00AE003B">
        <w:t xml:space="preserve"> period. The average difference between tipping date and heading date in 2019 and 2020 spring experiments, 9 days, was added to the heading date of spring samples collected from 2015-2018 to estimate tipping date. In all experiments, f</w:t>
      </w:r>
      <w:r w:rsidR="001F12E6">
        <w:t>ive spikes per plot were sampled at physiological maturity</w:t>
      </w:r>
      <w:r w:rsidR="00AE003B">
        <w:t xml:space="preserve"> (</w:t>
      </w:r>
      <w:r w:rsidR="001F12E6">
        <w:t>defined as the loss of green color from the peduncle</w:t>
      </w:r>
      <w:r w:rsidR="00AE003B">
        <w:t>)</w:t>
      </w:r>
      <w:r w:rsidR="001F12E6">
        <w:t>, after-ripened</w:t>
      </w:r>
      <w:r w:rsidR="00B65610">
        <w:t xml:space="preserve"> at ambient temperature</w:t>
      </w:r>
      <w:r w:rsidR="001F12E6">
        <w:t xml:space="preserve"> for three days, misted in an artificial greenhouse mist chamber</w:t>
      </w:r>
      <w:r w:rsidR="002A31D7">
        <w:t>, and scored on a 0-9 scale</w:t>
      </w:r>
      <w:r w:rsidR="001F12E6">
        <w:t xml:space="preserve"> as described by Anderson et al. (1993)</w:t>
      </w:r>
      <w:r w:rsidR="002A31D7">
        <w:t xml:space="preserve"> with 0 indicating no visible PHS and 9 indicating advanced radicle and coleoptile development on all </w:t>
      </w:r>
      <w:r w:rsidR="00A971F4">
        <w:t>caryopses</w:t>
      </w:r>
      <w:r w:rsidR="002A31D7">
        <w:t xml:space="preserve"> on the spike</w:t>
      </w:r>
      <w:r w:rsidR="001F12E6">
        <w:t>.</w:t>
      </w:r>
      <w:r w:rsidR="00BF4B66">
        <w:t xml:space="preserve"> </w:t>
      </w:r>
      <w:r w:rsidR="00AE003B">
        <w:t xml:space="preserve">Winter barley experiments in 2019 and 2020 were after-ripened for four days to increase variation for selection. </w:t>
      </w:r>
      <w:r w:rsidR="00BF4B66">
        <w:t xml:space="preserve">Preharvest sprouting scores of 0-2 </w:t>
      </w:r>
      <w:r w:rsidR="00AE003B">
        <w:t>can be</w:t>
      </w:r>
      <w:r w:rsidR="00BF4B66">
        <w:t xml:space="preserve"> classified as resistant, 3-5 as susceptible, and 6-9 as highly susceptible. </w:t>
      </w:r>
      <w:r w:rsidR="001F12E6">
        <w:t xml:space="preserve"> </w:t>
      </w:r>
    </w:p>
    <w:p w14:paraId="7EBF433B" w14:textId="3694B541" w:rsidR="00433D12" w:rsidRDefault="00781D12" w:rsidP="00323664">
      <w:pPr>
        <w:spacing w:line="480" w:lineRule="auto"/>
        <w:ind w:firstLine="720"/>
      </w:pPr>
      <w:r>
        <w:t>Daily high</w:t>
      </w:r>
      <w:r w:rsidR="00294F55">
        <w:t xml:space="preserve">, </w:t>
      </w:r>
      <w:r>
        <w:t>low</w:t>
      </w:r>
      <w:r w:rsidR="00294F55">
        <w:t>, and average</w:t>
      </w:r>
      <w:r>
        <w:t xml:space="preserve"> temperature and daily precipitation were downloaded from the Northeast Regional Climate Center station</w:t>
      </w:r>
      <w:r w:rsidR="0033736F">
        <w:t xml:space="preserve"> (</w:t>
      </w:r>
      <w:r w:rsidR="0033736F" w:rsidRPr="00A832C3">
        <w:t>http://www.nrcc.cornell.edu/wxstation/ithaca/ithaca.html</w:t>
      </w:r>
      <w:r w:rsidR="0033736F">
        <w:t>)</w:t>
      </w:r>
      <w:r>
        <w:t xml:space="preserve"> at</w:t>
      </w:r>
      <w:r w:rsidR="00EE163C">
        <w:t xml:space="preserve"> the</w:t>
      </w:r>
      <w:r>
        <w:t xml:space="preserve"> Game Farm Road</w:t>
      </w:r>
      <w:r w:rsidR="00EE163C">
        <w:t xml:space="preserve"> station</w:t>
      </w:r>
      <w:r>
        <w:t xml:space="preserve">, which is centrally located between the testing </w:t>
      </w:r>
      <w:r w:rsidR="0091669E">
        <w:t>locations</w:t>
      </w:r>
      <w:r>
        <w:t xml:space="preserve"> for all trials</w:t>
      </w:r>
      <w:r w:rsidR="0091669E">
        <w:t xml:space="preserve"> (</w:t>
      </w:r>
      <w:r w:rsidR="0091669E" w:rsidRPr="0008525E">
        <w:t>average distance</w:t>
      </w:r>
      <w:r w:rsidR="0091669E">
        <w:t xml:space="preserve"> of </w:t>
      </w:r>
      <w:r w:rsidR="0008525E">
        <w:t>1100</w:t>
      </w:r>
      <w:r w:rsidR="0091669E">
        <w:t xml:space="preserve"> m)</w:t>
      </w:r>
      <w:r>
        <w:t xml:space="preserve">. </w:t>
      </w:r>
      <w:r w:rsidR="00EA09AE">
        <w:t>Weather</w:t>
      </w:r>
      <w:r>
        <w:t xml:space="preserve"> and planting date summaries</w:t>
      </w:r>
      <w:r w:rsidR="00EA09AE">
        <w:t xml:space="preserve"> for each environment</w:t>
      </w:r>
      <w:r>
        <w:t xml:space="preserve"> can be found in </w:t>
      </w:r>
      <w:r w:rsidR="00AE003B">
        <w:t>T</w:t>
      </w:r>
      <w:r>
        <w:t xml:space="preserve">able </w:t>
      </w:r>
      <w:r w:rsidR="00EE163C">
        <w:t>3</w:t>
      </w:r>
      <w:r w:rsidR="00EA09AE">
        <w:t xml:space="preserve">. </w:t>
      </w:r>
      <w:r>
        <w:t xml:space="preserve">For each </w:t>
      </w:r>
      <w:r w:rsidR="009C1F4F">
        <w:t>plot</w:t>
      </w:r>
      <w:r>
        <w:t xml:space="preserve"> in each environment, the</w:t>
      </w:r>
      <w:r w:rsidR="009C1F4F">
        <w:t xml:space="preserve"> environmental covariates</w:t>
      </w:r>
      <w:r>
        <w:t xml:space="preserve"> </w:t>
      </w:r>
      <w:r w:rsidR="009C1F4F">
        <w:t xml:space="preserve">of </w:t>
      </w:r>
      <w:r>
        <w:t xml:space="preserve">average high temperature during </w:t>
      </w:r>
      <w:r w:rsidR="00341067">
        <w:t>grain fill</w:t>
      </w:r>
      <w:r>
        <w:t xml:space="preserve"> (</w:t>
      </w:r>
      <w:proofErr w:type="spellStart"/>
      <w:r w:rsidR="00506860">
        <w:t>T</w:t>
      </w:r>
      <w:r w:rsidR="00506860" w:rsidRPr="00826AB7">
        <w:rPr>
          <w:vertAlign w:val="subscript"/>
        </w:rPr>
        <w:t>max</w:t>
      </w:r>
      <w:proofErr w:type="spellEnd"/>
      <w:r>
        <w:t>)</w:t>
      </w:r>
      <w:r w:rsidR="00791E13">
        <w:t xml:space="preserve">, average low temperature during </w:t>
      </w:r>
      <w:r w:rsidR="00341067">
        <w:t>grain fill</w:t>
      </w:r>
      <w:r w:rsidR="00791E13">
        <w:t xml:space="preserve"> (</w:t>
      </w:r>
      <w:proofErr w:type="spellStart"/>
      <w:r w:rsidR="00506860">
        <w:t>T</w:t>
      </w:r>
      <w:r w:rsidR="00506860" w:rsidRPr="00826AB7">
        <w:rPr>
          <w:vertAlign w:val="subscript"/>
        </w:rPr>
        <w:t>min</w:t>
      </w:r>
      <w:proofErr w:type="spellEnd"/>
      <w:r w:rsidR="00791E13">
        <w:t>),</w:t>
      </w:r>
      <w:r w:rsidR="00BC0702">
        <w:t xml:space="preserve"> average temperature </w:t>
      </w:r>
      <w:r w:rsidR="00BC0702">
        <w:lastRenderedPageBreak/>
        <w:t xml:space="preserve">during </w:t>
      </w:r>
      <w:r w:rsidR="00341067">
        <w:t>grain fill</w:t>
      </w:r>
      <w:r w:rsidR="00BC0702">
        <w:t xml:space="preserve"> (</w:t>
      </w:r>
      <w:proofErr w:type="spellStart"/>
      <w:r w:rsidR="00506860">
        <w:t>T</w:t>
      </w:r>
      <w:r w:rsidR="00506860" w:rsidRPr="00826AB7">
        <w:rPr>
          <w:vertAlign w:val="subscript"/>
        </w:rPr>
        <w:t>avg</w:t>
      </w:r>
      <w:proofErr w:type="spellEnd"/>
      <w:r w:rsidR="00BC0702">
        <w:t>),</w:t>
      </w:r>
      <w:r w:rsidR="00791E13">
        <w:t xml:space="preserve"> average difference between high and low temperature during </w:t>
      </w:r>
      <w:r w:rsidR="00341067">
        <w:t>grain fill</w:t>
      </w:r>
      <w:r w:rsidR="00791E13">
        <w:t xml:space="preserve"> (</w:t>
      </w:r>
      <w:r w:rsidR="00506860">
        <w:t>T</w:t>
      </w:r>
      <w:r w:rsidR="00506860" w:rsidRPr="00826AB7">
        <w:rPr>
          <w:vertAlign w:val="subscript"/>
        </w:rPr>
        <w:t>r</w:t>
      </w:r>
      <w:r w:rsidR="00791E13">
        <w:t>),</w:t>
      </w:r>
      <w:r w:rsidR="0011411E">
        <w:t xml:space="preserve"> </w:t>
      </w:r>
      <w:r>
        <w:t xml:space="preserve">and total precipitation during </w:t>
      </w:r>
      <w:r w:rsidR="00341067">
        <w:t>grain fill</w:t>
      </w:r>
      <w:r>
        <w:t xml:space="preserve"> (</w:t>
      </w:r>
      <w:r w:rsidR="00A47190">
        <w:t>P</w:t>
      </w:r>
      <w:r w:rsidR="00A47190">
        <w:rPr>
          <w:vertAlign w:val="subscript"/>
        </w:rPr>
        <w:t>sum</w:t>
      </w:r>
      <w:r>
        <w:t xml:space="preserve">) were calculated. </w:t>
      </w:r>
    </w:p>
    <w:p w14:paraId="477C5A9B" w14:textId="580D8CC4" w:rsidR="00EA09AE" w:rsidRDefault="00433D12" w:rsidP="00323664">
      <w:pPr>
        <w:spacing w:line="480" w:lineRule="auto"/>
        <w:ind w:firstLine="720"/>
      </w:pPr>
      <w:r>
        <w:t>Within each experiment</w:t>
      </w:r>
      <w:r w:rsidR="00AA6124">
        <w:t>/</w:t>
      </w:r>
      <w:r>
        <w:t>environment combination, single spike scores within entry were aggregated and</w:t>
      </w:r>
      <w:r w:rsidR="00B65610">
        <w:t xml:space="preserve"> outlier</w:t>
      </w:r>
      <w:r>
        <w:t xml:space="preserve"> spike</w:t>
      </w:r>
      <w:r w:rsidR="00294F55">
        <w:t xml:space="preserve"> scores</w:t>
      </w:r>
      <w:r>
        <w:t xml:space="preserve"> with a z-score </w:t>
      </w:r>
      <w:r w:rsidR="00826AB7">
        <w:t>greater than</w:t>
      </w:r>
      <w:r>
        <w:t xml:space="preserve"> </w:t>
      </w:r>
      <w:r w:rsidR="00826AB7">
        <w:t>two</w:t>
      </w:r>
      <w:r>
        <w:t xml:space="preserve"> were removed.</w:t>
      </w:r>
      <w:r w:rsidR="00294F55">
        <w:t xml:space="preserve"> Spike scores were then averaged per plot within experiment/</w:t>
      </w:r>
      <w:r w:rsidR="00F04165">
        <w:t>environment</w:t>
      </w:r>
      <w:r w:rsidR="00294F55">
        <w:t>.</w:t>
      </w:r>
      <w:r w:rsidR="00F04165">
        <w:t xml:space="preserve"> All experiments were randomized complete block designs</w:t>
      </w:r>
      <w:r w:rsidR="00F604F0">
        <w:t xml:space="preserve"> except </w:t>
      </w:r>
      <w:r w:rsidR="00F04165">
        <w:t>S2MET and CU1</w:t>
      </w:r>
      <w:r w:rsidR="00F604F0">
        <w:t>, which</w:t>
      </w:r>
      <w:r w:rsidR="00F04165">
        <w:t xml:space="preserve"> were planted in an augmented design with replicated checks.  Replication was not significant for either dataset </w:t>
      </w:r>
      <w:proofErr w:type="gramStart"/>
      <w:r w:rsidR="00F04165">
        <w:t>and</w:t>
      </w:r>
      <w:proofErr w:type="gramEnd"/>
      <w:r w:rsidR="00F04165">
        <w:t xml:space="preserve"> was not included in the models. </w:t>
      </w:r>
      <w:r w:rsidR="007B3A00">
        <w:t>QTL by environment m</w:t>
      </w:r>
      <w:r w:rsidR="00A92F58">
        <w:t xml:space="preserve">odels </w:t>
      </w:r>
      <w:r w:rsidR="007B3A00">
        <w:t xml:space="preserve">of the </w:t>
      </w:r>
      <w:r w:rsidR="00B65610">
        <w:t>following</w:t>
      </w:r>
      <w:r w:rsidR="007B3A00">
        <w:t xml:space="preserve"> form </w:t>
      </w:r>
      <w:r w:rsidR="00A92F58">
        <w:t>were fit</w:t>
      </w:r>
      <w:r w:rsidR="00F04165">
        <w:t xml:space="preserve"> in a single step</w:t>
      </w:r>
      <w:r w:rsidR="00A92F58">
        <w:t xml:space="preserve"> </w:t>
      </w:r>
      <w:r w:rsidR="00F04165">
        <w:t>with</w:t>
      </w:r>
      <w:r w:rsidR="00A92F58">
        <w:t xml:space="preserve"> </w:t>
      </w:r>
      <w:proofErr w:type="spellStart"/>
      <w:r w:rsidR="00A92F58" w:rsidRPr="00323664">
        <w:rPr>
          <w:i/>
          <w:iCs/>
        </w:rPr>
        <w:t>ASReml</w:t>
      </w:r>
      <w:proofErr w:type="spellEnd"/>
      <w:r w:rsidR="00A92F58" w:rsidRPr="00323664">
        <w:rPr>
          <w:i/>
          <w:iCs/>
        </w:rPr>
        <w:t>-R</w:t>
      </w:r>
      <w:r w:rsidR="005629E4">
        <w:t xml:space="preserve"> (</w:t>
      </w:r>
      <w:r w:rsidR="009C1F4F">
        <w:t>Butler</w:t>
      </w:r>
      <w:r w:rsidR="005629E4">
        <w:t xml:space="preserve"> et al., </w:t>
      </w:r>
      <w:r w:rsidR="009C1F4F">
        <w:t>2009</w:t>
      </w:r>
      <w:r w:rsidR="005629E4">
        <w:t>)</w:t>
      </w:r>
      <w:r w:rsidR="00A92F58">
        <w:t xml:space="preserve"> </w:t>
      </w:r>
      <w:r w:rsidR="00362AF3">
        <w:t>for each environmental covariate</w:t>
      </w:r>
      <w:r w:rsidR="00294F55">
        <w:t xml:space="preserve"> within each dataset</w:t>
      </w:r>
      <w:r w:rsidR="008628FB">
        <w:t>:</w:t>
      </w:r>
      <w:r w:rsidR="00A92F58">
        <w:t xml:space="preserve"> </w:t>
      </w:r>
    </w:p>
    <w:p w14:paraId="71C385B8" w14:textId="0C70A8AE" w:rsidR="008628FB" w:rsidRPr="00EA09AE" w:rsidRDefault="00D17791" w:rsidP="00406F49">
      <w:pPr>
        <w:pStyle w:val="Default"/>
        <w:spacing w:line="480" w:lineRule="auto"/>
        <w:rPr>
          <w:sz w:val="28"/>
          <w:szCs w:val="28"/>
        </w:rPr>
      </w:pPr>
      <w:proofErr w:type="spellStart"/>
      <w:r>
        <w:rPr>
          <w:sz w:val="28"/>
          <w:szCs w:val="28"/>
        </w:rPr>
        <w:t>y</w:t>
      </w:r>
      <w:r>
        <w:rPr>
          <w:sz w:val="28"/>
          <w:szCs w:val="28"/>
          <w:vertAlign w:val="subscript"/>
        </w:rPr>
        <w:t>ijk</w:t>
      </w:r>
      <w:proofErr w:type="spellEnd"/>
      <w:r w:rsidR="00EA09AE" w:rsidRPr="00EA09AE">
        <w:rPr>
          <w:sz w:val="28"/>
          <w:szCs w:val="28"/>
        </w:rPr>
        <w:t xml:space="preserve"> ~</w:t>
      </w:r>
      <w:r>
        <w:rPr>
          <w:sz w:val="28"/>
          <w:szCs w:val="28"/>
        </w:rPr>
        <w:t>μ +</w:t>
      </w:r>
      <w:r w:rsidR="00EA09AE" w:rsidRPr="00EA09AE">
        <w:rPr>
          <w:sz w:val="28"/>
          <w:szCs w:val="28"/>
        </w:rPr>
        <w:t xml:space="preserve"> 𝐸</w:t>
      </w:r>
      <w:r>
        <w:rPr>
          <w:sz w:val="28"/>
          <w:szCs w:val="28"/>
          <w:vertAlign w:val="subscript"/>
        </w:rPr>
        <w:t>j</w:t>
      </w:r>
      <w:r w:rsidR="00EA09AE" w:rsidRPr="00EA09AE">
        <w:rPr>
          <w:sz w:val="28"/>
          <w:szCs w:val="28"/>
        </w:rPr>
        <w:t xml:space="preserve"> + 𝑄</w:t>
      </w:r>
      <w:proofErr w:type="spellStart"/>
      <w:r>
        <w:rPr>
          <w:sz w:val="28"/>
          <w:szCs w:val="28"/>
          <w:vertAlign w:val="subscript"/>
        </w:rPr>
        <w:t>i</w:t>
      </w:r>
      <w:proofErr w:type="spellEnd"/>
      <w:r w:rsidR="00EA09AE" w:rsidRPr="00EA09AE">
        <w:rPr>
          <w:sz w:val="28"/>
          <w:szCs w:val="28"/>
        </w:rPr>
        <w:t xml:space="preserve"> + </w:t>
      </w:r>
      <w:r w:rsidR="00EA09AE" w:rsidRPr="006003CE">
        <w:rPr>
          <w:sz w:val="28"/>
          <w:szCs w:val="28"/>
        </w:rPr>
        <w:t>𝑄</w:t>
      </w:r>
      <w:proofErr w:type="spellStart"/>
      <w:r>
        <w:rPr>
          <w:sz w:val="28"/>
          <w:szCs w:val="28"/>
          <w:vertAlign w:val="subscript"/>
        </w:rPr>
        <w:t>i</w:t>
      </w:r>
      <w:proofErr w:type="spellEnd"/>
      <w:r w:rsidR="00EA09AE" w:rsidRPr="006003CE">
        <w:rPr>
          <w:sz w:val="28"/>
          <w:szCs w:val="28"/>
        </w:rPr>
        <w:t xml:space="preserve">: </w:t>
      </w:r>
      <w:proofErr w:type="spellStart"/>
      <w:r w:rsidR="001A6146">
        <w:rPr>
          <w:sz w:val="28"/>
          <w:szCs w:val="28"/>
        </w:rPr>
        <w:t>Z</w:t>
      </w:r>
      <w:r>
        <w:rPr>
          <w:sz w:val="28"/>
          <w:szCs w:val="28"/>
          <w:vertAlign w:val="subscript"/>
        </w:rPr>
        <w:t>j</w:t>
      </w:r>
      <w:proofErr w:type="spellEnd"/>
      <w:r w:rsidR="00EA09AE" w:rsidRPr="00EA09AE">
        <w:rPr>
          <w:sz w:val="28"/>
          <w:szCs w:val="28"/>
        </w:rPr>
        <w:t xml:space="preserve"> + </w:t>
      </w:r>
      <w:proofErr w:type="spellStart"/>
      <w:r w:rsidR="006003CE" w:rsidRPr="006003CE">
        <w:rPr>
          <w:i/>
          <w:iCs/>
          <w:sz w:val="28"/>
          <w:szCs w:val="28"/>
          <w:u w:val="single"/>
        </w:rPr>
        <w:t>G</w:t>
      </w:r>
      <w:r>
        <w:rPr>
          <w:i/>
          <w:iCs/>
          <w:sz w:val="28"/>
          <w:szCs w:val="28"/>
          <w:u w:val="single"/>
          <w:vertAlign w:val="subscript"/>
        </w:rPr>
        <w:t>k</w:t>
      </w:r>
      <w:proofErr w:type="spellEnd"/>
      <w:r w:rsidR="006003CE">
        <w:rPr>
          <w:sz w:val="28"/>
          <w:szCs w:val="28"/>
        </w:rPr>
        <w:t xml:space="preserve"> + </w:t>
      </w:r>
      <w:proofErr w:type="spellStart"/>
      <w:proofErr w:type="gramStart"/>
      <w:r w:rsidR="006003CE" w:rsidRPr="006003CE">
        <w:rPr>
          <w:i/>
          <w:iCs/>
          <w:sz w:val="28"/>
          <w:szCs w:val="28"/>
          <w:u w:val="single"/>
        </w:rPr>
        <w:t>G</w:t>
      </w:r>
      <w:r>
        <w:rPr>
          <w:i/>
          <w:iCs/>
          <w:sz w:val="28"/>
          <w:szCs w:val="28"/>
          <w:u w:val="single"/>
          <w:vertAlign w:val="subscript"/>
        </w:rPr>
        <w:t>k</w:t>
      </w:r>
      <w:r w:rsidR="006003CE" w:rsidRPr="006003CE">
        <w:rPr>
          <w:i/>
          <w:iCs/>
          <w:sz w:val="28"/>
          <w:szCs w:val="28"/>
          <w:u w:val="single"/>
        </w:rPr>
        <w:t>:Z</w:t>
      </w:r>
      <w:r>
        <w:rPr>
          <w:i/>
          <w:iCs/>
          <w:sz w:val="28"/>
          <w:szCs w:val="28"/>
          <w:u w:val="single"/>
          <w:vertAlign w:val="subscript"/>
        </w:rPr>
        <w:t>j</w:t>
      </w:r>
      <w:proofErr w:type="spellEnd"/>
      <w:proofErr w:type="gramEnd"/>
      <w:r w:rsidR="006111B8">
        <w:rPr>
          <w:sz w:val="28"/>
          <w:szCs w:val="28"/>
        </w:rPr>
        <w:t xml:space="preserve"> </w:t>
      </w:r>
      <w:r w:rsidR="006111B8" w:rsidRPr="006111B8">
        <w:rPr>
          <w:i/>
          <w:iCs/>
          <w:sz w:val="28"/>
          <w:szCs w:val="28"/>
        </w:rPr>
        <w:t xml:space="preserve">+ </w:t>
      </w:r>
      <w:proofErr w:type="spellStart"/>
      <w:r w:rsidR="006111B8" w:rsidRPr="006003CE">
        <w:rPr>
          <w:i/>
          <w:iCs/>
          <w:sz w:val="28"/>
          <w:szCs w:val="28"/>
          <w:u w:val="single"/>
        </w:rPr>
        <w:t>G</w:t>
      </w:r>
      <w:r w:rsidR="009C1F4F">
        <w:rPr>
          <w:i/>
          <w:iCs/>
          <w:sz w:val="28"/>
          <w:szCs w:val="28"/>
          <w:u w:val="single"/>
          <w:vertAlign w:val="subscript"/>
        </w:rPr>
        <w:t>k</w:t>
      </w:r>
      <w:r w:rsidR="006111B8" w:rsidRPr="006003CE">
        <w:rPr>
          <w:i/>
          <w:iCs/>
          <w:sz w:val="28"/>
          <w:szCs w:val="28"/>
          <w:u w:val="single"/>
        </w:rPr>
        <w:t>:E</w:t>
      </w:r>
      <w:r>
        <w:rPr>
          <w:i/>
          <w:iCs/>
          <w:sz w:val="28"/>
          <w:szCs w:val="28"/>
          <w:u w:val="single"/>
          <w:vertAlign w:val="subscript"/>
        </w:rPr>
        <w:t>j</w:t>
      </w:r>
      <w:proofErr w:type="spellEnd"/>
      <w:r w:rsidR="006111B8" w:rsidRPr="006111B8">
        <w:rPr>
          <w:i/>
          <w:iCs/>
          <w:sz w:val="28"/>
          <w:szCs w:val="28"/>
        </w:rPr>
        <w:t xml:space="preserve"> + </w:t>
      </w:r>
      <w:proofErr w:type="spellStart"/>
      <w:r w:rsidR="006111B8" w:rsidRPr="006003CE">
        <w:rPr>
          <w:i/>
          <w:iCs/>
          <w:sz w:val="28"/>
          <w:szCs w:val="28"/>
          <w:u w:val="single"/>
        </w:rPr>
        <w:t>Q</w:t>
      </w:r>
      <w:r>
        <w:rPr>
          <w:i/>
          <w:iCs/>
          <w:sz w:val="28"/>
          <w:szCs w:val="28"/>
          <w:u w:val="single"/>
          <w:vertAlign w:val="subscript"/>
        </w:rPr>
        <w:t>i</w:t>
      </w:r>
      <w:r w:rsidR="006111B8" w:rsidRPr="006003CE">
        <w:rPr>
          <w:i/>
          <w:iCs/>
          <w:sz w:val="28"/>
          <w:szCs w:val="28"/>
          <w:u w:val="single"/>
        </w:rPr>
        <w:t>:E</w:t>
      </w:r>
      <w:r>
        <w:rPr>
          <w:i/>
          <w:iCs/>
          <w:sz w:val="28"/>
          <w:szCs w:val="28"/>
          <w:u w:val="single"/>
          <w:vertAlign w:val="subscript"/>
        </w:rPr>
        <w:t>j</w:t>
      </w:r>
      <w:proofErr w:type="spellEnd"/>
      <w:r w:rsidR="006003CE">
        <w:rPr>
          <w:i/>
          <w:iCs/>
          <w:sz w:val="28"/>
          <w:szCs w:val="28"/>
        </w:rPr>
        <w:t xml:space="preserve"> + </w:t>
      </w:r>
      <w:proofErr w:type="spellStart"/>
      <w:r w:rsidR="006003CE" w:rsidRPr="006003CE">
        <w:rPr>
          <w:i/>
          <w:iCs/>
          <w:sz w:val="28"/>
          <w:szCs w:val="28"/>
          <w:u w:val="single"/>
        </w:rPr>
        <w:t>E</w:t>
      </w:r>
      <w:r>
        <w:rPr>
          <w:i/>
          <w:iCs/>
          <w:sz w:val="28"/>
          <w:szCs w:val="28"/>
          <w:u w:val="single"/>
          <w:vertAlign w:val="subscript"/>
        </w:rPr>
        <w:t>j</w:t>
      </w:r>
      <w:proofErr w:type="spellEnd"/>
      <w:r w:rsidR="000B3571">
        <w:rPr>
          <w:i/>
          <w:iCs/>
          <w:sz w:val="28"/>
          <w:szCs w:val="28"/>
          <w:u w:val="single"/>
        </w:rPr>
        <w:t>(</w:t>
      </w:r>
      <w:proofErr w:type="spellStart"/>
      <w:r w:rsidR="000B3571">
        <w:rPr>
          <w:i/>
          <w:iCs/>
          <w:sz w:val="28"/>
          <w:szCs w:val="28"/>
          <w:u w:val="single"/>
        </w:rPr>
        <w:t>sample</w:t>
      </w:r>
      <w:r w:rsidR="009C1F4F">
        <w:rPr>
          <w:i/>
          <w:iCs/>
          <w:sz w:val="28"/>
          <w:szCs w:val="28"/>
          <w:u w:val="single"/>
          <w:vertAlign w:val="subscript"/>
        </w:rPr>
        <w:t>l</w:t>
      </w:r>
      <w:proofErr w:type="spellEnd"/>
      <w:r w:rsidR="000B3571">
        <w:rPr>
          <w:i/>
          <w:iCs/>
          <w:sz w:val="28"/>
          <w:szCs w:val="28"/>
          <w:u w:val="single"/>
        </w:rPr>
        <w:t>)</w:t>
      </w:r>
      <w:r w:rsidR="00EA09AE" w:rsidRPr="006111B8">
        <w:rPr>
          <w:i/>
          <w:iCs/>
          <w:sz w:val="28"/>
          <w:szCs w:val="28"/>
        </w:rPr>
        <w:t xml:space="preserve"> </w:t>
      </w:r>
      <w:r w:rsidR="00EA09AE" w:rsidRPr="00EA09AE">
        <w:rPr>
          <w:sz w:val="28"/>
          <w:szCs w:val="28"/>
        </w:rPr>
        <w:t xml:space="preserve">+ </w:t>
      </w:r>
      <w:r w:rsidR="00EA09AE" w:rsidRPr="006003CE">
        <w:rPr>
          <w:sz w:val="28"/>
          <w:szCs w:val="28"/>
          <w:u w:val="single"/>
        </w:rPr>
        <w:t>𝑒</w:t>
      </w:r>
      <w:proofErr w:type="spellStart"/>
      <w:r>
        <w:rPr>
          <w:sz w:val="28"/>
          <w:szCs w:val="28"/>
          <w:u w:val="single"/>
          <w:vertAlign w:val="subscript"/>
        </w:rPr>
        <w:t>ijk</w:t>
      </w:r>
      <w:proofErr w:type="spellEnd"/>
      <w:r w:rsidR="00EA09AE" w:rsidRPr="00EA09AE">
        <w:rPr>
          <w:sz w:val="28"/>
          <w:szCs w:val="28"/>
        </w:rPr>
        <w:t xml:space="preserve"> </w:t>
      </w:r>
    </w:p>
    <w:p w14:paraId="7CEF2145" w14:textId="2841DBDE" w:rsidR="00EA09AE" w:rsidRDefault="008628FB" w:rsidP="00406F49">
      <w:pPr>
        <w:spacing w:line="480" w:lineRule="auto"/>
      </w:pPr>
      <w:r>
        <w:t>w</w:t>
      </w:r>
      <w:r w:rsidR="00A92F58">
        <w:t>here</w:t>
      </w:r>
      <w:r>
        <w:t xml:space="preserve"> </w:t>
      </w:r>
      <w:proofErr w:type="spellStart"/>
      <w:r>
        <w:t>y</w:t>
      </w:r>
      <w:r w:rsidR="00F604F0">
        <w:rPr>
          <w:vertAlign w:val="subscript"/>
        </w:rPr>
        <w:t>ijk</w:t>
      </w:r>
      <w:proofErr w:type="spellEnd"/>
      <w:r>
        <w:t xml:space="preserve"> is the </w:t>
      </w:r>
      <w:r w:rsidR="00B65610">
        <w:t>phenotypic observation for</w:t>
      </w:r>
      <w:r>
        <w:t xml:space="preserve"> PHS, </w:t>
      </w:r>
      <w:r w:rsidR="00D17791">
        <w:rPr>
          <w:rFonts w:cstheme="minorHAnsi"/>
        </w:rPr>
        <w:t>μ</w:t>
      </w:r>
      <w:r w:rsidR="00D17791">
        <w:t xml:space="preserve"> is the overall mean, </w:t>
      </w:r>
      <w:r w:rsidR="00A92F58">
        <w:t xml:space="preserve"> </w:t>
      </w:r>
      <w:proofErr w:type="spellStart"/>
      <w:r w:rsidR="00A92F58" w:rsidRPr="00FB7EB6">
        <w:rPr>
          <w:i/>
          <w:iCs/>
        </w:rPr>
        <w:t>E</w:t>
      </w:r>
      <w:r w:rsidR="009C1F4F">
        <w:rPr>
          <w:i/>
          <w:iCs/>
          <w:vertAlign w:val="subscript"/>
        </w:rPr>
        <w:t>j</w:t>
      </w:r>
      <w:proofErr w:type="spellEnd"/>
      <w:r w:rsidR="009C1F4F">
        <w:rPr>
          <w:i/>
          <w:iCs/>
          <w:vertAlign w:val="subscript"/>
        </w:rPr>
        <w:t xml:space="preserve"> </w:t>
      </w:r>
      <w:r w:rsidR="00A92F58">
        <w:t xml:space="preserve">is the fixed effect for environment, </w:t>
      </w:r>
      <w:r w:rsidR="00A92F58" w:rsidRPr="00FB7EB6">
        <w:rPr>
          <w:i/>
          <w:iCs/>
        </w:rPr>
        <w:t>Q</w:t>
      </w:r>
      <w:r w:rsidR="009C1F4F">
        <w:rPr>
          <w:i/>
          <w:iCs/>
          <w:vertAlign w:val="subscript"/>
        </w:rPr>
        <w:t>i</w:t>
      </w:r>
      <w:r w:rsidR="00A92F58">
        <w:t xml:space="preserve"> is the fixed effect for seed dormancy haplotype </w:t>
      </w:r>
      <w:r w:rsidR="001A6146">
        <w:t>with six levels</w:t>
      </w:r>
      <w:r>
        <w:t xml:space="preserve"> for spring </w:t>
      </w:r>
      <w:r w:rsidR="00575A03">
        <w:t>entries</w:t>
      </w:r>
      <w:r>
        <w:t xml:space="preserve"> and </w:t>
      </w:r>
      <w:r w:rsidR="001A6146">
        <w:t>four levels</w:t>
      </w:r>
      <w:r>
        <w:t xml:space="preserve"> for winter </w:t>
      </w:r>
      <w:r w:rsidR="00575A03">
        <w:t>entries</w:t>
      </w:r>
      <w:r w:rsidR="001A6146">
        <w:t xml:space="preserve"> (Table 2)</w:t>
      </w:r>
      <w:r w:rsidR="00A92F58">
        <w:t xml:space="preserve">, </w:t>
      </w:r>
      <w:proofErr w:type="spellStart"/>
      <w:r w:rsidR="001A6146" w:rsidRPr="00FB7EB6">
        <w:rPr>
          <w:i/>
          <w:iCs/>
        </w:rPr>
        <w:t>Z</w:t>
      </w:r>
      <w:r w:rsidR="009C1F4F">
        <w:rPr>
          <w:i/>
          <w:iCs/>
          <w:vertAlign w:val="subscript"/>
        </w:rPr>
        <w:t>j</w:t>
      </w:r>
      <w:proofErr w:type="spellEnd"/>
      <w:r w:rsidR="00A92F58">
        <w:t xml:space="preserve"> is </w:t>
      </w:r>
      <w:r w:rsidR="00834367">
        <w:t xml:space="preserve">the zero-centered </w:t>
      </w:r>
      <w:r w:rsidR="006111B8">
        <w:t>environmental covariate</w:t>
      </w:r>
      <w:r w:rsidR="00A92F58">
        <w:t xml:space="preserve">, and </w:t>
      </w:r>
      <w:proofErr w:type="spellStart"/>
      <w:r w:rsidR="00A92F58" w:rsidRPr="00FB7EB6">
        <w:rPr>
          <w:i/>
          <w:iCs/>
        </w:rPr>
        <w:t>G</w:t>
      </w:r>
      <w:r w:rsidR="009C1F4F">
        <w:rPr>
          <w:i/>
          <w:iCs/>
          <w:vertAlign w:val="subscript"/>
        </w:rPr>
        <w:t>k</w:t>
      </w:r>
      <w:proofErr w:type="spellEnd"/>
      <w:r w:rsidR="00A92F58">
        <w:t xml:space="preserve"> is the random effect of entry </w:t>
      </w:r>
      <w:r w:rsidR="00EE163C">
        <w:t xml:space="preserve">with </w:t>
      </w:r>
      <w:proofErr w:type="spellStart"/>
      <w:r w:rsidR="00FB7EB6" w:rsidRPr="00FB7EB6">
        <w:rPr>
          <w:i/>
          <w:iCs/>
        </w:rPr>
        <w:t>G</w:t>
      </w:r>
      <w:r w:rsidR="009C1F4F">
        <w:rPr>
          <w:i/>
          <w:iCs/>
          <w:vertAlign w:val="subscript"/>
        </w:rPr>
        <w:t>k</w:t>
      </w:r>
      <w:proofErr w:type="spellEnd"/>
      <w:r w:rsidR="00FB7EB6">
        <w:t xml:space="preserve"> ~</w:t>
      </w:r>
      <w:r w:rsidR="00EE163C">
        <w:t xml:space="preserve"> N(0, </w:t>
      </w:r>
      <w:r w:rsidR="00EE163C">
        <w:rPr>
          <w:rFonts w:cstheme="minorHAnsi"/>
        </w:rPr>
        <w:t>σ</w:t>
      </w:r>
      <w:r w:rsidR="00EE163C">
        <w:rPr>
          <w:vertAlign w:val="subscript"/>
        </w:rPr>
        <w:t>g</w:t>
      </w:r>
      <w:r w:rsidR="00EE163C">
        <w:rPr>
          <w:vertAlign w:val="superscript"/>
        </w:rPr>
        <w:t>2</w:t>
      </w:r>
      <w:r w:rsidR="00EE163C">
        <w:t xml:space="preserve"> )</w:t>
      </w:r>
      <w:r w:rsidR="00A92F58">
        <w:t>.</w:t>
      </w:r>
      <w:r w:rsidR="0001760A">
        <w:t xml:space="preserve"> </w:t>
      </w:r>
      <w:r w:rsidR="00F604F0">
        <w:t xml:space="preserve">Random effects are underlined. </w:t>
      </w:r>
      <w:r w:rsidR="0001760A">
        <w:t>All phenotypic observations were included in the model</w:t>
      </w:r>
      <w:r w:rsidR="009C1F4F">
        <w:t>s</w:t>
      </w:r>
      <w:r w:rsidR="00161EFC">
        <w:t xml:space="preserve"> to accurately estimate environmental effects</w:t>
      </w:r>
      <w:r w:rsidR="0001760A">
        <w:t xml:space="preserve">. A dummy variable was added to differentiate observations with and without haplotype data. For each </w:t>
      </w:r>
      <w:proofErr w:type="spellStart"/>
      <w:r w:rsidR="0001760A" w:rsidRPr="0001760A">
        <w:rPr>
          <w:i/>
          <w:iCs/>
        </w:rPr>
        <w:t>G</w:t>
      </w:r>
      <w:r w:rsidR="009C1F4F">
        <w:rPr>
          <w:i/>
          <w:iCs/>
          <w:vertAlign w:val="subscript"/>
        </w:rPr>
        <w:t>k</w:t>
      </w:r>
      <w:proofErr w:type="spellEnd"/>
      <w:r w:rsidR="0001760A">
        <w:t xml:space="preserve"> main or interaction effect, the </w:t>
      </w:r>
      <w:proofErr w:type="spellStart"/>
      <w:r w:rsidR="0001760A">
        <w:t>ASReml</w:t>
      </w:r>
      <w:proofErr w:type="spellEnd"/>
      <w:r w:rsidR="0001760A">
        <w:t>-R function at() was used to estimate separate</w:t>
      </w:r>
      <w:r w:rsidR="00757579">
        <w:t xml:space="preserve"> </w:t>
      </w:r>
      <w:r w:rsidR="0001760A">
        <w:t>variance components for entries with and without haplotype data (</w:t>
      </w:r>
      <w:r w:rsidR="00834367">
        <w:t xml:space="preserve">i.e. </w:t>
      </w:r>
      <w:r w:rsidR="0001760A">
        <w:t>at(dummy, c(1,2)</w:t>
      </w:r>
      <w:r w:rsidR="00161EFC">
        <w:t>)</w:t>
      </w:r>
      <w:r w:rsidR="0001760A">
        <w:t>:Entry</w:t>
      </w:r>
      <w:r w:rsidR="00F04165">
        <w:t xml:space="preserve"> where 1 indicates lines without a haplotype and 2 indicates lines with a </w:t>
      </w:r>
      <w:r w:rsidR="00161EFC">
        <w:t>haplotype</w:t>
      </w:r>
      <w:r w:rsidR="0001760A">
        <w:t xml:space="preserve">). </w:t>
      </w:r>
      <w:r w:rsidR="00F604F0">
        <w:t xml:space="preserve">Variance components for entries without haplotype data </w:t>
      </w:r>
      <w:r w:rsidR="00834367">
        <w:t>were</w:t>
      </w:r>
      <w:r w:rsidR="00F604F0">
        <w:t xml:space="preserve"> not included in the results.</w:t>
      </w:r>
      <w:r w:rsidR="0001760A">
        <w:t xml:space="preserve"> </w:t>
      </w:r>
      <w:r w:rsidR="001A6146">
        <w:t>Q</w:t>
      </w:r>
      <w:r w:rsidR="00161EFC">
        <w:t>EI</w:t>
      </w:r>
      <w:r w:rsidR="001A6146">
        <w:t xml:space="preserve"> </w:t>
      </w:r>
      <w:r w:rsidR="00161EFC">
        <w:t>was</w:t>
      </w:r>
      <w:r w:rsidR="001A6146">
        <w:t xml:space="preserve"> partitioned into QTL by environmental covariate interaction (</w:t>
      </w:r>
      <w:proofErr w:type="spellStart"/>
      <w:r w:rsidR="001A6146" w:rsidRPr="00FB7EB6">
        <w:rPr>
          <w:i/>
          <w:iCs/>
        </w:rPr>
        <w:t>Q</w:t>
      </w:r>
      <w:r w:rsidR="009C1F4F">
        <w:rPr>
          <w:i/>
          <w:iCs/>
          <w:vertAlign w:val="subscript"/>
        </w:rPr>
        <w:t>i</w:t>
      </w:r>
      <w:r w:rsidR="001A6146" w:rsidRPr="00FB7EB6">
        <w:rPr>
          <w:i/>
          <w:iCs/>
        </w:rPr>
        <w:t>Z</w:t>
      </w:r>
      <w:r w:rsidR="009C1F4F">
        <w:rPr>
          <w:i/>
          <w:iCs/>
          <w:vertAlign w:val="subscript"/>
        </w:rPr>
        <w:t>j</w:t>
      </w:r>
      <w:proofErr w:type="spellEnd"/>
      <w:r w:rsidR="001A6146">
        <w:t>) and residual Q</w:t>
      </w:r>
      <w:r w:rsidR="00333B55">
        <w:t>TL by environment interaction</w:t>
      </w:r>
      <w:r w:rsidR="001A6146">
        <w:t xml:space="preserve"> (</w:t>
      </w:r>
      <w:proofErr w:type="spellStart"/>
      <w:r w:rsidR="001A6146" w:rsidRPr="00FB7EB6">
        <w:rPr>
          <w:i/>
          <w:iCs/>
        </w:rPr>
        <w:t>Q</w:t>
      </w:r>
      <w:r w:rsidR="009C1F4F">
        <w:rPr>
          <w:i/>
          <w:iCs/>
          <w:vertAlign w:val="subscript"/>
        </w:rPr>
        <w:t>i</w:t>
      </w:r>
      <w:r w:rsidR="001A6146" w:rsidRPr="00FB7EB6">
        <w:rPr>
          <w:i/>
          <w:iCs/>
        </w:rPr>
        <w:t>E</w:t>
      </w:r>
      <w:r w:rsidR="009C1F4F">
        <w:rPr>
          <w:i/>
          <w:iCs/>
          <w:vertAlign w:val="subscript"/>
        </w:rPr>
        <w:t>j</w:t>
      </w:r>
      <w:proofErr w:type="spellEnd"/>
      <w:r w:rsidR="001A6146">
        <w:t>) effects</w:t>
      </w:r>
      <w:r w:rsidR="00506860">
        <w:t xml:space="preserve"> with </w:t>
      </w:r>
      <w:proofErr w:type="spellStart"/>
      <w:r w:rsidR="009C1F4F" w:rsidRPr="00FB7EB6">
        <w:rPr>
          <w:i/>
          <w:iCs/>
        </w:rPr>
        <w:t>Q</w:t>
      </w:r>
      <w:r w:rsidR="009C1F4F">
        <w:rPr>
          <w:i/>
          <w:iCs/>
          <w:vertAlign w:val="subscript"/>
        </w:rPr>
        <w:t>i</w:t>
      </w:r>
      <w:r w:rsidR="009C1F4F" w:rsidRPr="00FB7EB6">
        <w:rPr>
          <w:i/>
          <w:iCs/>
        </w:rPr>
        <w:t>E</w:t>
      </w:r>
      <w:r w:rsidR="009C1F4F">
        <w:rPr>
          <w:i/>
          <w:iCs/>
          <w:vertAlign w:val="subscript"/>
        </w:rPr>
        <w:t>j</w:t>
      </w:r>
      <w:proofErr w:type="spellEnd"/>
      <w:r w:rsidR="00FB7EB6">
        <w:t xml:space="preserve"> ~</w:t>
      </w:r>
      <w:r w:rsidR="00506860">
        <w:t xml:space="preserve"> </w:t>
      </w:r>
      <w:proofErr w:type="gramStart"/>
      <w:r w:rsidR="00506860">
        <w:t>N(</w:t>
      </w:r>
      <w:proofErr w:type="gramEnd"/>
      <w:r w:rsidR="00506860">
        <w:t>0,</w:t>
      </w:r>
      <w:r w:rsidR="00506860" w:rsidRPr="00506860">
        <w:rPr>
          <w:rFonts w:cstheme="minorHAnsi"/>
        </w:rPr>
        <w:t xml:space="preserve"> </w:t>
      </w:r>
      <w:r w:rsidR="00506860">
        <w:rPr>
          <w:rFonts w:cstheme="minorHAnsi"/>
        </w:rPr>
        <w:t>σ</w:t>
      </w:r>
      <w:r w:rsidR="00506860">
        <w:rPr>
          <w:rFonts w:cstheme="minorHAnsi"/>
          <w:vertAlign w:val="subscript"/>
        </w:rPr>
        <w:t>QE</w:t>
      </w:r>
      <w:r w:rsidR="00506860">
        <w:rPr>
          <w:vertAlign w:val="superscript"/>
        </w:rPr>
        <w:t>2</w:t>
      </w:r>
      <w:r w:rsidR="00506860">
        <w:t xml:space="preserve">). </w:t>
      </w:r>
      <w:r w:rsidR="001A6146">
        <w:t xml:space="preserve"> </w:t>
      </w:r>
      <w:r w:rsidR="00161EFC">
        <w:t>GEI</w:t>
      </w:r>
      <w:r w:rsidR="001A6146">
        <w:t xml:space="preserve"> </w:t>
      </w:r>
      <w:r w:rsidR="00161EFC">
        <w:t>was</w:t>
      </w:r>
      <w:r w:rsidR="001A6146">
        <w:t xml:space="preserve"> similarly partitioned as</w:t>
      </w:r>
      <w:r w:rsidR="00333B55">
        <w:t xml:space="preserve"> entry by environmental covariate interaction,</w:t>
      </w:r>
      <w:r w:rsidR="001A6146">
        <w:t xml:space="preserve"> </w:t>
      </w:r>
      <w:proofErr w:type="spellStart"/>
      <w:r w:rsidR="001A6146" w:rsidRPr="00FB7EB6">
        <w:rPr>
          <w:i/>
          <w:iCs/>
        </w:rPr>
        <w:t>G</w:t>
      </w:r>
      <w:r w:rsidR="009C1F4F">
        <w:rPr>
          <w:i/>
          <w:iCs/>
          <w:vertAlign w:val="subscript"/>
        </w:rPr>
        <w:t>k</w:t>
      </w:r>
      <w:r w:rsidR="001A6146" w:rsidRPr="00FB7EB6">
        <w:rPr>
          <w:i/>
          <w:iCs/>
        </w:rPr>
        <w:t>Z</w:t>
      </w:r>
      <w:r w:rsidR="009C1F4F">
        <w:rPr>
          <w:i/>
          <w:iCs/>
          <w:vertAlign w:val="subscript"/>
        </w:rPr>
        <w:t>j</w:t>
      </w:r>
      <w:proofErr w:type="spellEnd"/>
      <w:r w:rsidR="00FB7EB6">
        <w:t xml:space="preserve"> ~ </w:t>
      </w:r>
      <w:proofErr w:type="gramStart"/>
      <w:r w:rsidR="00506860">
        <w:t>N(</w:t>
      </w:r>
      <w:proofErr w:type="gramEnd"/>
      <w:r w:rsidR="00506860">
        <w:t>0,</w:t>
      </w:r>
      <w:r w:rsidR="00506860" w:rsidRPr="00506860">
        <w:rPr>
          <w:rFonts w:cstheme="minorHAnsi"/>
        </w:rPr>
        <w:t xml:space="preserve"> </w:t>
      </w:r>
      <w:r w:rsidR="00506860">
        <w:rPr>
          <w:rFonts w:cstheme="minorHAnsi"/>
        </w:rPr>
        <w:t>σ</w:t>
      </w:r>
      <w:r w:rsidR="00506860">
        <w:rPr>
          <w:rFonts w:cstheme="minorHAnsi"/>
          <w:vertAlign w:val="subscript"/>
        </w:rPr>
        <w:t>GZ</w:t>
      </w:r>
      <w:r w:rsidR="00506860">
        <w:rPr>
          <w:vertAlign w:val="superscript"/>
        </w:rPr>
        <w:t>2</w:t>
      </w:r>
      <w:r w:rsidR="00506860">
        <w:t>),</w:t>
      </w:r>
      <w:r w:rsidR="001A6146">
        <w:t xml:space="preserve"> and</w:t>
      </w:r>
      <w:r w:rsidR="00333B55">
        <w:t xml:space="preserve"> entry by environment interaction,</w:t>
      </w:r>
      <w:r w:rsidR="001A6146">
        <w:t xml:space="preserve"> </w:t>
      </w:r>
      <w:proofErr w:type="spellStart"/>
      <w:r w:rsidR="00FB7EB6" w:rsidRPr="00FB7EB6">
        <w:rPr>
          <w:i/>
          <w:iCs/>
        </w:rPr>
        <w:t>G</w:t>
      </w:r>
      <w:r w:rsidR="009C1F4F">
        <w:rPr>
          <w:i/>
          <w:iCs/>
          <w:vertAlign w:val="subscript"/>
        </w:rPr>
        <w:t>k</w:t>
      </w:r>
      <w:r w:rsidR="00FB7EB6" w:rsidRPr="00FB7EB6">
        <w:rPr>
          <w:i/>
          <w:iCs/>
        </w:rPr>
        <w:t>E</w:t>
      </w:r>
      <w:r w:rsidR="009C1F4F">
        <w:rPr>
          <w:i/>
          <w:iCs/>
          <w:vertAlign w:val="subscript"/>
        </w:rPr>
        <w:t>j</w:t>
      </w:r>
      <w:proofErr w:type="spellEnd"/>
      <w:r w:rsidR="00FB7EB6">
        <w:t xml:space="preserve"> ~</w:t>
      </w:r>
      <w:r w:rsidR="00506860">
        <w:t xml:space="preserve"> N(0,</w:t>
      </w:r>
      <w:r w:rsidR="00506860" w:rsidRPr="00506860">
        <w:rPr>
          <w:rFonts w:cstheme="minorHAnsi"/>
        </w:rPr>
        <w:t xml:space="preserve"> </w:t>
      </w:r>
      <w:r w:rsidR="00506860">
        <w:rPr>
          <w:rFonts w:cstheme="minorHAnsi"/>
        </w:rPr>
        <w:t>σ</w:t>
      </w:r>
      <w:r w:rsidR="00506860">
        <w:rPr>
          <w:rFonts w:cstheme="minorHAnsi"/>
          <w:vertAlign w:val="subscript"/>
        </w:rPr>
        <w:t>GE</w:t>
      </w:r>
      <w:r w:rsidR="00506860">
        <w:rPr>
          <w:vertAlign w:val="superscript"/>
        </w:rPr>
        <w:t>2</w:t>
      </w:r>
      <w:r w:rsidR="00506860">
        <w:t>)</w:t>
      </w:r>
      <w:r w:rsidR="001A6146">
        <w:t xml:space="preserve"> (</w:t>
      </w:r>
      <w:proofErr w:type="spellStart"/>
      <w:r w:rsidR="001A6146">
        <w:t>Malosetti</w:t>
      </w:r>
      <w:proofErr w:type="spellEnd"/>
      <w:r w:rsidR="001A6146">
        <w:t xml:space="preserve"> et al., 2004</w:t>
      </w:r>
      <w:r w:rsidR="001A6146" w:rsidRPr="00333B55">
        <w:t>).</w:t>
      </w:r>
      <w:r w:rsidR="00F04165">
        <w:t xml:space="preserve"> S</w:t>
      </w:r>
      <w:r w:rsidR="000B3571">
        <w:t>pike sampling date was</w:t>
      </w:r>
      <w:r w:rsidR="00F04165">
        <w:t xml:space="preserve"> nested within environment</w:t>
      </w:r>
      <w:r w:rsidR="000B3571">
        <w:t xml:space="preserve"> </w:t>
      </w:r>
      <w:r w:rsidR="00F04165">
        <w:t xml:space="preserve">and </w:t>
      </w:r>
      <w:r w:rsidR="000B3571">
        <w:lastRenderedPageBreak/>
        <w:t xml:space="preserve">specified </w:t>
      </w:r>
      <w:r w:rsidR="00F04165">
        <w:t>as</w:t>
      </w:r>
      <w:r w:rsidR="000B3571">
        <w:t xml:space="preserve"> </w:t>
      </w:r>
      <w:proofErr w:type="spellStart"/>
      <w:r w:rsidR="000B3571" w:rsidRPr="000B3571">
        <w:rPr>
          <w:i/>
          <w:iCs/>
        </w:rPr>
        <w:t>E</w:t>
      </w:r>
      <w:r w:rsidR="009C1F4F">
        <w:rPr>
          <w:i/>
          <w:iCs/>
          <w:vertAlign w:val="subscript"/>
        </w:rPr>
        <w:t>j</w:t>
      </w:r>
      <w:proofErr w:type="spellEnd"/>
      <w:r w:rsidR="000B3571" w:rsidRPr="000B3571">
        <w:rPr>
          <w:i/>
          <w:iCs/>
        </w:rPr>
        <w:t>(</w:t>
      </w:r>
      <w:proofErr w:type="spellStart"/>
      <w:r w:rsidR="000B3571" w:rsidRPr="000B3571">
        <w:rPr>
          <w:i/>
          <w:iCs/>
        </w:rPr>
        <w:t>sample</w:t>
      </w:r>
      <w:r w:rsidR="009C1F4F">
        <w:rPr>
          <w:i/>
          <w:iCs/>
          <w:vertAlign w:val="subscript"/>
        </w:rPr>
        <w:t>l</w:t>
      </w:r>
      <w:proofErr w:type="spellEnd"/>
      <w:r w:rsidR="000B3571" w:rsidRPr="000B3571">
        <w:rPr>
          <w:i/>
          <w:iCs/>
        </w:rPr>
        <w:t>)</w:t>
      </w:r>
      <w:r w:rsidR="000B3571">
        <w:t xml:space="preserve"> ~ </w:t>
      </w:r>
      <w:proofErr w:type="gramStart"/>
      <w:r w:rsidR="000B3571">
        <w:t>N(</w:t>
      </w:r>
      <w:proofErr w:type="gramEnd"/>
      <w:r w:rsidR="000B3571">
        <w:t xml:space="preserve">0, </w:t>
      </w:r>
      <w:proofErr w:type="spellStart"/>
      <w:r w:rsidR="000B3571">
        <w:rPr>
          <w:rFonts w:cstheme="minorHAnsi"/>
        </w:rPr>
        <w:t>σ</w:t>
      </w:r>
      <w:r w:rsidR="000B3571" w:rsidRPr="000B3571">
        <w:rPr>
          <w:rFonts w:cstheme="minorHAnsi"/>
          <w:vertAlign w:val="subscript"/>
        </w:rPr>
        <w:t>E</w:t>
      </w:r>
      <w:proofErr w:type="spellEnd"/>
      <w:r w:rsidR="000B3571" w:rsidRPr="000B3571">
        <w:rPr>
          <w:rFonts w:cstheme="minorHAnsi"/>
          <w:vertAlign w:val="subscript"/>
        </w:rPr>
        <w:t>(s)</w:t>
      </w:r>
      <w:r w:rsidR="000B3571">
        <w:rPr>
          <w:vertAlign w:val="superscript"/>
        </w:rPr>
        <w:t>2</w:t>
      </w:r>
      <w:r w:rsidR="000B3571">
        <w:t>).</w:t>
      </w:r>
      <w:r w:rsidR="001A6146" w:rsidRPr="00333B55">
        <w:t xml:space="preserve"> </w:t>
      </w:r>
      <w:r w:rsidR="001A6146">
        <w:t xml:space="preserve">Heterogeneous residuals were fitted </w:t>
      </w:r>
      <w:r w:rsidR="00A92F58">
        <w:t xml:space="preserve">to estimate a unique </w:t>
      </w:r>
      <w:r w:rsidR="00161EFC">
        <w:t>residual</w:t>
      </w:r>
      <w:r w:rsidR="00A92F58">
        <w:t xml:space="preserve"> </w:t>
      </w:r>
      <w:r w:rsidR="00F04165">
        <w:t xml:space="preserve">variance </w:t>
      </w:r>
      <w:r w:rsidR="00A92F58">
        <w:t>in each environment</w:t>
      </w:r>
      <w:r w:rsidR="00506860">
        <w:t xml:space="preserve"> with </w:t>
      </w:r>
      <w:proofErr w:type="spellStart"/>
      <w:r w:rsidR="00FB7EB6" w:rsidRPr="00333B55">
        <w:rPr>
          <w:i/>
          <w:iCs/>
        </w:rPr>
        <w:t>e</w:t>
      </w:r>
      <w:r w:rsidR="00161EFC">
        <w:rPr>
          <w:vertAlign w:val="subscript"/>
        </w:rPr>
        <w:t>ijk</w:t>
      </w:r>
      <w:proofErr w:type="spellEnd"/>
      <w:r w:rsidR="00FB7EB6">
        <w:t xml:space="preserve"> ~</w:t>
      </w:r>
      <w:r w:rsidR="00506860">
        <w:t xml:space="preserve"> </w:t>
      </w:r>
      <w:proofErr w:type="gramStart"/>
      <w:r w:rsidR="00506860">
        <w:t>N(</w:t>
      </w:r>
      <w:proofErr w:type="gramEnd"/>
      <w:r w:rsidR="00506860">
        <w:t xml:space="preserve">0, </w:t>
      </w:r>
      <w:r w:rsidR="00506860" w:rsidRPr="00506860">
        <w:rPr>
          <w:b/>
          <w:bCs/>
        </w:rPr>
        <w:t>I</w:t>
      </w:r>
      <w:r w:rsidR="00506860">
        <w:rPr>
          <w:rFonts w:cstheme="minorHAnsi"/>
        </w:rPr>
        <w:t>σ</w:t>
      </w:r>
      <w:r w:rsidR="00506860">
        <w:rPr>
          <w:rFonts w:cstheme="minorHAnsi"/>
          <w:vertAlign w:val="subscript"/>
        </w:rPr>
        <w:t>e</w:t>
      </w:r>
      <w:r w:rsidR="00506860">
        <w:rPr>
          <w:vertAlign w:val="superscript"/>
        </w:rPr>
        <w:t xml:space="preserve">2 </w:t>
      </w:r>
      <w:r w:rsidR="00506860">
        <w:t>)</w:t>
      </w:r>
      <w:r w:rsidR="006111B8">
        <w:t xml:space="preserve">. </w:t>
      </w:r>
      <w:r w:rsidR="005629E4">
        <w:t>Model summaries are presented in Table 5</w:t>
      </w:r>
      <w:r w:rsidR="00F604F0">
        <w:t xml:space="preserve"> and QZ effects in Table 6</w:t>
      </w:r>
      <w:r w:rsidR="005629E4">
        <w:t xml:space="preserve">. Fixed effect significance for </w:t>
      </w:r>
      <w:r w:rsidR="00F04165" w:rsidRPr="00F04165">
        <w:rPr>
          <w:i/>
          <w:iCs/>
        </w:rPr>
        <w:t>E</w:t>
      </w:r>
      <w:r w:rsidR="005629E4">
        <w:t xml:space="preserve">, </w:t>
      </w:r>
      <w:r w:rsidR="00F04165" w:rsidRPr="00F04165">
        <w:rPr>
          <w:i/>
          <w:iCs/>
        </w:rPr>
        <w:t>Q</w:t>
      </w:r>
      <w:r w:rsidR="005629E4">
        <w:t>, and</w:t>
      </w:r>
      <w:r w:rsidR="00F04165">
        <w:t xml:space="preserve"> </w:t>
      </w:r>
      <w:r w:rsidR="00F04165" w:rsidRPr="00F04165">
        <w:rPr>
          <w:i/>
          <w:iCs/>
        </w:rPr>
        <w:t>QZ</w:t>
      </w:r>
      <w:r w:rsidR="005629E4">
        <w:t xml:space="preserve"> </w:t>
      </w:r>
      <w:r w:rsidR="0043629A">
        <w:t>terms was</w:t>
      </w:r>
      <w:r w:rsidR="005629E4">
        <w:t xml:space="preserve"> tested with Wald tests. </w:t>
      </w:r>
      <w:r>
        <w:t xml:space="preserve"> </w:t>
      </w:r>
      <w:r w:rsidR="00DA2F5E">
        <w:t xml:space="preserve">Best model fit was determined by </w:t>
      </w:r>
      <w:r w:rsidR="004554D5">
        <w:t>Akaike information criterion (</w:t>
      </w:r>
      <w:r w:rsidR="00DA2F5E">
        <w:t>AIC</w:t>
      </w:r>
      <w:r w:rsidR="004554D5">
        <w:t>)</w:t>
      </w:r>
      <w:r w:rsidR="00DA2F5E">
        <w:t xml:space="preserve"> estimated using </w:t>
      </w:r>
      <w:proofErr w:type="spellStart"/>
      <w:r w:rsidR="00DA2F5E">
        <w:t>icREML</w:t>
      </w:r>
      <w:proofErr w:type="spellEnd"/>
      <w:r w:rsidR="002B653F">
        <w:t xml:space="preserve"> to compare models with different </w:t>
      </w:r>
      <w:r w:rsidR="00826AB7">
        <w:t xml:space="preserve">fixed </w:t>
      </w:r>
      <w:r w:rsidR="002B653F">
        <w:t>environmental covariates</w:t>
      </w:r>
      <w:r w:rsidR="00DA2F5E">
        <w:t xml:space="preserve"> (</w:t>
      </w:r>
      <w:proofErr w:type="spellStart"/>
      <w:r w:rsidR="00DA2F5E">
        <w:t>Verbyla</w:t>
      </w:r>
      <w:proofErr w:type="spellEnd"/>
      <w:r w:rsidR="00DA2F5E">
        <w:t>, 2019)</w:t>
      </w:r>
      <w:r w:rsidR="002B653F">
        <w:t xml:space="preserve">. </w:t>
      </w:r>
      <w:r w:rsidR="00FC1B34">
        <w:t xml:space="preserve">Briefly, the </w:t>
      </w:r>
      <w:proofErr w:type="spellStart"/>
      <w:r w:rsidR="00FC1B34">
        <w:t>icREML</w:t>
      </w:r>
      <w:proofErr w:type="spellEnd"/>
      <w:r w:rsidR="00FC1B34">
        <w:t xml:space="preserve"> method decomposes full likelihood into residual and conditional likelihood using restricted maximum likelihood (REML) and </w:t>
      </w:r>
      <w:r w:rsidR="004554D5">
        <w:t>derives</w:t>
      </w:r>
      <w:r w:rsidR="00FC1B34">
        <w:t xml:space="preserve"> AIC </w:t>
      </w:r>
      <w:r w:rsidR="004554D5">
        <w:t xml:space="preserve">from the full log-likelihood. </w:t>
      </w:r>
    </w:p>
    <w:p w14:paraId="7C599EC3" w14:textId="6CAD70D1" w:rsidR="0091669E" w:rsidRPr="00FA6978" w:rsidRDefault="004168E3" w:rsidP="00323664">
      <w:pPr>
        <w:spacing w:line="480" w:lineRule="auto"/>
        <w:ind w:firstLine="720"/>
        <w:rPr>
          <w:color w:val="FF0000"/>
        </w:rPr>
      </w:pPr>
      <w:proofErr w:type="spellStart"/>
      <w:r>
        <w:t>Kompetitive</w:t>
      </w:r>
      <w:proofErr w:type="spellEnd"/>
      <w:r>
        <w:t xml:space="preserve"> Allele Specific Primers (KASP) markers were developed for each of the three seed dormancy </w:t>
      </w:r>
      <w:r w:rsidR="00F604F0">
        <w:t>genes</w:t>
      </w:r>
      <w:r>
        <w:t xml:space="preserve"> of interest (Table </w:t>
      </w:r>
      <w:r w:rsidR="00F604F0">
        <w:t>7</w:t>
      </w:r>
      <w:r>
        <w:t xml:space="preserve">). </w:t>
      </w:r>
      <w:r w:rsidR="00E734DF" w:rsidRPr="00E734DF">
        <w:t xml:space="preserve">Primers were developed to amplify the causal L214F polymorphism in </w:t>
      </w:r>
      <w:r w:rsidR="00420037">
        <w:rPr>
          <w:i/>
          <w:iCs/>
        </w:rPr>
        <w:t>HvAlaAT1</w:t>
      </w:r>
      <w:r w:rsidR="00E734DF" w:rsidRPr="00E734DF">
        <w:rPr>
          <w:b/>
          <w:bCs/>
        </w:rPr>
        <w:t xml:space="preserve"> </w:t>
      </w:r>
      <w:r w:rsidR="00E734DF" w:rsidRPr="00E734DF">
        <w:t xml:space="preserve">described </w:t>
      </w:r>
      <w:r w:rsidRPr="00E734DF">
        <w:t>by Sato et al. (2016)</w:t>
      </w:r>
      <w:r w:rsidR="00E734DF" w:rsidRPr="00E734DF">
        <w:t>, which</w:t>
      </w:r>
      <w:r w:rsidRPr="00E734DF">
        <w:t xml:space="preserve"> was confirmed to be present in North American germplasm by Vetch et al. (2020).</w:t>
      </w:r>
      <w:r w:rsidR="006F4D0F">
        <w:t xml:space="preserve"> This marker was named HvQsd1.</w:t>
      </w:r>
      <w:r w:rsidRPr="00E734DF">
        <w:rPr>
          <w:b/>
          <w:bCs/>
        </w:rPr>
        <w:t xml:space="preserve">  </w:t>
      </w:r>
      <w:r w:rsidR="00E734DF" w:rsidRPr="008E203A">
        <w:t xml:space="preserve">Primer development for </w:t>
      </w:r>
      <w:r w:rsidR="00897B82" w:rsidRPr="008E203A">
        <w:rPr>
          <w:i/>
          <w:iCs/>
        </w:rPr>
        <w:t>HvGA20ox1</w:t>
      </w:r>
      <w:r w:rsidR="00897B82" w:rsidRPr="008E203A">
        <w:t xml:space="preserve"> and </w:t>
      </w:r>
      <w:r w:rsidR="00897B82" w:rsidRPr="008E203A">
        <w:rPr>
          <w:i/>
          <w:iCs/>
        </w:rPr>
        <w:t>HvMKK3</w:t>
      </w:r>
      <w:r w:rsidR="00897B82" w:rsidRPr="008E203A">
        <w:t xml:space="preserve"> </w:t>
      </w:r>
      <w:r w:rsidR="00E734DF" w:rsidRPr="008E203A">
        <w:t>was based on markers on the</w:t>
      </w:r>
      <w:r w:rsidR="00897B82" w:rsidRPr="008E203A">
        <w:t xml:space="preserve"> Illumina 50k SNP chip</w:t>
      </w:r>
      <w:r w:rsidR="00E734DF" w:rsidRPr="008E203A">
        <w:t xml:space="preserve">. </w:t>
      </w:r>
      <w:r w:rsidR="000B5F1B" w:rsidRPr="008E203A">
        <w:t>Sweeney et al.</w:t>
      </w:r>
      <w:r w:rsidR="00897B82" w:rsidRPr="008E203A">
        <w:t xml:space="preserve"> (</w:t>
      </w:r>
      <w:r w:rsidR="00E734DF" w:rsidRPr="008E203A">
        <w:t>2021</w:t>
      </w:r>
      <w:r w:rsidR="00897B82" w:rsidRPr="008E203A">
        <w:t>)</w:t>
      </w:r>
      <w:r w:rsidR="00E734DF" w:rsidRPr="008E203A">
        <w:t xml:space="preserve"> identified SCRI_RS_121526 and SCRI_RS_121501 as candidate markers in high linkage disequilibrium with </w:t>
      </w:r>
      <w:r w:rsidR="00E734DF" w:rsidRPr="008E203A">
        <w:rPr>
          <w:i/>
          <w:iCs/>
        </w:rPr>
        <w:t>HvGA20ox1</w:t>
      </w:r>
      <w:r w:rsidR="008E203A" w:rsidRPr="008E203A">
        <w:rPr>
          <w:i/>
          <w:iCs/>
        </w:rPr>
        <w:t xml:space="preserve"> </w:t>
      </w:r>
      <w:r w:rsidR="008E203A" w:rsidRPr="008E203A">
        <w:t xml:space="preserve">and JHI-Hv50k-2016-367342 as a candidate marker in high linkage disequilibrium with </w:t>
      </w:r>
      <w:r w:rsidR="008E203A" w:rsidRPr="008E203A">
        <w:rPr>
          <w:i/>
          <w:iCs/>
        </w:rPr>
        <w:t>HvMKK3</w:t>
      </w:r>
      <w:r w:rsidR="00897B82" w:rsidRPr="008E203A">
        <w:t>.</w:t>
      </w:r>
      <w:r w:rsidR="00897B82" w:rsidRPr="008E203A">
        <w:rPr>
          <w:b/>
          <w:bCs/>
        </w:rPr>
        <w:t xml:space="preserve"> </w:t>
      </w:r>
      <w:r w:rsidR="008E203A" w:rsidRPr="008E203A">
        <w:t xml:space="preserve">SCRI_RS_121526 and SCRI_RS_121501 </w:t>
      </w:r>
      <w:r w:rsidR="00E734DF" w:rsidRPr="00D7353A">
        <w:t>were highly similar (r=0.99)</w:t>
      </w:r>
      <w:r w:rsidR="008E203A" w:rsidRPr="00D7353A">
        <w:t xml:space="preserve"> in the Sweeney et al. (2021) dataset</w:t>
      </w:r>
      <w:r w:rsidR="00E734DF" w:rsidRPr="00D7353A">
        <w:t xml:space="preserve"> but primer design for SCRI_RS_121501 was unsuccessful and only SCRI_RS_121526 was used in this study. SCRI_RS_121526 is 0.2 Mb distal to </w:t>
      </w:r>
      <w:r w:rsidR="00E734DF" w:rsidRPr="00D7353A">
        <w:rPr>
          <w:i/>
          <w:iCs/>
        </w:rPr>
        <w:t>HvGA20ox1.</w:t>
      </w:r>
      <w:r w:rsidR="00E734DF" w:rsidRPr="00D7353A">
        <w:rPr>
          <w:b/>
          <w:bCs/>
        </w:rPr>
        <w:t xml:space="preserve">  </w:t>
      </w:r>
      <w:r w:rsidR="008E203A" w:rsidRPr="008E203A">
        <w:t>JHI-Hv50k-2016-367342</w:t>
      </w:r>
      <w:r w:rsidR="008E203A">
        <w:t xml:space="preserve"> is 152 bp proximal to </w:t>
      </w:r>
      <w:r w:rsidR="008E203A" w:rsidRPr="008E203A">
        <w:rPr>
          <w:i/>
          <w:iCs/>
        </w:rPr>
        <w:t>HvMKK3</w:t>
      </w:r>
      <w:r w:rsidR="008E203A">
        <w:rPr>
          <w:i/>
          <w:iCs/>
        </w:rPr>
        <w:t xml:space="preserve">. </w:t>
      </w:r>
      <w:r w:rsidR="00F545AA">
        <w:t>KASP polymerase chain reaction (PCR) was performed in 384 well plates.</w:t>
      </w:r>
      <w:r w:rsidR="00F604F0">
        <w:t xml:space="preserve"> Forward primer candidates were developed using </w:t>
      </w:r>
      <w:proofErr w:type="spellStart"/>
      <w:r w:rsidR="00F604F0">
        <w:t>OligoCalc</w:t>
      </w:r>
      <w:proofErr w:type="spellEnd"/>
      <w:r w:rsidR="00F604F0">
        <w:t xml:space="preserve"> (</w:t>
      </w:r>
      <w:r w:rsidR="00F604F0" w:rsidRPr="00F604F0">
        <w:t>http://biotools.nubic.northwestern.edu/OligoCalc.html</w:t>
      </w:r>
      <w:r w:rsidR="00F604F0">
        <w:t>) and reverse primer candidates were developed using NCBI Primer BLAST (</w:t>
      </w:r>
      <w:r w:rsidR="00F604F0" w:rsidRPr="00F604F0">
        <w:t>https://www.ncbi.nlm.nih.gov/tools/primer-blast/</w:t>
      </w:r>
      <w:r w:rsidR="00F604F0">
        <w:t xml:space="preserve">). </w:t>
      </w:r>
      <w:r w:rsidR="00F545AA">
        <w:t xml:space="preserve"> Primers were diluted to 100 </w:t>
      </w:r>
      <w:proofErr w:type="spellStart"/>
      <w:r w:rsidR="00F545AA">
        <w:t>uM</w:t>
      </w:r>
      <w:proofErr w:type="spellEnd"/>
      <w:r w:rsidR="00F545AA">
        <w:t xml:space="preserve"> and primer master mix was composed of 12 </w:t>
      </w:r>
      <w:proofErr w:type="spellStart"/>
      <w:r w:rsidR="00F545AA">
        <w:t>uL</w:t>
      </w:r>
      <w:proofErr w:type="spellEnd"/>
      <w:r w:rsidR="00F545AA">
        <w:t xml:space="preserve"> allele 1 specific primer, 12 </w:t>
      </w:r>
      <w:proofErr w:type="spellStart"/>
      <w:r w:rsidR="00F545AA">
        <w:t>uL</w:t>
      </w:r>
      <w:proofErr w:type="spellEnd"/>
      <w:r w:rsidR="00F545AA">
        <w:t xml:space="preserve"> allele 2 specific primer, 30</w:t>
      </w:r>
      <w:r w:rsidR="00AD35A9">
        <w:t xml:space="preserve"> </w:t>
      </w:r>
      <w:proofErr w:type="spellStart"/>
      <w:r w:rsidR="00AD35A9">
        <w:t>u</w:t>
      </w:r>
      <w:r w:rsidR="00F545AA">
        <w:t>L</w:t>
      </w:r>
      <w:proofErr w:type="spellEnd"/>
      <w:r w:rsidR="00F545AA">
        <w:t xml:space="preserve"> common reverse primer, and 46 </w:t>
      </w:r>
      <w:proofErr w:type="spellStart"/>
      <w:r w:rsidR="00F545AA">
        <w:t>uL</w:t>
      </w:r>
      <w:proofErr w:type="spellEnd"/>
      <w:r w:rsidR="00F545AA">
        <w:t xml:space="preserve"> dd H</w:t>
      </w:r>
      <w:r w:rsidR="00F545AA" w:rsidRPr="00F545AA">
        <w:rPr>
          <w:vertAlign w:val="subscript"/>
        </w:rPr>
        <w:t>2</w:t>
      </w:r>
      <w:r w:rsidR="00F545AA">
        <w:t xml:space="preserve">O. Master mix was prepared with 315 </w:t>
      </w:r>
      <w:proofErr w:type="spellStart"/>
      <w:r w:rsidR="00F545AA">
        <w:t>uL</w:t>
      </w:r>
      <w:proofErr w:type="spellEnd"/>
      <w:r w:rsidR="00F545AA">
        <w:t xml:space="preserve"> PCR Allele Competitive Extension (PACE) master mix (3CR Bioscience, Essex, UK) and 8.7 </w:t>
      </w:r>
      <w:proofErr w:type="spellStart"/>
      <w:r w:rsidR="00F545AA">
        <w:t>uL</w:t>
      </w:r>
      <w:proofErr w:type="spellEnd"/>
      <w:r w:rsidR="00F545AA">
        <w:t xml:space="preserve"> primer mix for</w:t>
      </w:r>
      <w:r w:rsidR="00BD69BF">
        <w:t xml:space="preserve"> </w:t>
      </w:r>
      <w:r w:rsidR="00F545AA">
        <w:t xml:space="preserve">each 384 well plate. 2.5 </w:t>
      </w:r>
      <w:proofErr w:type="spellStart"/>
      <w:r w:rsidR="00F545AA">
        <w:t>uL</w:t>
      </w:r>
      <w:proofErr w:type="spellEnd"/>
      <w:r w:rsidR="00F545AA">
        <w:t xml:space="preserve"> </w:t>
      </w:r>
      <w:r w:rsidR="00F545AA">
        <w:lastRenderedPageBreak/>
        <w:t xml:space="preserve">master mix and 2.5 </w:t>
      </w:r>
      <w:proofErr w:type="spellStart"/>
      <w:r w:rsidR="00341067">
        <w:t>uL</w:t>
      </w:r>
      <w:proofErr w:type="spellEnd"/>
      <w:r w:rsidR="00341067">
        <w:t xml:space="preserve"> </w:t>
      </w:r>
      <w:r w:rsidR="00F545AA">
        <w:t xml:space="preserve">DNA were added to each well for PCR. </w:t>
      </w:r>
      <w:r w:rsidR="00586696">
        <w:t xml:space="preserve">The following </w:t>
      </w:r>
      <w:r w:rsidR="00F604F0">
        <w:t xml:space="preserve">amplification </w:t>
      </w:r>
      <w:r w:rsidR="00586696">
        <w:t xml:space="preserve">protocol was used: initial denaturation </w:t>
      </w:r>
      <w:r w:rsidR="00BD69BF">
        <w:t xml:space="preserve">at 94 C for 15 minutes, 10 cycles each </w:t>
      </w:r>
      <w:r w:rsidR="00F604F0">
        <w:t>of</w:t>
      </w:r>
      <w:r w:rsidR="00BD69BF">
        <w:t xml:space="preserve"> 94 C for 20 seconds followed by a stepdown to 65 C by 0.8 C per minute, and 36 cycles each of 94 C for 20 seconds followed by 57 C for 1 minute. Fluorescence was measured on a </w:t>
      </w:r>
      <w:proofErr w:type="spellStart"/>
      <w:r w:rsidR="00BD69BF">
        <w:t>ViiA</w:t>
      </w:r>
      <w:proofErr w:type="spellEnd"/>
      <w:r w:rsidR="00BD69BF">
        <w:t xml:space="preserve"> 7 real time PCR system (Applied Biosystems, </w:t>
      </w:r>
      <w:proofErr w:type="spellStart"/>
      <w:r w:rsidR="00BD69BF">
        <w:t>ThermoFisher</w:t>
      </w:r>
      <w:proofErr w:type="spellEnd"/>
      <w:r w:rsidR="00BD69BF">
        <w:t xml:space="preserve"> Scientific). </w:t>
      </w:r>
      <w:r w:rsidR="00314EF1">
        <w:t xml:space="preserve">For AC Metcalfe and CDC Copeland, </w:t>
      </w:r>
      <w:r w:rsidR="00420037">
        <w:rPr>
          <w:i/>
          <w:iCs/>
        </w:rPr>
        <w:t>HvAlaAT1</w:t>
      </w:r>
      <w:r w:rsidR="00BD69BF">
        <w:t xml:space="preserve"> </w:t>
      </w:r>
      <w:r w:rsidR="00067FFA">
        <w:t xml:space="preserve">and </w:t>
      </w:r>
      <w:r w:rsidR="00067FFA" w:rsidRPr="00067FFA">
        <w:rPr>
          <w:i/>
          <w:iCs/>
        </w:rPr>
        <w:t>HvMKK3</w:t>
      </w:r>
      <w:r w:rsidR="00067FFA">
        <w:t xml:space="preserve"> </w:t>
      </w:r>
      <w:r w:rsidR="00314EF1">
        <w:t>alleles</w:t>
      </w:r>
      <w:r w:rsidR="00BD69BF">
        <w:t xml:space="preserve"> </w:t>
      </w:r>
      <w:r w:rsidR="00834367">
        <w:t>were</w:t>
      </w:r>
      <w:r w:rsidR="00067FFA">
        <w:t xml:space="preserve"> downloaded from Vetch et al. (2020) and SCRI_RS_121256 marker</w:t>
      </w:r>
      <w:r w:rsidR="00314EF1">
        <w:t>s were</w:t>
      </w:r>
      <w:r w:rsidR="00067FFA">
        <w:t xml:space="preserve"> downloaded from the T3 database (</w:t>
      </w:r>
      <w:r w:rsidR="00013EC5">
        <w:t>Blake et al., 2015</w:t>
      </w:r>
      <w:r w:rsidR="00067FFA">
        <w:t xml:space="preserve">). </w:t>
      </w:r>
      <w:r w:rsidR="006763FE" w:rsidRPr="00D7353A">
        <w:t>SCRI_RS_121526</w:t>
      </w:r>
      <w:r w:rsidR="006763FE">
        <w:t xml:space="preserve"> and </w:t>
      </w:r>
      <w:r w:rsidR="006763FE" w:rsidRPr="008E203A">
        <w:t>JHI-Hv50k-2016-367342</w:t>
      </w:r>
      <w:r w:rsidR="006763FE">
        <w:t xml:space="preserve"> data for DH130939 and DH130004 was taken from 50k Illumina sequencing </w:t>
      </w:r>
      <w:r w:rsidR="00314EF1">
        <w:t>results</w:t>
      </w:r>
      <w:r w:rsidR="006763FE">
        <w:t xml:space="preserve">. </w:t>
      </w:r>
      <w:r w:rsidR="006F4D0F" w:rsidRPr="00013EC5">
        <w:rPr>
          <w:b/>
          <w:bCs/>
        </w:rPr>
        <w:t xml:space="preserve">Still waiting for sample of DH130718 </w:t>
      </w:r>
      <w:r w:rsidR="00314EF1">
        <w:rPr>
          <w:b/>
          <w:bCs/>
        </w:rPr>
        <w:t xml:space="preserve">from OSU </w:t>
      </w:r>
      <w:r w:rsidR="006F4D0F" w:rsidRPr="00013EC5">
        <w:rPr>
          <w:b/>
          <w:bCs/>
        </w:rPr>
        <w:t>to confirm genotype</w:t>
      </w:r>
      <w:r w:rsidR="006F4D0F" w:rsidRPr="006F4D0F">
        <w:t>.</w:t>
      </w:r>
      <w:r w:rsidR="006F4D0F">
        <w:rPr>
          <w:b/>
          <w:bCs/>
        </w:rPr>
        <w:t xml:space="preserve"> </w:t>
      </w:r>
      <w:r w:rsidR="006F4D0F">
        <w:t>Haplotype</w:t>
      </w:r>
      <w:r w:rsidR="00314EF1">
        <w:t xml:space="preserve">s </w:t>
      </w:r>
      <w:r w:rsidR="006F4D0F">
        <w:t xml:space="preserve">were defined as the combination of alleles </w:t>
      </w:r>
      <w:r w:rsidR="006F4D0F" w:rsidRPr="006F4D0F">
        <w:t>at HvQsd1</w:t>
      </w:r>
      <w:r w:rsidR="006F4D0F">
        <w:t xml:space="preserve">, </w:t>
      </w:r>
      <w:r w:rsidR="006F4D0F" w:rsidRPr="00D7353A">
        <w:t>SCRI_RS_121526</w:t>
      </w:r>
      <w:r w:rsidR="006F4D0F">
        <w:t xml:space="preserve">, and </w:t>
      </w:r>
      <w:r w:rsidR="006F4D0F" w:rsidRPr="008E203A">
        <w:t>JHI-Hv50k-2016-367342</w:t>
      </w:r>
      <w:r w:rsidR="006F4D0F">
        <w:t>,</w:t>
      </w:r>
      <w:r w:rsidR="00FA6978">
        <w:t xml:space="preserve"> respectively,</w:t>
      </w:r>
      <w:r w:rsidR="006F4D0F">
        <w:t xml:space="preserve"> coded as NNN for non-dormant alleles at all three markers, DNN for dormant HvQsd1 and non-dormant </w:t>
      </w:r>
      <w:r w:rsidR="006F4D0F" w:rsidRPr="00D7353A">
        <w:t>SCRI_RS_121526</w:t>
      </w:r>
      <w:r w:rsidR="006F4D0F">
        <w:t xml:space="preserve"> and </w:t>
      </w:r>
      <w:r w:rsidR="006F4D0F" w:rsidRPr="008E203A">
        <w:t>JHI-Hv50k-2016-367342</w:t>
      </w:r>
      <w:r w:rsidR="006F4D0F">
        <w:t xml:space="preserve">, DDD for dormant alleles at all three markers, NDD for non-dormant HvQsd1 and dormant </w:t>
      </w:r>
      <w:r w:rsidR="006F4D0F" w:rsidRPr="00D7353A">
        <w:t>SCRI_RS_121526</w:t>
      </w:r>
      <w:r w:rsidR="006F4D0F">
        <w:t xml:space="preserve"> and </w:t>
      </w:r>
      <w:r w:rsidR="006F4D0F" w:rsidRPr="008E203A">
        <w:t>JHI-Hv50k-2016-367342</w:t>
      </w:r>
      <w:r w:rsidR="006F4D0F">
        <w:t>, NDN for non-dormant HvQsd1</w:t>
      </w:r>
      <w:r w:rsidR="00FA6978">
        <w:t xml:space="preserve"> and </w:t>
      </w:r>
      <w:r w:rsidR="00FA6978" w:rsidRPr="008E203A">
        <w:t>JHI-Hv50k-2016-367342</w:t>
      </w:r>
      <w:r w:rsidR="00FA6978">
        <w:t xml:space="preserve"> and dormant SCRI_RS_121526, and DDN for dormant HvQsd1 and SCRI_RS_121526 and non-dormant </w:t>
      </w:r>
      <w:r w:rsidR="00FA6978" w:rsidRPr="008E203A">
        <w:t>JHI-Hv50k-2016-367342</w:t>
      </w:r>
      <w:r w:rsidR="00FA6978">
        <w:t xml:space="preserve">. </w:t>
      </w:r>
      <w:r w:rsidR="00677B4F">
        <w:t xml:space="preserve">A single </w:t>
      </w:r>
      <w:r w:rsidR="00FA6978">
        <w:t xml:space="preserve">NND </w:t>
      </w:r>
      <w:r w:rsidR="00677B4F">
        <w:t xml:space="preserve">haplotype was detected in the spring dataset that was omitted </w:t>
      </w:r>
      <w:r w:rsidR="00FA6978">
        <w:t>and</w:t>
      </w:r>
      <w:r w:rsidR="00677B4F">
        <w:t xml:space="preserve"> no</w:t>
      </w:r>
      <w:r w:rsidR="00FA6978">
        <w:t xml:space="preserve"> DND haplotypes were present. </w:t>
      </w:r>
    </w:p>
    <w:p w14:paraId="15ABF1DD" w14:textId="23555961" w:rsidR="00A75E5B" w:rsidRDefault="006D3C12" w:rsidP="00406F49">
      <w:pPr>
        <w:spacing w:line="480" w:lineRule="auto"/>
        <w:rPr>
          <w:b/>
          <w:bCs/>
        </w:rPr>
      </w:pPr>
      <w:r w:rsidRPr="006D3C12">
        <w:rPr>
          <w:b/>
          <w:bCs/>
        </w:rPr>
        <w:t xml:space="preserve">Results </w:t>
      </w:r>
    </w:p>
    <w:p w14:paraId="1C52B41C" w14:textId="3D2394B2" w:rsidR="000B5F1B" w:rsidRPr="009B5043" w:rsidRDefault="00D465BF" w:rsidP="00406F49">
      <w:pPr>
        <w:spacing w:line="480" w:lineRule="auto"/>
      </w:pPr>
      <w:r>
        <w:t xml:space="preserve">The spring dataset contained six seed dormancy haplotypes but the number of observations for each haplotype was unbalanced (NNN=133, DNN=366, DDD=115, NDD=524, NDN=347, DDN=90). Triple non-dormant (NNN) lines are typically selected against in </w:t>
      </w:r>
      <w:r w:rsidR="008E3101">
        <w:t xml:space="preserve">Cornell </w:t>
      </w:r>
      <w:r>
        <w:t>spring regional testing due to high PHS susceptibility but the PHS susceptible DNN lines AAC Synergy and Newdale were used as malting quality checks in the majority of the experiments, which accounts for the high number of DNN observations. The DDN and DDD haplotypes were not observed in any spring commercial lines and were only present in Cornell experimental lines</w:t>
      </w:r>
      <w:r w:rsidR="00F30958">
        <w:t xml:space="preserve"> or the facultative variety Lightning</w:t>
      </w:r>
      <w:r w:rsidR="00660CF4">
        <w:t xml:space="preserve"> (DDD)</w:t>
      </w:r>
      <w:r>
        <w:t xml:space="preserve">. Experimental and commercial </w:t>
      </w:r>
      <w:r>
        <w:lastRenderedPageBreak/>
        <w:t>lines containing NDD and NDN haplotypes were</w:t>
      </w:r>
      <w:r w:rsidR="00660CF4">
        <w:t xml:space="preserve"> </w:t>
      </w:r>
      <w:r>
        <w:t>common in</w:t>
      </w:r>
      <w:r w:rsidR="00660CF4">
        <w:t xml:space="preserve"> spring</w:t>
      </w:r>
      <w:r>
        <w:t xml:space="preserve"> regional and experimental testing. The winter dataset contained four seed dormancy haplotypes which were </w:t>
      </w:r>
      <w:r w:rsidR="00F30958">
        <w:t>more balanced</w:t>
      </w:r>
      <w:r>
        <w:t xml:space="preserve"> (NNN=103, </w:t>
      </w:r>
      <w:r w:rsidR="00F30958">
        <w:t>DNN=</w:t>
      </w:r>
      <w:r w:rsidR="00F04165">
        <w:t>99</w:t>
      </w:r>
      <w:r w:rsidR="00F30958">
        <w:t>, DDD=</w:t>
      </w:r>
      <w:r w:rsidR="00660CF4">
        <w:t>129</w:t>
      </w:r>
      <w:r w:rsidR="00F30958">
        <w:t>, NDD=</w:t>
      </w:r>
      <w:r w:rsidR="00660CF4">
        <w:t>241</w:t>
      </w:r>
      <w:r w:rsidR="00F30958">
        <w:t xml:space="preserve">) but only two winter lines, Charles and Endeavor, contained the DNN haplotype. These lines were used as malting quality checks in all winter experiments. </w:t>
      </w:r>
      <w:ins w:id="3" w:author="Karl Hans Kunze" w:date="2020-11-04T20:37:00Z">
        <w:r w:rsidR="008F1B1E">
          <w:t>Not all C</w:t>
        </w:r>
      </w:ins>
      <w:del w:id="4" w:author="Karl Hans Kunze" w:date="2020-11-04T20:37:00Z">
        <w:r w:rsidR="00F30958" w:rsidDel="008F1B1E">
          <w:delText>C</w:delText>
        </w:r>
      </w:del>
      <w:r w:rsidR="00F30958">
        <w:t xml:space="preserve">ornell winter barley breeding lines were </w:t>
      </w:r>
      <w:del w:id="5" w:author="Karl Hans Kunze" w:date="2020-11-04T21:07:00Z">
        <w:r w:rsidR="00F30958" w:rsidDel="00C63685">
          <w:delText xml:space="preserve">not </w:delText>
        </w:r>
      </w:del>
      <w:r w:rsidR="00F30958">
        <w:t>available for analysis, resulting in a smaller number of entries</w:t>
      </w:r>
      <w:r w:rsidR="008E3101">
        <w:t xml:space="preserve"> for the winter dataset</w:t>
      </w:r>
      <w:r w:rsidR="00F30958">
        <w:t xml:space="preserve">. </w:t>
      </w:r>
      <w:r w:rsidR="007A5830">
        <w:t>The average observed PHS scores for</w:t>
      </w:r>
      <w:r w:rsidR="009B5043">
        <w:t xml:space="preserve"> the</w:t>
      </w:r>
      <w:r w:rsidR="007A5830">
        <w:t xml:space="preserve"> spring </w:t>
      </w:r>
      <w:r w:rsidR="009B5043">
        <w:t xml:space="preserve">dataset were </w:t>
      </w:r>
      <w:proofErr w:type="spellStart"/>
      <w:r w:rsidR="007A5830">
        <w:rPr>
          <w:rFonts w:cstheme="minorHAnsi"/>
        </w:rPr>
        <w:t>μ</w:t>
      </w:r>
      <w:r w:rsidR="007A5830">
        <w:rPr>
          <w:vertAlign w:val="subscript"/>
        </w:rPr>
        <w:t>NNN</w:t>
      </w:r>
      <w:proofErr w:type="spellEnd"/>
      <w:r w:rsidR="007A5830">
        <w:t xml:space="preserve"> = 5.81, </w:t>
      </w:r>
      <w:proofErr w:type="spellStart"/>
      <w:r w:rsidR="007A5830">
        <w:rPr>
          <w:rFonts w:cstheme="minorHAnsi"/>
        </w:rPr>
        <w:t>μ</w:t>
      </w:r>
      <w:r w:rsidR="007A5830">
        <w:rPr>
          <w:vertAlign w:val="subscript"/>
        </w:rPr>
        <w:t>DNN</w:t>
      </w:r>
      <w:proofErr w:type="spellEnd"/>
      <w:r w:rsidR="007A5830">
        <w:t xml:space="preserve"> = 4.99,</w:t>
      </w:r>
      <w:r w:rsidR="007A5830" w:rsidRPr="007A5830">
        <w:rPr>
          <w:rFonts w:cstheme="minorHAnsi"/>
        </w:rPr>
        <w:t xml:space="preserve"> </w:t>
      </w:r>
      <w:proofErr w:type="spellStart"/>
      <w:r w:rsidR="007A5830">
        <w:rPr>
          <w:rFonts w:cstheme="minorHAnsi"/>
        </w:rPr>
        <w:t>μ</w:t>
      </w:r>
      <w:r w:rsidR="007A5830">
        <w:rPr>
          <w:vertAlign w:val="subscript"/>
        </w:rPr>
        <w:t>DDD</w:t>
      </w:r>
      <w:proofErr w:type="spellEnd"/>
      <w:r w:rsidR="007A5830">
        <w:t xml:space="preserve"> = 1.88,</w:t>
      </w:r>
      <w:r w:rsidR="007A5830" w:rsidRPr="007A5830">
        <w:rPr>
          <w:rFonts w:cstheme="minorHAnsi"/>
        </w:rPr>
        <w:t xml:space="preserve"> </w:t>
      </w:r>
      <w:proofErr w:type="spellStart"/>
      <w:r w:rsidR="007A5830">
        <w:rPr>
          <w:rFonts w:cstheme="minorHAnsi"/>
        </w:rPr>
        <w:t>μ</w:t>
      </w:r>
      <w:r w:rsidR="007A5830">
        <w:rPr>
          <w:vertAlign w:val="subscript"/>
        </w:rPr>
        <w:t>NDD</w:t>
      </w:r>
      <w:proofErr w:type="spellEnd"/>
      <w:r w:rsidR="007A5830">
        <w:t xml:space="preserve"> = 1.99,</w:t>
      </w:r>
      <w:r w:rsidR="007A5830" w:rsidRPr="007A5830">
        <w:rPr>
          <w:rFonts w:cstheme="minorHAnsi"/>
        </w:rPr>
        <w:t xml:space="preserve"> </w:t>
      </w:r>
      <w:proofErr w:type="spellStart"/>
      <w:r w:rsidR="007A5830">
        <w:rPr>
          <w:rFonts w:cstheme="minorHAnsi"/>
        </w:rPr>
        <w:t>μ</w:t>
      </w:r>
      <w:r w:rsidR="007A5830">
        <w:rPr>
          <w:vertAlign w:val="subscript"/>
        </w:rPr>
        <w:t>NDN</w:t>
      </w:r>
      <w:proofErr w:type="spellEnd"/>
      <w:r w:rsidR="007A5830">
        <w:t xml:space="preserve"> = 2.5,</w:t>
      </w:r>
      <w:r w:rsidR="007A5830" w:rsidRPr="007A5830">
        <w:rPr>
          <w:rFonts w:cstheme="minorHAnsi"/>
        </w:rPr>
        <w:t xml:space="preserve"> </w:t>
      </w:r>
      <w:proofErr w:type="spellStart"/>
      <w:r w:rsidR="007A5830">
        <w:rPr>
          <w:rFonts w:cstheme="minorHAnsi"/>
        </w:rPr>
        <w:t>μ</w:t>
      </w:r>
      <w:r w:rsidR="007A5830">
        <w:rPr>
          <w:vertAlign w:val="subscript"/>
        </w:rPr>
        <w:t>DDN</w:t>
      </w:r>
      <w:proofErr w:type="spellEnd"/>
      <w:r w:rsidR="007A5830">
        <w:t xml:space="preserve"> = 2.29 and </w:t>
      </w:r>
      <w:r w:rsidR="009B5043">
        <w:t xml:space="preserve">for the </w:t>
      </w:r>
      <w:r w:rsidR="007A5830">
        <w:t xml:space="preserve">winter </w:t>
      </w:r>
      <w:r w:rsidR="009B5043">
        <w:t xml:space="preserve">dataset were </w:t>
      </w:r>
      <w:proofErr w:type="spellStart"/>
      <w:r w:rsidR="007A5830">
        <w:rPr>
          <w:rFonts w:cstheme="minorHAnsi"/>
        </w:rPr>
        <w:t>μ</w:t>
      </w:r>
      <w:r w:rsidR="007A5830">
        <w:rPr>
          <w:vertAlign w:val="subscript"/>
        </w:rPr>
        <w:t>NNN</w:t>
      </w:r>
      <w:proofErr w:type="spellEnd"/>
      <w:r w:rsidR="007A5830">
        <w:t xml:space="preserve"> = 6.36, </w:t>
      </w:r>
      <w:proofErr w:type="spellStart"/>
      <w:r w:rsidR="007A5830">
        <w:rPr>
          <w:rFonts w:cstheme="minorHAnsi"/>
        </w:rPr>
        <w:t>μ</w:t>
      </w:r>
      <w:r w:rsidR="007A5830">
        <w:rPr>
          <w:vertAlign w:val="subscript"/>
        </w:rPr>
        <w:t>DNN</w:t>
      </w:r>
      <w:proofErr w:type="spellEnd"/>
      <w:r w:rsidR="007A5830">
        <w:t xml:space="preserve"> = 5.76,</w:t>
      </w:r>
      <w:r w:rsidR="007A5830" w:rsidRPr="007A5830">
        <w:rPr>
          <w:rFonts w:cstheme="minorHAnsi"/>
        </w:rPr>
        <w:t xml:space="preserve"> </w:t>
      </w:r>
      <w:proofErr w:type="spellStart"/>
      <w:r w:rsidR="007A5830">
        <w:rPr>
          <w:rFonts w:cstheme="minorHAnsi"/>
        </w:rPr>
        <w:t>μ</w:t>
      </w:r>
      <w:r w:rsidR="007A5830">
        <w:rPr>
          <w:vertAlign w:val="subscript"/>
        </w:rPr>
        <w:t>DDD</w:t>
      </w:r>
      <w:proofErr w:type="spellEnd"/>
      <w:r w:rsidR="007A5830">
        <w:t xml:space="preserve"> = 0.46,</w:t>
      </w:r>
      <w:r w:rsidR="007A5830" w:rsidRPr="007A5830">
        <w:rPr>
          <w:rFonts w:cstheme="minorHAnsi"/>
        </w:rPr>
        <w:t xml:space="preserve"> </w:t>
      </w:r>
      <w:proofErr w:type="spellStart"/>
      <w:r w:rsidR="007A5830">
        <w:rPr>
          <w:rFonts w:cstheme="minorHAnsi"/>
        </w:rPr>
        <w:t>μ</w:t>
      </w:r>
      <w:r w:rsidR="007A5830">
        <w:rPr>
          <w:vertAlign w:val="subscript"/>
        </w:rPr>
        <w:t>NDD</w:t>
      </w:r>
      <w:proofErr w:type="spellEnd"/>
      <w:r w:rsidR="007A5830">
        <w:t xml:space="preserve"> = 0.67</w:t>
      </w:r>
      <w:r w:rsidR="009B5043">
        <w:t xml:space="preserve">. Observed average PHS scores for winter non-dormant </w:t>
      </w:r>
      <w:r w:rsidR="009B5043" w:rsidRPr="00D32D8C">
        <w:rPr>
          <w:i/>
          <w:iCs/>
        </w:rPr>
        <w:t>HvGA20ox1</w:t>
      </w:r>
      <w:r w:rsidR="009B5043">
        <w:t xml:space="preserve"> haplotypes, NNN and DNN, were significantly higher (p &lt; 0.05) than </w:t>
      </w:r>
      <w:r w:rsidR="008E3101">
        <w:t>equivalent</w:t>
      </w:r>
      <w:r w:rsidR="009B5043">
        <w:t xml:space="preserve"> spring haplotype means but winter dormant</w:t>
      </w:r>
      <w:r w:rsidR="009B5043" w:rsidRPr="009B5043">
        <w:rPr>
          <w:i/>
          <w:iCs/>
        </w:rPr>
        <w:t xml:space="preserve"> </w:t>
      </w:r>
      <w:r w:rsidR="009B5043" w:rsidRPr="00D32D8C">
        <w:rPr>
          <w:i/>
          <w:iCs/>
        </w:rPr>
        <w:t>HvGA20ox1</w:t>
      </w:r>
      <w:r w:rsidR="009B5043">
        <w:t xml:space="preserve"> haplotype</w:t>
      </w:r>
      <w:r w:rsidR="008E3101">
        <w:t xml:space="preserve"> means</w:t>
      </w:r>
      <w:r w:rsidR="009B5043">
        <w:t xml:space="preserve">, DDD and NDD, were significantly lower (p &lt; 0.01) than </w:t>
      </w:r>
      <w:r w:rsidR="008E3101">
        <w:t xml:space="preserve">equivalent </w:t>
      </w:r>
      <w:r w:rsidR="009B5043">
        <w:t xml:space="preserve">spring haplotype means. </w:t>
      </w:r>
    </w:p>
    <w:p w14:paraId="2D3CF69C" w14:textId="401C5261" w:rsidR="005629E4" w:rsidRPr="00320BD0" w:rsidRDefault="003722EF" w:rsidP="00323664">
      <w:pPr>
        <w:spacing w:line="480" w:lineRule="auto"/>
        <w:ind w:firstLine="720"/>
      </w:pPr>
      <w:r>
        <w:t>Models were fit</w:t>
      </w:r>
      <w:r w:rsidR="00612261">
        <w:t>ted</w:t>
      </w:r>
      <w:r>
        <w:t xml:space="preserve"> for </w:t>
      </w:r>
      <w:r w:rsidR="003952DE">
        <w:t>five</w:t>
      </w:r>
      <w:r>
        <w:t xml:space="preserve"> environmental covariables</w:t>
      </w:r>
      <w:r w:rsidR="008F7707">
        <w:t xml:space="preserve">: </w:t>
      </w:r>
      <w:proofErr w:type="spellStart"/>
      <w:r w:rsidR="00FA6978">
        <w:t>T</w:t>
      </w:r>
      <w:r w:rsidR="00FA6978">
        <w:rPr>
          <w:vertAlign w:val="subscript"/>
        </w:rPr>
        <w:t>max</w:t>
      </w:r>
      <w:proofErr w:type="spellEnd"/>
      <w:r w:rsidR="008F7707">
        <w:t>,</w:t>
      </w:r>
      <w:r w:rsidR="00716DBA">
        <w:t xml:space="preserve"> </w:t>
      </w:r>
      <w:proofErr w:type="spellStart"/>
      <w:r w:rsidR="00FA6978">
        <w:t>T</w:t>
      </w:r>
      <w:r w:rsidR="00FA6978">
        <w:rPr>
          <w:vertAlign w:val="subscript"/>
        </w:rPr>
        <w:t>min</w:t>
      </w:r>
      <w:proofErr w:type="spellEnd"/>
      <w:r w:rsidR="00716DBA">
        <w:t xml:space="preserve">, </w:t>
      </w:r>
      <w:proofErr w:type="spellStart"/>
      <w:r w:rsidR="00FA6978">
        <w:t>T</w:t>
      </w:r>
      <w:r w:rsidR="00FA6978">
        <w:rPr>
          <w:vertAlign w:val="subscript"/>
        </w:rPr>
        <w:t>avg</w:t>
      </w:r>
      <w:proofErr w:type="spellEnd"/>
      <w:r w:rsidR="00716DBA">
        <w:t>,</w:t>
      </w:r>
      <w:r w:rsidR="008F7707">
        <w:t xml:space="preserve"> </w:t>
      </w:r>
      <w:r w:rsidR="00FA6978">
        <w:t>T</w:t>
      </w:r>
      <w:r w:rsidR="00FA6978">
        <w:rPr>
          <w:vertAlign w:val="subscript"/>
        </w:rPr>
        <w:t>r</w:t>
      </w:r>
      <w:r w:rsidR="008F7707">
        <w:t>,</w:t>
      </w:r>
      <w:r w:rsidR="00FA6978">
        <w:t xml:space="preserve"> and</w:t>
      </w:r>
      <w:r w:rsidR="008F7707">
        <w:t xml:space="preserve"> </w:t>
      </w:r>
      <w:r w:rsidR="00A47190">
        <w:t>P</w:t>
      </w:r>
      <w:r w:rsidR="00A47190">
        <w:rPr>
          <w:vertAlign w:val="subscript"/>
        </w:rPr>
        <w:t>sum</w:t>
      </w:r>
      <w:r w:rsidR="008F7707">
        <w:t xml:space="preserve">. </w:t>
      </w:r>
      <w:r w:rsidR="00FA6978">
        <w:t>A</w:t>
      </w:r>
      <w:r w:rsidR="00D34948">
        <w:t>verage temperature and precipitation during the months of May to August</w:t>
      </w:r>
      <w:r w:rsidR="00FA6978">
        <w:t xml:space="preserve"> from 2015 to 2020</w:t>
      </w:r>
      <w:r w:rsidR="00D34948">
        <w:t xml:space="preserve"> </w:t>
      </w:r>
      <w:r w:rsidR="00FA6978">
        <w:t xml:space="preserve">were mostly representative of weather variation in those months in </w:t>
      </w:r>
      <w:r w:rsidR="00D34948">
        <w:t xml:space="preserve">the past 30 years </w:t>
      </w:r>
      <w:r w:rsidR="00D34948" w:rsidRPr="000872D9">
        <w:rPr>
          <w:strike/>
        </w:rPr>
        <w:t>(Figure 1).</w:t>
      </w:r>
      <w:r w:rsidR="00D34948" w:rsidRPr="00612261">
        <w:t xml:space="preserve"> </w:t>
      </w:r>
      <w:r w:rsidR="00473DDF" w:rsidRPr="00612261">
        <w:t xml:space="preserve">For both winter and spring datasets, </w:t>
      </w:r>
      <w:proofErr w:type="spellStart"/>
      <w:r w:rsidR="00DD6A68" w:rsidRPr="00612261">
        <w:t>T</w:t>
      </w:r>
      <w:r w:rsidR="00DD6A68" w:rsidRPr="00612261">
        <w:rPr>
          <w:vertAlign w:val="subscript"/>
        </w:rPr>
        <w:t>max</w:t>
      </w:r>
      <w:proofErr w:type="spellEnd"/>
      <w:r w:rsidR="00DD6A68" w:rsidRPr="00612261">
        <w:t xml:space="preserve"> </w:t>
      </w:r>
      <w:r w:rsidR="00473DDF" w:rsidRPr="00612261">
        <w:t xml:space="preserve">and </w:t>
      </w:r>
      <w:proofErr w:type="spellStart"/>
      <w:r w:rsidR="00110A3F">
        <w:t>P</w:t>
      </w:r>
      <w:r w:rsidR="00110A3F">
        <w:rPr>
          <w:vertAlign w:val="subscript"/>
        </w:rPr>
        <w:t>sum</w:t>
      </w:r>
      <w:proofErr w:type="spellEnd"/>
      <w:r w:rsidR="00473DDF" w:rsidRPr="00612261">
        <w:t xml:space="preserve"> were negatively correlated</w:t>
      </w:r>
      <w:r w:rsidR="00FC54C9" w:rsidRPr="00612261">
        <w:t xml:space="preserve"> (Table 4)</w:t>
      </w:r>
      <w:r w:rsidR="001A431B" w:rsidRPr="00612261">
        <w:t xml:space="preserve">, </w:t>
      </w:r>
      <w:r w:rsidR="00473DDF" w:rsidRPr="00612261">
        <w:t>partially confound</w:t>
      </w:r>
      <w:r w:rsidR="001A431B" w:rsidRPr="00612261">
        <w:t>ing</w:t>
      </w:r>
      <w:r w:rsidR="00473DDF" w:rsidRPr="00612261">
        <w:t xml:space="preserve"> the effects of increased temperature and decreased precipitation.</w:t>
      </w:r>
      <w:r w:rsidR="00612261" w:rsidRPr="00612261">
        <w:t xml:space="preserve"> </w:t>
      </w:r>
      <w:proofErr w:type="spellStart"/>
      <w:r w:rsidR="00612261" w:rsidRPr="00612261">
        <w:t>T</w:t>
      </w:r>
      <w:r w:rsidR="00612261" w:rsidRPr="00612261">
        <w:rPr>
          <w:vertAlign w:val="subscript"/>
        </w:rPr>
        <w:t>max</w:t>
      </w:r>
      <w:proofErr w:type="spellEnd"/>
      <w:r w:rsidR="00612261" w:rsidRPr="00612261">
        <w:t xml:space="preserve"> and </w:t>
      </w:r>
      <w:proofErr w:type="spellStart"/>
      <w:r w:rsidR="00612261" w:rsidRPr="00612261">
        <w:t>T</w:t>
      </w:r>
      <w:r w:rsidR="00612261" w:rsidRPr="00612261">
        <w:rPr>
          <w:vertAlign w:val="subscript"/>
        </w:rPr>
        <w:t>min</w:t>
      </w:r>
      <w:proofErr w:type="spellEnd"/>
      <w:r w:rsidR="00612261" w:rsidRPr="00612261">
        <w:rPr>
          <w:vertAlign w:val="subscript"/>
        </w:rPr>
        <w:t xml:space="preserve"> </w:t>
      </w:r>
      <w:r w:rsidR="00612261" w:rsidRPr="00612261">
        <w:t>had low correlations</w:t>
      </w:r>
      <w:r w:rsidR="00612261">
        <w:t xml:space="preserve"> in both datasets.</w:t>
      </w:r>
      <w:r w:rsidR="00473DDF" w:rsidRPr="00FA6978">
        <w:rPr>
          <w:b/>
          <w:bCs/>
        </w:rPr>
        <w:t xml:space="preserve"> </w:t>
      </w:r>
      <w:r w:rsidR="00202FDC">
        <w:t>Environment</w:t>
      </w:r>
      <w:r w:rsidR="00612261">
        <w:t xml:space="preserve"> and QTL effects</w:t>
      </w:r>
      <w:r w:rsidR="00202FDC">
        <w:t xml:space="preserve"> w</w:t>
      </w:r>
      <w:r w:rsidR="00612261">
        <w:t xml:space="preserve">ere </w:t>
      </w:r>
      <w:r w:rsidR="00202FDC">
        <w:t>highly significant (</w:t>
      </w:r>
      <w:proofErr w:type="spellStart"/>
      <w:proofErr w:type="gramStart"/>
      <w:r w:rsidR="00202FDC">
        <w:t>Pr</w:t>
      </w:r>
      <w:proofErr w:type="spellEnd"/>
      <w:r w:rsidR="00202FDC">
        <w:t>(</w:t>
      </w:r>
      <w:proofErr w:type="spellStart"/>
      <w:proofErr w:type="gramEnd"/>
      <w:r w:rsidR="00202FDC">
        <w:t>Chisq</w:t>
      </w:r>
      <w:proofErr w:type="spellEnd"/>
      <w:r w:rsidR="00202FDC">
        <w:t>) &lt; .001) for all spring</w:t>
      </w:r>
      <w:r w:rsidR="00612261">
        <w:t xml:space="preserve"> and winter</w:t>
      </w:r>
      <w:r w:rsidR="00202FDC">
        <w:t xml:space="preserve"> models. Q</w:t>
      </w:r>
      <w:r w:rsidR="00664879">
        <w:t>Z</w:t>
      </w:r>
      <w:r w:rsidR="00202FDC">
        <w:t>I was significant</w:t>
      </w:r>
      <w:r w:rsidR="00FA065A">
        <w:t xml:space="preserve"> (</w:t>
      </w:r>
      <w:proofErr w:type="spellStart"/>
      <w:proofErr w:type="gramStart"/>
      <w:r w:rsidR="00FA065A">
        <w:t>Pr</w:t>
      </w:r>
      <w:proofErr w:type="spellEnd"/>
      <w:r w:rsidR="00FA065A">
        <w:t>(</w:t>
      </w:r>
      <w:proofErr w:type="spellStart"/>
      <w:proofErr w:type="gramEnd"/>
      <w:r w:rsidR="00FA065A">
        <w:t>Chisq</w:t>
      </w:r>
      <w:proofErr w:type="spellEnd"/>
      <w:r w:rsidR="00FA065A">
        <w:t>) &lt;</w:t>
      </w:r>
      <w:r w:rsidR="00500AA9">
        <w:t xml:space="preserve"> </w:t>
      </w:r>
      <w:r w:rsidR="00FA065A">
        <w:t>.05)</w:t>
      </w:r>
      <w:r w:rsidR="00202FDC">
        <w:t xml:space="preserve"> for </w:t>
      </w:r>
      <w:r w:rsidR="005629E4">
        <w:t xml:space="preserve">spring </w:t>
      </w:r>
      <w:proofErr w:type="spellStart"/>
      <w:r w:rsidR="005629E4">
        <w:t>T</w:t>
      </w:r>
      <w:r w:rsidR="005629E4">
        <w:rPr>
          <w:vertAlign w:val="subscript"/>
        </w:rPr>
        <w:t>max</w:t>
      </w:r>
      <w:proofErr w:type="spellEnd"/>
      <w:r w:rsidR="005629E4">
        <w:rPr>
          <w:vertAlign w:val="subscript"/>
        </w:rPr>
        <w:t xml:space="preserve"> </w:t>
      </w:r>
      <w:r w:rsidR="005629E4">
        <w:t xml:space="preserve">and </w:t>
      </w:r>
      <w:proofErr w:type="spellStart"/>
      <w:r w:rsidR="005629E4">
        <w:t>T</w:t>
      </w:r>
      <w:r w:rsidR="00087F50">
        <w:rPr>
          <w:vertAlign w:val="subscript"/>
        </w:rPr>
        <w:t>avg</w:t>
      </w:r>
      <w:proofErr w:type="spellEnd"/>
      <w:r w:rsidR="005629E4">
        <w:rPr>
          <w:vertAlign w:val="subscript"/>
        </w:rPr>
        <w:t xml:space="preserve"> </w:t>
      </w:r>
      <w:r w:rsidR="00087F50">
        <w:t xml:space="preserve">and winter </w:t>
      </w:r>
      <w:proofErr w:type="spellStart"/>
      <w:r w:rsidR="00087F50">
        <w:t>T</w:t>
      </w:r>
      <w:r w:rsidR="00087F50">
        <w:rPr>
          <w:vertAlign w:val="subscript"/>
        </w:rPr>
        <w:t>avg</w:t>
      </w:r>
      <w:proofErr w:type="spellEnd"/>
      <w:r w:rsidR="00087F50">
        <w:t xml:space="preserve">, </w:t>
      </w:r>
      <w:proofErr w:type="spellStart"/>
      <w:r w:rsidR="00087F50">
        <w:t>T</w:t>
      </w:r>
      <w:r w:rsidR="00087F50">
        <w:rPr>
          <w:vertAlign w:val="subscript"/>
        </w:rPr>
        <w:t>min</w:t>
      </w:r>
      <w:proofErr w:type="spellEnd"/>
      <w:r w:rsidR="00087F50">
        <w:t xml:space="preserve">, and </w:t>
      </w:r>
      <w:proofErr w:type="spellStart"/>
      <w:r w:rsidR="00110A3F">
        <w:t>P</w:t>
      </w:r>
      <w:r w:rsidR="00110A3F">
        <w:rPr>
          <w:vertAlign w:val="subscript"/>
        </w:rPr>
        <w:t>sum</w:t>
      </w:r>
      <w:proofErr w:type="spellEnd"/>
      <w:r w:rsidR="00FC1B34">
        <w:t xml:space="preserve"> (Table 5)</w:t>
      </w:r>
      <w:r w:rsidR="00202FDC">
        <w:t xml:space="preserve">. </w:t>
      </w:r>
      <w:r w:rsidR="005629E4">
        <w:t>Spring</w:t>
      </w:r>
      <w:r w:rsidR="00087F50">
        <w:t xml:space="preserve"> </w:t>
      </w:r>
      <w:r w:rsidR="00A47190">
        <w:t>P</w:t>
      </w:r>
      <w:r w:rsidR="00A47190">
        <w:rPr>
          <w:vertAlign w:val="subscript"/>
        </w:rPr>
        <w:t>sum</w:t>
      </w:r>
      <w:r w:rsidR="00A47190">
        <w:t xml:space="preserve"> </w:t>
      </w:r>
      <w:r w:rsidR="00087F50">
        <w:t>and winter</w:t>
      </w:r>
      <w:r w:rsidR="005629E4">
        <w:t xml:space="preserve"> </w:t>
      </w:r>
      <w:r w:rsidR="0060463B">
        <w:t>T</w:t>
      </w:r>
      <w:r w:rsidR="00087F50">
        <w:rPr>
          <w:vertAlign w:val="subscript"/>
        </w:rPr>
        <w:t>r</w:t>
      </w:r>
      <w:r w:rsidR="0060463B">
        <w:rPr>
          <w:vertAlign w:val="subscript"/>
        </w:rPr>
        <w:t xml:space="preserve"> </w:t>
      </w:r>
      <w:r w:rsidR="005629E4">
        <w:t xml:space="preserve">had the best model fit as determined by </w:t>
      </w:r>
      <w:r w:rsidR="00FC1B34">
        <w:t>AIC</w:t>
      </w:r>
      <w:r w:rsidR="008E3101" w:rsidRPr="008E3101">
        <w:t xml:space="preserve"> </w:t>
      </w:r>
      <w:r w:rsidR="008E3101">
        <w:t>estimated with</w:t>
      </w:r>
      <w:r w:rsidR="008E3101" w:rsidRPr="008E3101">
        <w:t xml:space="preserve"> </w:t>
      </w:r>
      <w:proofErr w:type="spellStart"/>
      <w:r w:rsidR="008E3101">
        <w:t>icREML</w:t>
      </w:r>
      <w:proofErr w:type="spellEnd"/>
      <w:r w:rsidR="005629E4">
        <w:t>.</w:t>
      </w:r>
      <w:r w:rsidR="0060463B">
        <w:t xml:space="preserve"> For</w:t>
      </w:r>
      <w:r w:rsidR="00A47190">
        <w:t xml:space="preserve"> the</w:t>
      </w:r>
      <w:r w:rsidR="0060463B">
        <w:t xml:space="preserve"> spring </w:t>
      </w:r>
      <w:r w:rsidR="00A47190">
        <w:t>P</w:t>
      </w:r>
      <w:r w:rsidR="00A47190">
        <w:rPr>
          <w:vertAlign w:val="subscript"/>
        </w:rPr>
        <w:t>sum</w:t>
      </w:r>
      <w:r w:rsidR="00A47190">
        <w:t xml:space="preserve"> model</w:t>
      </w:r>
      <w:r w:rsidR="0060463B">
        <w:t xml:space="preserve">, polygenic background variation due to entry (G) accounted for </w:t>
      </w:r>
      <w:r w:rsidR="00A47190">
        <w:t>3</w:t>
      </w:r>
      <w:r w:rsidR="00375437">
        <w:t>2</w:t>
      </w:r>
      <w:r w:rsidR="0060463B">
        <w:t>% of the within-environment variance. Entry by environment variance (GE)</w:t>
      </w:r>
      <w:r w:rsidR="00233032">
        <w:t xml:space="preserve">, QTL by environment (QE), and entry by </w:t>
      </w:r>
      <w:r w:rsidR="008E3101">
        <w:t>precipitation</w:t>
      </w:r>
      <w:r w:rsidR="00233032">
        <w:t xml:space="preserve"> (GZ) </w:t>
      </w:r>
      <w:r w:rsidR="0060463B">
        <w:t xml:space="preserve">explained 17%, </w:t>
      </w:r>
      <w:r w:rsidR="00FC1B34">
        <w:t>2</w:t>
      </w:r>
      <w:r w:rsidR="00A47190">
        <w:t>1</w:t>
      </w:r>
      <w:r w:rsidR="0060463B">
        <w:t xml:space="preserve">%, </w:t>
      </w:r>
      <w:r w:rsidR="00233032">
        <w:t>and</w:t>
      </w:r>
      <w:r w:rsidR="0060463B">
        <w:t xml:space="preserve"> 0.</w:t>
      </w:r>
      <w:r w:rsidR="00A47190">
        <w:t>1</w:t>
      </w:r>
      <w:r w:rsidR="0060463B">
        <w:t>% of the within-environment variance</w:t>
      </w:r>
      <w:r w:rsidR="00233032">
        <w:t>, respectively</w:t>
      </w:r>
      <w:r w:rsidR="0060463B">
        <w:t>. The winter T</w:t>
      </w:r>
      <w:r w:rsidR="00FC1B34">
        <w:rPr>
          <w:vertAlign w:val="subscript"/>
        </w:rPr>
        <w:t>r</w:t>
      </w:r>
      <w:r w:rsidR="0060463B">
        <w:t xml:space="preserve"> model </w:t>
      </w:r>
      <w:r w:rsidR="00EF2B1C">
        <w:t>had a lower proportion of within-environment variance explained by</w:t>
      </w:r>
      <w:r w:rsidR="0060463B">
        <w:t xml:space="preserve"> G </w:t>
      </w:r>
      <w:r w:rsidR="00EF2B1C">
        <w:t>(16%</w:t>
      </w:r>
      <w:r w:rsidR="0060463B">
        <w:t xml:space="preserve">), </w:t>
      </w:r>
      <w:r w:rsidR="00EF2B1C">
        <w:t xml:space="preserve">higher proportion by QE (51%), and similar proportions by </w:t>
      </w:r>
      <w:r w:rsidR="0060463B">
        <w:t>GZ (&lt;.001%), and GE (</w:t>
      </w:r>
      <w:r w:rsidR="00FC1B34">
        <w:t>21</w:t>
      </w:r>
      <w:r w:rsidR="0060463B">
        <w:t xml:space="preserve">%). </w:t>
      </w:r>
      <w:r w:rsidR="00FC1B34">
        <w:t xml:space="preserve">Variance component </w:t>
      </w:r>
      <w:r w:rsidR="00FC1B34">
        <w:lastRenderedPageBreak/>
        <w:t xml:space="preserve">estimates for other models within dataset were similar (Table 5).  </w:t>
      </w:r>
      <w:r w:rsidR="00110A3F">
        <w:t xml:space="preserve">The percentage of variance explained by QE was consistently higher in winter than spring models. </w:t>
      </w:r>
      <w:r w:rsidR="00320BD0">
        <w:t>QZ interactions and deviations due to G and GZ are plotted for spring P</w:t>
      </w:r>
      <w:r w:rsidR="00320BD0">
        <w:rPr>
          <w:vertAlign w:val="subscript"/>
        </w:rPr>
        <w:t>sum</w:t>
      </w:r>
      <w:r w:rsidR="00320BD0">
        <w:t xml:space="preserve"> (Figure 2), spring </w:t>
      </w:r>
      <w:proofErr w:type="spellStart"/>
      <w:r w:rsidR="00320BD0">
        <w:t>T</w:t>
      </w:r>
      <w:r w:rsidR="00320BD0">
        <w:rPr>
          <w:vertAlign w:val="subscript"/>
        </w:rPr>
        <w:t>max</w:t>
      </w:r>
      <w:proofErr w:type="spellEnd"/>
      <w:r w:rsidR="00320BD0">
        <w:rPr>
          <w:vertAlign w:val="subscript"/>
        </w:rPr>
        <w:t xml:space="preserve"> </w:t>
      </w:r>
      <w:r w:rsidR="00320BD0">
        <w:t>(Figure 3), winter T</w:t>
      </w:r>
      <w:r w:rsidR="00320BD0">
        <w:rPr>
          <w:vertAlign w:val="subscript"/>
        </w:rPr>
        <w:t>r</w:t>
      </w:r>
      <w:r w:rsidR="00320BD0">
        <w:t xml:space="preserve"> (Figure 4), and winter </w:t>
      </w:r>
      <w:proofErr w:type="spellStart"/>
      <w:r w:rsidR="00320BD0">
        <w:t>T</w:t>
      </w:r>
      <w:r w:rsidR="00320BD0">
        <w:rPr>
          <w:vertAlign w:val="subscript"/>
        </w:rPr>
        <w:t>max</w:t>
      </w:r>
      <w:proofErr w:type="spellEnd"/>
      <w:r w:rsidR="00320BD0">
        <w:rPr>
          <w:vertAlign w:val="subscript"/>
        </w:rPr>
        <w:t xml:space="preserve"> </w:t>
      </w:r>
      <w:r w:rsidR="00320BD0">
        <w:t>(Figure 5).</w:t>
      </w:r>
    </w:p>
    <w:p w14:paraId="55B1D665" w14:textId="1E02AF94" w:rsidR="00D32D8C" w:rsidRPr="00D32D8C" w:rsidRDefault="00D32D8C" w:rsidP="00323664">
      <w:pPr>
        <w:spacing w:line="480" w:lineRule="auto"/>
        <w:ind w:firstLine="720"/>
      </w:pPr>
      <w:r>
        <w:t xml:space="preserve">Haplotypes with a non-dormant </w:t>
      </w:r>
      <w:r w:rsidRPr="00D32D8C">
        <w:rPr>
          <w:i/>
          <w:iCs/>
        </w:rPr>
        <w:t>HvGA20ox1</w:t>
      </w:r>
      <w:r>
        <w:t xml:space="preserve"> allele</w:t>
      </w:r>
      <w:r w:rsidR="009318DF">
        <w:t xml:space="preserve"> (NNN, DNN)</w:t>
      </w:r>
      <w:r>
        <w:t xml:space="preserve"> </w:t>
      </w:r>
      <w:r w:rsidR="00320BD0">
        <w:t>exhibited</w:t>
      </w:r>
      <w:r>
        <w:t xml:space="preserve"> higher baseline PHS </w:t>
      </w:r>
      <w:r w:rsidR="005B58BA">
        <w:t>susceptibility</w:t>
      </w:r>
      <w:r>
        <w:t xml:space="preserve"> than dormant </w:t>
      </w:r>
      <w:r w:rsidRPr="00D32D8C">
        <w:rPr>
          <w:i/>
          <w:iCs/>
        </w:rPr>
        <w:t>HvGA20ox1</w:t>
      </w:r>
      <w:r>
        <w:t xml:space="preserve"> haplotypes (Figure</w:t>
      </w:r>
      <w:r w:rsidR="00110A3F">
        <w:t>s</w:t>
      </w:r>
      <w:r w:rsidR="00A3647F">
        <w:t xml:space="preserve"> </w:t>
      </w:r>
      <w:r w:rsidR="00110A3F">
        <w:t>2-5</w:t>
      </w:r>
      <w:r>
        <w:t xml:space="preserve">). Both spring and winter non-dormant </w:t>
      </w:r>
      <w:r w:rsidRPr="00D32D8C">
        <w:rPr>
          <w:i/>
          <w:iCs/>
        </w:rPr>
        <w:t>HvGA20ox1</w:t>
      </w:r>
      <w:r>
        <w:rPr>
          <w:i/>
          <w:iCs/>
        </w:rPr>
        <w:t xml:space="preserve"> </w:t>
      </w:r>
      <w:r>
        <w:t xml:space="preserve">haplotypes </w:t>
      </w:r>
      <w:r w:rsidR="008A265B">
        <w:t xml:space="preserve">were </w:t>
      </w:r>
      <w:r>
        <w:t>sensitiv</w:t>
      </w:r>
      <w:r w:rsidR="008A265B">
        <w:t>e</w:t>
      </w:r>
      <w:r w:rsidR="00A50D36">
        <w:t xml:space="preserve"> to </w:t>
      </w:r>
      <w:proofErr w:type="spellStart"/>
      <w:proofErr w:type="gramStart"/>
      <w:r w:rsidR="00A50D36">
        <w:t>T</w:t>
      </w:r>
      <w:r w:rsidR="00A50D36" w:rsidRPr="00A50D36">
        <w:rPr>
          <w:vertAlign w:val="subscript"/>
        </w:rPr>
        <w:t>max</w:t>
      </w:r>
      <w:proofErr w:type="spellEnd"/>
      <w:r w:rsidR="00110A3F">
        <w:rPr>
          <w:vertAlign w:val="subscript"/>
        </w:rPr>
        <w:t xml:space="preserve"> </w:t>
      </w:r>
      <w:r w:rsidR="00CA59AF">
        <w:t>,</w:t>
      </w:r>
      <w:proofErr w:type="gramEnd"/>
      <w:r w:rsidR="00CA59AF">
        <w:t xml:space="preserve"> </w:t>
      </w:r>
      <w:proofErr w:type="spellStart"/>
      <w:r w:rsidR="00110A3F">
        <w:t>T</w:t>
      </w:r>
      <w:r w:rsidR="00110A3F" w:rsidRPr="00A50D36">
        <w:rPr>
          <w:vertAlign w:val="subscript"/>
        </w:rPr>
        <w:t>avg</w:t>
      </w:r>
      <w:proofErr w:type="spellEnd"/>
      <w:r>
        <w:t>,</w:t>
      </w:r>
      <w:r w:rsidR="00CA59AF">
        <w:t xml:space="preserve"> and </w:t>
      </w:r>
      <w:proofErr w:type="spellStart"/>
      <w:r w:rsidR="00CA59AF">
        <w:t>T</w:t>
      </w:r>
      <w:r w:rsidR="00CA59AF">
        <w:rPr>
          <w:vertAlign w:val="subscript"/>
        </w:rPr>
        <w:t>min</w:t>
      </w:r>
      <w:proofErr w:type="spellEnd"/>
      <w:r w:rsidR="00CA59AF">
        <w:t>,</w:t>
      </w:r>
      <w:r>
        <w:t xml:space="preserve"> but winter haplotypes </w:t>
      </w:r>
      <w:r w:rsidR="009318DF">
        <w:t>were more</w:t>
      </w:r>
      <w:r>
        <w:t xml:space="preserve"> sensitiv</w:t>
      </w:r>
      <w:r w:rsidR="009318DF">
        <w:t>e than springs</w:t>
      </w:r>
      <w:r w:rsidR="00A3647F">
        <w:t xml:space="preserve"> (Table 6, Figure </w:t>
      </w:r>
      <w:r w:rsidR="00110A3F">
        <w:t>3</w:t>
      </w:r>
      <w:r w:rsidR="00A3647F">
        <w:t xml:space="preserve"> and </w:t>
      </w:r>
      <w:r w:rsidR="00110A3F">
        <w:t>5</w:t>
      </w:r>
      <w:r w:rsidR="00A3647F">
        <w:t>)</w:t>
      </w:r>
      <w:r>
        <w:t xml:space="preserve">. Non-dormant </w:t>
      </w:r>
      <w:r w:rsidRPr="00D32D8C">
        <w:rPr>
          <w:i/>
          <w:iCs/>
        </w:rPr>
        <w:t>HvGA20ox1</w:t>
      </w:r>
      <w:r>
        <w:rPr>
          <w:i/>
          <w:iCs/>
        </w:rPr>
        <w:t xml:space="preserve"> </w:t>
      </w:r>
      <w:r w:rsidR="00CA59AF">
        <w:t xml:space="preserve">spring and </w:t>
      </w:r>
      <w:r w:rsidRPr="00D32D8C">
        <w:t>winter</w:t>
      </w:r>
      <w:r>
        <w:rPr>
          <w:i/>
          <w:iCs/>
        </w:rPr>
        <w:t xml:space="preserve"> </w:t>
      </w:r>
      <w:r>
        <w:t xml:space="preserve">haplotypes </w:t>
      </w:r>
      <w:r w:rsidR="00CA59AF">
        <w:t>showed contrasting</w:t>
      </w:r>
      <w:r>
        <w:t xml:space="preserve"> sensitiv</w:t>
      </w:r>
      <w:r w:rsidR="00CA59AF">
        <w:t xml:space="preserve">ities </w:t>
      </w:r>
      <w:r>
        <w:t xml:space="preserve">to </w:t>
      </w:r>
      <w:bookmarkStart w:id="6" w:name="_Hlk51670017"/>
      <w:r w:rsidR="009318DF">
        <w:t>T</w:t>
      </w:r>
      <w:r w:rsidR="00CA59AF">
        <w:rPr>
          <w:vertAlign w:val="subscript"/>
        </w:rPr>
        <w:t>r</w:t>
      </w:r>
      <w:r w:rsidR="00110A3F">
        <w:rPr>
          <w:vertAlign w:val="subscript"/>
        </w:rPr>
        <w:t xml:space="preserve"> </w:t>
      </w:r>
      <w:r w:rsidR="00110A3F">
        <w:t xml:space="preserve">and </w:t>
      </w:r>
      <w:r w:rsidR="00CA59AF">
        <w:t>P</w:t>
      </w:r>
      <w:r w:rsidR="00CA59AF">
        <w:rPr>
          <w:vertAlign w:val="subscript"/>
        </w:rPr>
        <w:t>sum</w:t>
      </w:r>
      <w:bookmarkEnd w:id="6"/>
      <w:r>
        <w:t xml:space="preserve">. </w:t>
      </w:r>
      <w:r w:rsidR="00CA59AF">
        <w:t>Spring NNN haplotypes had no sensitivity to T</w:t>
      </w:r>
      <w:r w:rsidR="00CA59AF">
        <w:rPr>
          <w:vertAlign w:val="subscript"/>
        </w:rPr>
        <w:t xml:space="preserve">r </w:t>
      </w:r>
      <w:r w:rsidR="00CA59AF">
        <w:t>and P</w:t>
      </w:r>
      <w:r w:rsidR="00CA59AF">
        <w:rPr>
          <w:vertAlign w:val="subscript"/>
        </w:rPr>
        <w:t xml:space="preserve">sum, </w:t>
      </w:r>
      <w:r w:rsidR="00CA59AF">
        <w:t xml:space="preserve">spring DNN haplotypes </w:t>
      </w:r>
      <w:bookmarkStart w:id="7" w:name="_Hlk51670169"/>
      <w:r w:rsidR="00CA59AF">
        <w:t>were sensitive to T</w:t>
      </w:r>
      <w:r w:rsidR="00CA59AF">
        <w:rPr>
          <w:vertAlign w:val="subscript"/>
        </w:rPr>
        <w:t xml:space="preserve">r </w:t>
      </w:r>
      <w:r w:rsidR="00CA59AF">
        <w:t>but not P</w:t>
      </w:r>
      <w:r w:rsidR="00CA59AF">
        <w:rPr>
          <w:vertAlign w:val="subscript"/>
        </w:rPr>
        <w:t>sum</w:t>
      </w:r>
      <w:bookmarkEnd w:id="7"/>
      <w:r w:rsidR="00CA59AF">
        <w:t>, winter NNN haplotypes were sensitive to T</w:t>
      </w:r>
      <w:r w:rsidR="00CA59AF">
        <w:rPr>
          <w:vertAlign w:val="subscript"/>
        </w:rPr>
        <w:t xml:space="preserve">r </w:t>
      </w:r>
      <w:r w:rsidR="00CA59AF">
        <w:t>and P</w:t>
      </w:r>
      <w:r w:rsidR="00CA59AF">
        <w:rPr>
          <w:vertAlign w:val="subscript"/>
        </w:rPr>
        <w:t xml:space="preserve">sum </w:t>
      </w:r>
      <w:r w:rsidR="00CA59AF">
        <w:t>(negative slope), and winter DNN haplotypes were sensitive to P</w:t>
      </w:r>
      <w:r w:rsidR="00CA59AF">
        <w:rPr>
          <w:vertAlign w:val="subscript"/>
        </w:rPr>
        <w:t>sum</w:t>
      </w:r>
      <w:r w:rsidR="00CA59AF">
        <w:t xml:space="preserve"> but not T</w:t>
      </w:r>
      <w:r w:rsidR="00CA59AF">
        <w:rPr>
          <w:vertAlign w:val="subscript"/>
        </w:rPr>
        <w:t>r</w:t>
      </w:r>
      <w:r w:rsidR="00CA59AF">
        <w:t xml:space="preserve">. </w:t>
      </w:r>
      <w:r>
        <w:t xml:space="preserve">Haplotypes with dormant </w:t>
      </w:r>
      <w:r w:rsidRPr="00D32D8C">
        <w:rPr>
          <w:i/>
          <w:iCs/>
        </w:rPr>
        <w:t>HvGA20ox1</w:t>
      </w:r>
      <w:r>
        <w:rPr>
          <w:i/>
          <w:iCs/>
        </w:rPr>
        <w:t xml:space="preserve"> </w:t>
      </w:r>
      <w:r>
        <w:t xml:space="preserve">and </w:t>
      </w:r>
      <w:r w:rsidRPr="00D32D8C">
        <w:rPr>
          <w:i/>
          <w:iCs/>
        </w:rPr>
        <w:t>HvMKK3</w:t>
      </w:r>
      <w:r>
        <w:rPr>
          <w:i/>
          <w:iCs/>
        </w:rPr>
        <w:t xml:space="preserve"> </w:t>
      </w:r>
      <w:r>
        <w:t>alleles</w:t>
      </w:r>
      <w:r w:rsidR="009318DF">
        <w:t xml:space="preserve"> (DDD, NDD)</w:t>
      </w:r>
      <w:r>
        <w:t xml:space="preserve"> </w:t>
      </w:r>
      <w:r w:rsidR="00CA59AF">
        <w:t xml:space="preserve">in spring and winter datasets </w:t>
      </w:r>
      <w:r>
        <w:t>were</w:t>
      </w:r>
      <w:r w:rsidR="00110A3F">
        <w:t xml:space="preserve"> generally</w:t>
      </w:r>
      <w:r w:rsidR="00CA59AF">
        <w:t xml:space="preserve"> </w:t>
      </w:r>
      <w:r w:rsidR="00375437">
        <w:t>less</w:t>
      </w:r>
      <w:r>
        <w:t xml:space="preserve"> temperature sensitive</w:t>
      </w:r>
      <w:r w:rsidR="00CA59AF">
        <w:t xml:space="preserve"> than non-dormant </w:t>
      </w:r>
      <w:r w:rsidR="00CA59AF" w:rsidRPr="00D32D8C">
        <w:rPr>
          <w:i/>
          <w:iCs/>
        </w:rPr>
        <w:t>HvGA20ox1</w:t>
      </w:r>
      <w:r w:rsidR="00CA59AF">
        <w:t xml:space="preserve"> haplotypes</w:t>
      </w:r>
      <w:r w:rsidR="00E14E12">
        <w:t xml:space="preserve"> and displayed baseline PHS resistance</w:t>
      </w:r>
      <w:r w:rsidR="00CA59AF">
        <w:t xml:space="preserve">. </w:t>
      </w:r>
      <w:r>
        <w:t xml:space="preserve"> </w:t>
      </w:r>
      <w:r w:rsidR="00CA59AF">
        <w:t>W</w:t>
      </w:r>
      <w:r w:rsidR="00A50D36">
        <w:t xml:space="preserve">inter NDD haplotypes </w:t>
      </w:r>
      <w:r w:rsidR="00CA59AF">
        <w:t xml:space="preserve">showed </w:t>
      </w:r>
      <w:r w:rsidR="00A50D36">
        <w:t>sensitiv</w:t>
      </w:r>
      <w:r w:rsidR="00CA59AF">
        <w:t>ity</w:t>
      </w:r>
      <w:r w:rsidR="00A50D36">
        <w:t xml:space="preserve"> to </w:t>
      </w:r>
      <w:proofErr w:type="spellStart"/>
      <w:r w:rsidR="00CA59AF">
        <w:t>T</w:t>
      </w:r>
      <w:r w:rsidR="00CA59AF" w:rsidRPr="00A50D36">
        <w:rPr>
          <w:vertAlign w:val="subscript"/>
        </w:rPr>
        <w:t>max</w:t>
      </w:r>
      <w:proofErr w:type="spellEnd"/>
      <w:r w:rsidR="00CA59AF">
        <w:t xml:space="preserve">, </w:t>
      </w:r>
      <w:proofErr w:type="spellStart"/>
      <w:r w:rsidR="00A50D36">
        <w:t>T</w:t>
      </w:r>
      <w:r w:rsidR="00A50D36" w:rsidRPr="00A50D36">
        <w:rPr>
          <w:vertAlign w:val="subscript"/>
        </w:rPr>
        <w:t>avg</w:t>
      </w:r>
      <w:proofErr w:type="spellEnd"/>
      <w:r w:rsidR="00CA59AF">
        <w:t xml:space="preserve">, </w:t>
      </w:r>
      <w:proofErr w:type="spellStart"/>
      <w:r w:rsidR="00CA59AF">
        <w:t>T</w:t>
      </w:r>
      <w:r w:rsidR="00CA59AF">
        <w:rPr>
          <w:vertAlign w:val="subscript"/>
        </w:rPr>
        <w:t>min</w:t>
      </w:r>
      <w:proofErr w:type="spellEnd"/>
      <w:r w:rsidR="00CA59AF">
        <w:t>, and P</w:t>
      </w:r>
      <w:r w:rsidR="00CA59AF">
        <w:rPr>
          <w:vertAlign w:val="subscript"/>
        </w:rPr>
        <w:t>sum</w:t>
      </w:r>
      <w:r w:rsidR="00CA59AF">
        <w:t xml:space="preserve"> but winter DDD haplotypes were </w:t>
      </w:r>
      <w:r w:rsidR="00375437">
        <w:t xml:space="preserve">less sensitive to the same covariates. </w:t>
      </w:r>
      <w:r w:rsidR="00E14E12">
        <w:t xml:space="preserve">Spring DDD haplotypes had </w:t>
      </w:r>
      <w:r w:rsidR="008A265B">
        <w:t>lower</w:t>
      </w:r>
      <w:r w:rsidR="00E14E12">
        <w:t xml:space="preserve"> PHS as </w:t>
      </w:r>
      <w:proofErr w:type="spellStart"/>
      <w:r w:rsidR="00E14E12">
        <w:t>T</w:t>
      </w:r>
      <w:r w:rsidR="00E14E12" w:rsidRPr="00A50D36">
        <w:rPr>
          <w:vertAlign w:val="subscript"/>
        </w:rPr>
        <w:t>max</w:t>
      </w:r>
      <w:proofErr w:type="spellEnd"/>
      <w:r w:rsidR="00E14E12">
        <w:t xml:space="preserve">, </w:t>
      </w:r>
      <w:proofErr w:type="spellStart"/>
      <w:r w:rsidR="00E14E12">
        <w:t>T</w:t>
      </w:r>
      <w:r w:rsidR="00E14E12" w:rsidRPr="00A50D36">
        <w:rPr>
          <w:vertAlign w:val="subscript"/>
        </w:rPr>
        <w:t>avg</w:t>
      </w:r>
      <w:proofErr w:type="spellEnd"/>
      <w:r w:rsidR="00E14E12">
        <w:t xml:space="preserve">, and </w:t>
      </w:r>
      <w:proofErr w:type="spellStart"/>
      <w:r w:rsidR="00E14E12">
        <w:t>T</w:t>
      </w:r>
      <w:r w:rsidR="00E14E12">
        <w:rPr>
          <w:vertAlign w:val="subscript"/>
        </w:rPr>
        <w:t>min</w:t>
      </w:r>
      <w:proofErr w:type="spellEnd"/>
      <w:r w:rsidR="00E14E12">
        <w:t xml:space="preserve"> increased but NDD haplotypes were only moderately sensitive to </w:t>
      </w:r>
      <w:proofErr w:type="spellStart"/>
      <w:r w:rsidR="00E14E12">
        <w:t>T</w:t>
      </w:r>
      <w:r w:rsidR="00E14E12">
        <w:rPr>
          <w:vertAlign w:val="subscript"/>
        </w:rPr>
        <w:t>min</w:t>
      </w:r>
      <w:proofErr w:type="spellEnd"/>
      <w:r w:rsidR="00E14E12" w:rsidRPr="00E14E12">
        <w:t xml:space="preserve"> </w:t>
      </w:r>
      <w:r w:rsidR="00E14E12">
        <w:t>and T</w:t>
      </w:r>
      <w:r w:rsidR="00E14E12">
        <w:rPr>
          <w:vertAlign w:val="subscript"/>
        </w:rPr>
        <w:t>r</w:t>
      </w:r>
      <w:r w:rsidR="00E14E12">
        <w:t>. Neither spring DDD no</w:t>
      </w:r>
      <w:r w:rsidR="008A265B">
        <w:t>r</w:t>
      </w:r>
      <w:r w:rsidR="00E14E12">
        <w:t xml:space="preserve"> NDD were precipitation sensitive. </w:t>
      </w:r>
      <w:r w:rsidR="00A50D36">
        <w:t xml:space="preserve">Spring dormant </w:t>
      </w:r>
      <w:r w:rsidR="00A50D36" w:rsidRPr="00D32D8C">
        <w:rPr>
          <w:i/>
          <w:iCs/>
        </w:rPr>
        <w:t>HvGA20ox1</w:t>
      </w:r>
      <w:r w:rsidR="00A50D36">
        <w:t xml:space="preserve"> and non-dormant </w:t>
      </w:r>
      <w:r w:rsidR="00A50D36" w:rsidRPr="00D32D8C">
        <w:rPr>
          <w:i/>
          <w:iCs/>
        </w:rPr>
        <w:t>HvMKK3</w:t>
      </w:r>
      <w:r w:rsidR="00A50D36">
        <w:t xml:space="preserve"> haplotypes</w:t>
      </w:r>
      <w:r w:rsidR="009318DF">
        <w:t xml:space="preserve"> (NDN, DDN)</w:t>
      </w:r>
      <w:r w:rsidR="00A50D36">
        <w:t xml:space="preserve"> were </w:t>
      </w:r>
      <w:r w:rsidR="00747AD0">
        <w:t xml:space="preserve">highly </w:t>
      </w:r>
      <w:r w:rsidR="00A50D36">
        <w:t xml:space="preserve">temperature sensitive but had baseline PHS </w:t>
      </w:r>
      <w:r w:rsidR="00E14E12">
        <w:t>resistance</w:t>
      </w:r>
      <w:r w:rsidR="00A50D36">
        <w:t xml:space="preserve"> </w:t>
      </w:r>
      <w:proofErr w:type="gramStart"/>
      <w:r w:rsidR="00A50D36">
        <w:t>similar to</w:t>
      </w:r>
      <w:proofErr w:type="gramEnd"/>
      <w:r w:rsidR="00A50D36">
        <w:t xml:space="preserve"> dormant </w:t>
      </w:r>
      <w:r w:rsidR="00A50D36" w:rsidRPr="00D32D8C">
        <w:rPr>
          <w:i/>
          <w:iCs/>
        </w:rPr>
        <w:t>HvGA20ox1</w:t>
      </w:r>
      <w:r w:rsidR="00A50D36">
        <w:t xml:space="preserve"> and dormant </w:t>
      </w:r>
      <w:r w:rsidR="00A50D36" w:rsidRPr="00D32D8C">
        <w:rPr>
          <w:i/>
          <w:iCs/>
        </w:rPr>
        <w:t>HvMKK3</w:t>
      </w:r>
      <w:r w:rsidR="00A50D36">
        <w:t xml:space="preserve"> haplotypes.</w:t>
      </w:r>
      <w:r w:rsidR="00E14E12">
        <w:t xml:space="preserve"> Spring NDN and DDN haplotypes were not precipitation sensitive.</w:t>
      </w:r>
      <w:r w:rsidR="00A50D36">
        <w:t xml:space="preserve"> </w:t>
      </w:r>
      <w:r w:rsidR="00747AD0">
        <w:t>Overall, w</w:t>
      </w:r>
      <w:r w:rsidR="00C957E4">
        <w:t xml:space="preserve">inter haplotypes were noticeably more sensitive to </w:t>
      </w:r>
      <w:proofErr w:type="spellStart"/>
      <w:r w:rsidR="00C957E4">
        <w:t>T</w:t>
      </w:r>
      <w:r w:rsidR="00C957E4" w:rsidRPr="00A50D36">
        <w:rPr>
          <w:vertAlign w:val="subscript"/>
        </w:rPr>
        <w:t>m</w:t>
      </w:r>
      <w:r w:rsidR="00C957E4">
        <w:rPr>
          <w:vertAlign w:val="subscript"/>
        </w:rPr>
        <w:t>in</w:t>
      </w:r>
      <w:proofErr w:type="spellEnd"/>
      <w:r w:rsidR="00C957E4">
        <w:t xml:space="preserve"> and P than spring haplotypes. </w:t>
      </w:r>
      <w:r w:rsidR="00C7269B">
        <w:t xml:space="preserve">Within haplotype for both winter and spring datasets, there was considerable variation for baseline PHS </w:t>
      </w:r>
      <w:r w:rsidR="00E14E12">
        <w:t>resistance</w:t>
      </w:r>
      <w:r w:rsidR="002241CD">
        <w:t xml:space="preserve"> due to entry. Although the variance due to GZ was small for spring datasets, the change in </w:t>
      </w:r>
      <w:r w:rsidR="00E14E12">
        <w:t>haplotype</w:t>
      </w:r>
      <w:r w:rsidR="002241CD">
        <w:t xml:space="preserve"> temperature sensitivity due to entry was large enough to change PHS </w:t>
      </w:r>
      <w:r w:rsidR="00E14E12">
        <w:t>resistance</w:t>
      </w:r>
      <w:r w:rsidR="002241CD">
        <w:t xml:space="preserve"> ranks for</w:t>
      </w:r>
      <w:r w:rsidR="00972A2D">
        <w:t xml:space="preserve"> entries within</w:t>
      </w:r>
      <w:r w:rsidR="002241CD">
        <w:t xml:space="preserve"> </w:t>
      </w:r>
      <w:r w:rsidR="00972A2D">
        <w:t xml:space="preserve">spring </w:t>
      </w:r>
      <w:r w:rsidR="00E14E12">
        <w:t xml:space="preserve">NNN, </w:t>
      </w:r>
      <w:r w:rsidR="009318DF">
        <w:t>NDD</w:t>
      </w:r>
      <w:r w:rsidR="00E14E12">
        <w:t xml:space="preserve">, </w:t>
      </w:r>
      <w:r w:rsidR="009318DF">
        <w:t>NDN</w:t>
      </w:r>
      <w:r w:rsidR="00972A2D">
        <w:t xml:space="preserve"> haplotypes</w:t>
      </w:r>
      <w:r w:rsidR="00CD1617">
        <w:t xml:space="preserve"> as </w:t>
      </w:r>
      <w:proofErr w:type="spellStart"/>
      <w:r w:rsidR="00CD1617">
        <w:t>T</w:t>
      </w:r>
      <w:r w:rsidR="00CD1617" w:rsidRPr="00A50D36">
        <w:rPr>
          <w:vertAlign w:val="subscript"/>
        </w:rPr>
        <w:t>max</w:t>
      </w:r>
      <w:proofErr w:type="spellEnd"/>
      <w:r w:rsidR="00CD1617">
        <w:t xml:space="preserve"> increased</w:t>
      </w:r>
      <w:r w:rsidR="00972A2D">
        <w:t xml:space="preserve"> (</w:t>
      </w:r>
      <w:r w:rsidR="00CD1617">
        <w:t xml:space="preserve">Figure </w:t>
      </w:r>
      <w:r w:rsidR="00747AD0">
        <w:t>3</w:t>
      </w:r>
      <w:r w:rsidR="00972A2D">
        <w:t>)</w:t>
      </w:r>
      <w:r w:rsidR="002241CD">
        <w:t>.</w:t>
      </w:r>
      <w:r w:rsidR="00972A2D">
        <w:t xml:space="preserve"> </w:t>
      </w:r>
      <w:r w:rsidR="002241CD">
        <w:t xml:space="preserve"> </w:t>
      </w:r>
      <w:r w:rsidR="00747AD0">
        <w:t xml:space="preserve">Winter GZ </w:t>
      </w:r>
      <w:r w:rsidR="00747AD0">
        <w:lastRenderedPageBreak/>
        <w:t xml:space="preserve">variance was negligible for all models and did not result in rank changes across environmental covariates. </w:t>
      </w:r>
      <w:proofErr w:type="gramStart"/>
      <w:ins w:id="8" w:author="Karl Hans Kunze" w:date="2020-11-04T21:11:00Z">
        <w:r w:rsidR="000D7357">
          <w:t xml:space="preserve">( </w:t>
        </w:r>
        <w:r w:rsidR="000D7357" w:rsidRPr="000D7357">
          <w:rPr>
            <w:i/>
            <w:iCs/>
            <w:rPrChange w:id="9" w:author="Karl Hans Kunze" w:date="2020-11-04T21:15:00Z">
              <w:rPr/>
            </w:rPrChange>
          </w:rPr>
          <w:t>was</w:t>
        </w:r>
        <w:proofErr w:type="gramEnd"/>
        <w:r w:rsidR="000D7357" w:rsidRPr="000D7357">
          <w:rPr>
            <w:i/>
            <w:iCs/>
            <w:rPrChange w:id="10" w:author="Karl Hans Kunze" w:date="2020-11-04T21:15:00Z">
              <w:rPr/>
            </w:rPrChange>
          </w:rPr>
          <w:t xml:space="preserve"> GZ </w:t>
        </w:r>
        <w:proofErr w:type="spellStart"/>
        <w:r w:rsidR="000D7357" w:rsidRPr="000D7357">
          <w:rPr>
            <w:i/>
            <w:iCs/>
            <w:rPrChange w:id="11" w:author="Karl Hans Kunze" w:date="2020-11-04T21:15:00Z">
              <w:rPr/>
            </w:rPrChange>
          </w:rPr>
          <w:t>negli</w:t>
        </w:r>
      </w:ins>
      <w:ins w:id="12" w:author="Karl Hans Kunze" w:date="2020-11-04T21:12:00Z">
        <w:r w:rsidR="000D7357" w:rsidRPr="000D7357">
          <w:rPr>
            <w:i/>
            <w:iCs/>
            <w:rPrChange w:id="13" w:author="Karl Hans Kunze" w:date="2020-11-04T21:15:00Z">
              <w:rPr/>
            </w:rPrChange>
          </w:rPr>
          <w:t>ble</w:t>
        </w:r>
        <w:proofErr w:type="spellEnd"/>
        <w:r w:rsidR="000D7357" w:rsidRPr="000D7357">
          <w:rPr>
            <w:i/>
            <w:iCs/>
            <w:rPrChange w:id="14" w:author="Karl Hans Kunze" w:date="2020-11-04T21:15:00Z">
              <w:rPr/>
            </w:rPrChange>
          </w:rPr>
          <w:t xml:space="preserve"> because there was no sensitivity of winter germplasm or because there was not enough variation in precipitation during PM compared to what we have had for spring at PM?)</w:t>
        </w:r>
      </w:ins>
    </w:p>
    <w:p w14:paraId="0DA87E6E" w14:textId="61D6496C" w:rsidR="006D3C12" w:rsidRDefault="006D3C12" w:rsidP="00406F49">
      <w:pPr>
        <w:spacing w:line="480" w:lineRule="auto"/>
        <w:rPr>
          <w:b/>
          <w:bCs/>
        </w:rPr>
      </w:pPr>
      <w:r w:rsidRPr="006D3C12">
        <w:rPr>
          <w:b/>
          <w:bCs/>
        </w:rPr>
        <w:t xml:space="preserve">Discussion </w:t>
      </w:r>
    </w:p>
    <w:p w14:paraId="456F1051" w14:textId="221EBFEC" w:rsidR="000D5238" w:rsidRPr="00D11CE2" w:rsidRDefault="00147924" w:rsidP="00406F49">
      <w:pPr>
        <w:spacing w:line="480" w:lineRule="auto"/>
      </w:pPr>
      <w:r>
        <w:t xml:space="preserve">Annual variation </w:t>
      </w:r>
      <w:r w:rsidR="006F278F">
        <w:t>in</w:t>
      </w:r>
      <w:r>
        <w:t xml:space="preserve"> two-row winter and spring malting barley </w:t>
      </w:r>
      <w:r w:rsidR="006F278F">
        <w:t xml:space="preserve">PHS across six years was modeled with environmental covariates </w:t>
      </w:r>
      <w:r w:rsidR="00BE1C5C">
        <w:t>related to</w:t>
      </w:r>
      <w:r w:rsidR="006F278F">
        <w:t xml:space="preserve"> temperature and precipitation.</w:t>
      </w:r>
      <w:r w:rsidR="0055561B">
        <w:t xml:space="preserve"> The years used in this </w:t>
      </w:r>
      <w:r w:rsidR="00044E9E">
        <w:t xml:space="preserve">analysis, 2015-2020, were representative of the past 30 years in Ithaca, NY and captured a wide </w:t>
      </w:r>
      <w:r w:rsidR="00B34ABE">
        <w:t xml:space="preserve">range of </w:t>
      </w:r>
      <w:r w:rsidR="00044E9E">
        <w:t xml:space="preserve">temperature and precipitation during </w:t>
      </w:r>
      <w:r w:rsidR="00341067">
        <w:t>grain fill</w:t>
      </w:r>
      <w:r w:rsidR="00044E9E">
        <w:t xml:space="preserve">. Annual PHS variation was partitioned into genetic, environmental, and GEI effects. Genetic effects were </w:t>
      </w:r>
      <w:r w:rsidR="004C64BE">
        <w:t>partitioned into</w:t>
      </w:r>
      <w:r w:rsidR="00E45579">
        <w:t xml:space="preserve"> </w:t>
      </w:r>
      <w:r w:rsidR="00044E9E">
        <w:t>seed dormancy QTL and residual polygenic entry effects and environmental effects were</w:t>
      </w:r>
      <w:r w:rsidR="004C64BE" w:rsidRPr="004C64BE">
        <w:t xml:space="preserve"> </w:t>
      </w:r>
      <w:r w:rsidR="004C64BE">
        <w:t xml:space="preserve">partitioned into </w:t>
      </w:r>
      <w:r w:rsidR="00044E9E">
        <w:t>year-location and environmental covariate</w:t>
      </w:r>
      <w:r w:rsidR="004C64BE">
        <w:t xml:space="preserve"> effects</w:t>
      </w:r>
      <w:r w:rsidR="00044E9E">
        <w:t>.</w:t>
      </w:r>
      <w:r w:rsidR="00E45579">
        <w:t xml:space="preserve"> Although the </w:t>
      </w:r>
      <w:r w:rsidR="004C64BE">
        <w:t>testing</w:t>
      </w:r>
      <w:r w:rsidR="00E45579">
        <w:t xml:space="preserve"> sites sampled in this dataset are physically close, there is substantial</w:t>
      </w:r>
      <w:r w:rsidR="00341067">
        <w:t xml:space="preserve"> environmental</w:t>
      </w:r>
      <w:r w:rsidR="00E45579">
        <w:t xml:space="preserve"> variation between and within sites for soil type, management history, topography, and disease pressure. These factors </w:t>
      </w:r>
      <w:r w:rsidR="004C64BE">
        <w:t>were not quantified</w:t>
      </w:r>
      <w:r w:rsidR="00E45579">
        <w:t xml:space="preserve"> and </w:t>
      </w:r>
      <w:r w:rsidR="00F808C0">
        <w:t>may have</w:t>
      </w:r>
      <w:r w:rsidR="00E45579">
        <w:t xml:space="preserve"> contribut</w:t>
      </w:r>
      <w:r w:rsidR="00B34ABE">
        <w:t>ed</w:t>
      </w:r>
      <w:r w:rsidR="00E45579">
        <w:t xml:space="preserve"> to GEI</w:t>
      </w:r>
      <w:r w:rsidR="0000022D">
        <w:t>, QEI,</w:t>
      </w:r>
      <w:r w:rsidR="00E45579">
        <w:t xml:space="preserve"> and error. Uniform sampling of physiologically mature spikes for PHS assays </w:t>
      </w:r>
      <w:r w:rsidR="00341067">
        <w:t>is affected</w:t>
      </w:r>
      <w:r w:rsidR="00E45579">
        <w:t xml:space="preserve"> when disease pressure is high or temperature increases sharply </w:t>
      </w:r>
      <w:r w:rsidR="00B34245">
        <w:t xml:space="preserve">just before </w:t>
      </w:r>
      <w:r w:rsidR="004C64BE">
        <w:t>sampling</w:t>
      </w:r>
      <w:r w:rsidR="00B34ABE">
        <w:t>, leading to discoloration of the peduncle</w:t>
      </w:r>
      <w:r w:rsidR="004C64BE">
        <w:t xml:space="preserve"> or premature senescence</w:t>
      </w:r>
      <w:r w:rsidR="00B34245">
        <w:t xml:space="preserve">. </w:t>
      </w:r>
      <w:r w:rsidR="00341067">
        <w:t>H</w:t>
      </w:r>
      <w:r w:rsidR="00B34ABE" w:rsidRPr="00B34ABE">
        <w:t>eading date</w:t>
      </w:r>
      <w:r w:rsidR="00341067">
        <w:t xml:space="preserve"> accuracy was affected by</w:t>
      </w:r>
      <w:r w:rsidR="00B34ABE" w:rsidRPr="00B34ABE">
        <w:t xml:space="preserve"> incomplete spike </w:t>
      </w:r>
      <w:r w:rsidR="00A3647F">
        <w:t>emergence in spring barley</w:t>
      </w:r>
      <w:r w:rsidR="00B34ABE" w:rsidRPr="00B34ABE">
        <w:t>.</w:t>
      </w:r>
      <w:r w:rsidR="00B34ABE">
        <w:rPr>
          <w:b/>
          <w:bCs/>
        </w:rPr>
        <w:t xml:space="preserve"> </w:t>
      </w:r>
      <w:r w:rsidR="004C64BE">
        <w:t xml:space="preserve">Severe winter injury can substantially delay heading date and cause irregular maturities within plot in winter barley, biasing sampling date and </w:t>
      </w:r>
      <w:r w:rsidR="00341067">
        <w:t>grain fill</w:t>
      </w:r>
      <w:r w:rsidR="004C64BE">
        <w:t xml:space="preserve"> intervals. </w:t>
      </w:r>
      <w:r w:rsidR="00A3647F">
        <w:t xml:space="preserve">The </w:t>
      </w:r>
      <w:r w:rsidR="00341067">
        <w:t>grain fill</w:t>
      </w:r>
      <w:r w:rsidR="00A3647F">
        <w:t xml:space="preserve"> period for both winter and spring datasets varied substantially across years and within entry, making accurate comparisons of developmental stages across years and experiments difficult. </w:t>
      </w:r>
      <w:r w:rsidR="004C64BE">
        <w:t xml:space="preserve">Despite these challenges, </w:t>
      </w:r>
      <w:r w:rsidR="00BA764F">
        <w:t xml:space="preserve">PHS response to temperature was </w:t>
      </w:r>
      <w:proofErr w:type="gramStart"/>
      <w:r w:rsidR="00BA764F">
        <w:t>similar to</w:t>
      </w:r>
      <w:proofErr w:type="gramEnd"/>
      <w:r w:rsidR="00BA764F">
        <w:t xml:space="preserve"> previously reported results</w:t>
      </w:r>
      <w:r w:rsidR="00341067">
        <w:t xml:space="preserve"> (Rodriguez et al., 2001; </w:t>
      </w:r>
      <w:proofErr w:type="spellStart"/>
      <w:r w:rsidR="00341067">
        <w:t>Gaulano</w:t>
      </w:r>
      <w:proofErr w:type="spellEnd"/>
      <w:r w:rsidR="00341067">
        <w:t xml:space="preserve"> &amp; </w:t>
      </w:r>
      <w:proofErr w:type="spellStart"/>
      <w:r w:rsidR="00341067">
        <w:t>Benech</w:t>
      </w:r>
      <w:proofErr w:type="spellEnd"/>
      <w:r w:rsidR="00341067">
        <w:t>-Arnold, 2009)</w:t>
      </w:r>
      <w:r w:rsidR="00BA764F">
        <w:t>.</w:t>
      </w:r>
      <w:r w:rsidR="00A3647F">
        <w:t xml:space="preserve"> </w:t>
      </w:r>
      <w:r w:rsidR="003B6C12">
        <w:t>T</w:t>
      </w:r>
      <w:r w:rsidR="009C075E">
        <w:t xml:space="preserve">emperature </w:t>
      </w:r>
      <w:r w:rsidR="003B6C12">
        <w:t>has been</w:t>
      </w:r>
      <w:r w:rsidR="00BA764F">
        <w:t xml:space="preserve"> shown to have a</w:t>
      </w:r>
      <w:r w:rsidR="009C075E">
        <w:t xml:space="preserve"> highly </w:t>
      </w:r>
      <w:r w:rsidR="003B6C12">
        <w:t xml:space="preserve">positive </w:t>
      </w:r>
      <w:r w:rsidR="009C075E">
        <w:t>correlat</w:t>
      </w:r>
      <w:r w:rsidR="00BA764F">
        <w:t>ion</w:t>
      </w:r>
      <w:r w:rsidR="009C075E">
        <w:t xml:space="preserve"> with PHS </w:t>
      </w:r>
      <w:r w:rsidR="00341067">
        <w:t>during the</w:t>
      </w:r>
      <w:r w:rsidR="003B6C12">
        <w:t xml:space="preserve"> late </w:t>
      </w:r>
      <w:r w:rsidR="00341067">
        <w:t>grain fill</w:t>
      </w:r>
      <w:r w:rsidR="003B6C12">
        <w:t xml:space="preserve"> </w:t>
      </w:r>
      <w:r w:rsidR="00341067">
        <w:t>stages</w:t>
      </w:r>
      <w:r w:rsidR="003B6C12">
        <w:t xml:space="preserve"> defined by thermal time (</w:t>
      </w:r>
      <w:proofErr w:type="spellStart"/>
      <w:r w:rsidR="003B6C12">
        <w:t>Gualano</w:t>
      </w:r>
      <w:proofErr w:type="spellEnd"/>
      <w:r w:rsidR="003B6C12">
        <w:t xml:space="preserve"> and </w:t>
      </w:r>
      <w:proofErr w:type="spellStart"/>
      <w:r w:rsidR="003B6C12">
        <w:t>Benech</w:t>
      </w:r>
      <w:proofErr w:type="spellEnd"/>
      <w:r w:rsidR="003B6C12">
        <w:t>-Arnold, 2009)</w:t>
      </w:r>
      <w:r w:rsidR="009C075E">
        <w:t xml:space="preserve">. </w:t>
      </w:r>
      <w:r w:rsidR="003B6C12">
        <w:t xml:space="preserve">Increased temperature in the first several weeks of </w:t>
      </w:r>
      <w:r w:rsidR="00341067">
        <w:t>grain fill</w:t>
      </w:r>
      <w:r w:rsidR="003B6C12">
        <w:t xml:space="preserve">, during embryo </w:t>
      </w:r>
      <w:r w:rsidR="003B6C12">
        <w:lastRenderedPageBreak/>
        <w:t xml:space="preserve">development, has also been correlated with a reduction in seed dormancy (Gong et al., 2014). </w:t>
      </w:r>
      <w:r w:rsidR="00631290">
        <w:t xml:space="preserve">Environmental sensitivity of ABA and GA biosynthesis and catabolism genes at critical developmental </w:t>
      </w:r>
      <w:r w:rsidR="00F04393">
        <w:t>timepoints</w:t>
      </w:r>
      <w:r w:rsidR="00631290">
        <w:t xml:space="preserve"> may play a role in determining PHS susceptibility. </w:t>
      </w:r>
      <w:r w:rsidR="00003C81">
        <w:t>Expression of</w:t>
      </w:r>
      <w:r w:rsidR="009C075E">
        <w:t xml:space="preserve"> the</w:t>
      </w:r>
      <w:r w:rsidR="00003C81">
        <w:t xml:space="preserve"> ABA biosynthesis</w:t>
      </w:r>
      <w:r w:rsidR="009C075E">
        <w:t xml:space="preserve"> gene </w:t>
      </w:r>
      <w:r w:rsidR="009C075E" w:rsidRPr="009C075E">
        <w:rPr>
          <w:i/>
          <w:iCs/>
        </w:rPr>
        <w:t>HvNCED1</w:t>
      </w:r>
      <w:r w:rsidR="00631290">
        <w:t xml:space="preserve"> and</w:t>
      </w:r>
      <w:r w:rsidR="009C075E">
        <w:t xml:space="preserve"> the ABA</w:t>
      </w:r>
      <w:r w:rsidR="00003C81">
        <w:t xml:space="preserve"> catabolism gene</w:t>
      </w:r>
      <w:r w:rsidR="009C075E">
        <w:t xml:space="preserve"> </w:t>
      </w:r>
      <w:r w:rsidR="009C075E" w:rsidRPr="009C075E">
        <w:rPr>
          <w:i/>
          <w:iCs/>
        </w:rPr>
        <w:t>HvCYP707A1</w:t>
      </w:r>
      <w:r w:rsidR="00631290">
        <w:rPr>
          <w:i/>
          <w:iCs/>
        </w:rPr>
        <w:t xml:space="preserve"> </w:t>
      </w:r>
      <w:r w:rsidR="00631290">
        <w:t>varied</w:t>
      </w:r>
      <w:r w:rsidR="009C075E">
        <w:t xml:space="preserve"> during </w:t>
      </w:r>
      <w:r w:rsidR="00341067">
        <w:t>grain fill</w:t>
      </w:r>
      <w:r w:rsidR="009C075E">
        <w:t xml:space="preserve"> across three years</w:t>
      </w:r>
      <w:r w:rsidR="00F04393">
        <w:t xml:space="preserve"> and changed ABA content and germination percentage</w:t>
      </w:r>
      <w:r w:rsidR="009C075E">
        <w:t>, indicating sensitivity to environmental factors (Chono et al., 2006).</w:t>
      </w:r>
      <w:r w:rsidR="00003C81">
        <w:t xml:space="preserve"> </w:t>
      </w:r>
      <w:r w:rsidR="009B5043">
        <w:t xml:space="preserve">Change in </w:t>
      </w:r>
      <w:r w:rsidR="00A3647F">
        <w:t xml:space="preserve">GA </w:t>
      </w:r>
      <w:r w:rsidR="007410BB">
        <w:t>content</w:t>
      </w:r>
      <w:r w:rsidR="00A3647F">
        <w:t xml:space="preserve"> during </w:t>
      </w:r>
      <w:r w:rsidR="00341067">
        <w:t>grain fill</w:t>
      </w:r>
      <w:r w:rsidR="00A3647F">
        <w:t xml:space="preserve"> and </w:t>
      </w:r>
      <w:r w:rsidR="009B5043">
        <w:t>the impact of</w:t>
      </w:r>
      <w:r w:rsidR="006A0D5F">
        <w:t xml:space="preserve"> growth</w:t>
      </w:r>
      <w:r w:rsidR="009B5043">
        <w:t xml:space="preserve"> </w:t>
      </w:r>
      <w:r w:rsidR="009C075E">
        <w:t>environment</w:t>
      </w:r>
      <w:r w:rsidR="009B5043">
        <w:t xml:space="preserve"> on</w:t>
      </w:r>
      <w:r w:rsidR="00A3647F">
        <w:t xml:space="preserve"> GA </w:t>
      </w:r>
      <w:r w:rsidR="007410BB">
        <w:t>content</w:t>
      </w:r>
      <w:r w:rsidR="00A3647F">
        <w:t>, ABA/GA ratio, and sensitivity to ABA and GA</w:t>
      </w:r>
      <w:r w:rsidR="00E85485">
        <w:t xml:space="preserve"> is poorly understood</w:t>
      </w:r>
      <w:r w:rsidR="009C075E" w:rsidRPr="009C075E">
        <w:t xml:space="preserve"> </w:t>
      </w:r>
      <w:r w:rsidR="009C075E">
        <w:t>in barley</w:t>
      </w:r>
      <w:r w:rsidR="00A3647F">
        <w:t xml:space="preserve">. </w:t>
      </w:r>
      <w:r w:rsidR="00003C81">
        <w:t>Change in</w:t>
      </w:r>
      <w:r w:rsidR="00A3647F">
        <w:t xml:space="preserve"> expression of large effect seed dormancy genes</w:t>
      </w:r>
      <w:r w:rsidR="009C075E">
        <w:t xml:space="preserve"> during </w:t>
      </w:r>
      <w:r w:rsidR="00341067">
        <w:t>grain fill</w:t>
      </w:r>
      <w:r w:rsidR="00A3647F">
        <w:t xml:space="preserve"> across varieties and environmental conditions, particularly </w:t>
      </w:r>
      <w:r w:rsidR="00420037">
        <w:rPr>
          <w:i/>
          <w:iCs/>
        </w:rPr>
        <w:t>HvAlaAT1</w:t>
      </w:r>
      <w:r w:rsidR="00A3647F">
        <w:t xml:space="preserve"> and </w:t>
      </w:r>
      <w:r w:rsidR="00A3647F" w:rsidRPr="00A3647F">
        <w:rPr>
          <w:i/>
          <w:iCs/>
        </w:rPr>
        <w:t>HvMKK3</w:t>
      </w:r>
      <w:r w:rsidR="00A3647F">
        <w:t xml:space="preserve">, </w:t>
      </w:r>
      <w:r w:rsidR="00003C81">
        <w:t>is also</w:t>
      </w:r>
      <w:r w:rsidR="00E524A7">
        <w:t xml:space="preserve"> not understood</w:t>
      </w:r>
      <w:r w:rsidR="00A3647F">
        <w:t xml:space="preserve">. </w:t>
      </w:r>
      <w:r w:rsidR="0086691B">
        <w:t>Identification of</w:t>
      </w:r>
      <w:r w:rsidR="00AD35A9" w:rsidRPr="00AD35A9">
        <w:t xml:space="preserve"> seed dormancy haplotype sensitivity to environmental conditions in specific phenological intervals during winter and spring barley seed development</w:t>
      </w:r>
      <w:r w:rsidR="0086691B">
        <w:t xml:space="preserve"> was beyond the scope of this study</w:t>
      </w:r>
      <w:r w:rsidR="00AD35A9" w:rsidRPr="00AD35A9">
        <w:t>.</w:t>
      </w:r>
    </w:p>
    <w:p w14:paraId="1F7F6A61" w14:textId="7B472CC0" w:rsidR="00A3647F" w:rsidRPr="00D27A53" w:rsidRDefault="00E917F8" w:rsidP="00406F49">
      <w:pPr>
        <w:spacing w:line="480" w:lineRule="auto"/>
        <w:rPr>
          <w:color w:val="000000" w:themeColor="text1"/>
        </w:rPr>
      </w:pPr>
      <w:r>
        <w:t xml:space="preserve"> </w:t>
      </w:r>
      <w:r w:rsidR="00323664">
        <w:tab/>
      </w:r>
      <w:r w:rsidR="008A604D">
        <w:t xml:space="preserve">Average observed PHS for winter non-dormant </w:t>
      </w:r>
      <w:r w:rsidR="008A604D" w:rsidRPr="00385295">
        <w:rPr>
          <w:i/>
          <w:iCs/>
        </w:rPr>
        <w:t>HvGA20ox1</w:t>
      </w:r>
      <w:r w:rsidR="008A604D">
        <w:t xml:space="preserve"> haplotypes was higher than spring non-dormant </w:t>
      </w:r>
      <w:r w:rsidR="008A604D" w:rsidRPr="00385295">
        <w:rPr>
          <w:i/>
          <w:iCs/>
        </w:rPr>
        <w:t>HvGA20ox1</w:t>
      </w:r>
      <w:r w:rsidR="008A604D">
        <w:t xml:space="preserve"> haplotypes but winter dormant </w:t>
      </w:r>
      <w:r w:rsidR="008A604D" w:rsidRPr="00385295">
        <w:rPr>
          <w:i/>
          <w:iCs/>
        </w:rPr>
        <w:t>HvGA20ox1</w:t>
      </w:r>
      <w:r w:rsidR="008A604D">
        <w:t xml:space="preserve"> haplotypes had consistently lower observed PHS than comparable spring dormant </w:t>
      </w:r>
      <w:r w:rsidR="008A604D" w:rsidRPr="00385295">
        <w:rPr>
          <w:i/>
          <w:iCs/>
        </w:rPr>
        <w:t>HvGA20ox1</w:t>
      </w:r>
      <w:r w:rsidR="008A604D">
        <w:t xml:space="preserve"> haplotypes. These differences between spring and winter datasets may have a genetic component, but Endeavor and a number of the winter DH entries have spring germplasm in their pedigree, reducing the probability that winter germplasm specific loci</w:t>
      </w:r>
      <w:r w:rsidR="00BA764F">
        <w:t xml:space="preserve"> alone</w:t>
      </w:r>
      <w:r w:rsidR="008A604D">
        <w:t xml:space="preserve"> are conferring additional </w:t>
      </w:r>
      <w:r w:rsidR="00BA764F">
        <w:t xml:space="preserve">sources of </w:t>
      </w:r>
      <w:r w:rsidR="008A604D">
        <w:t xml:space="preserve">PHS </w:t>
      </w:r>
      <w:r w:rsidR="00BA764F">
        <w:t>variation</w:t>
      </w:r>
      <w:r w:rsidR="008A604D">
        <w:t>. Environmental components, particularly temperature</w:t>
      </w:r>
      <w:r w:rsidR="00AE2D76">
        <w:t>,</w:t>
      </w:r>
      <w:r w:rsidR="008A604D">
        <w:t xml:space="preserve"> are a more likely cause of the more extreme observed PH</w:t>
      </w:r>
      <w:r w:rsidR="00AE2D76">
        <w:t>S</w:t>
      </w:r>
      <w:r w:rsidR="008A604D">
        <w:t xml:space="preserve"> </w:t>
      </w:r>
      <w:r w:rsidR="00D27A53">
        <w:t>haplotype means</w:t>
      </w:r>
      <w:r w:rsidR="008A604D">
        <w:t xml:space="preserve"> in the winter dataset. Average </w:t>
      </w:r>
      <w:proofErr w:type="spellStart"/>
      <w:r w:rsidR="008A604D">
        <w:t>T</w:t>
      </w:r>
      <w:r w:rsidR="008A604D" w:rsidRPr="00A50D36">
        <w:rPr>
          <w:vertAlign w:val="subscript"/>
        </w:rPr>
        <w:t>max</w:t>
      </w:r>
      <w:proofErr w:type="spellEnd"/>
      <w:r w:rsidR="008A604D">
        <w:t xml:space="preserve">, </w:t>
      </w:r>
      <w:proofErr w:type="spellStart"/>
      <w:r w:rsidR="008A604D">
        <w:t>T</w:t>
      </w:r>
      <w:r w:rsidR="008A604D" w:rsidRPr="00A50D36">
        <w:rPr>
          <w:vertAlign w:val="subscript"/>
        </w:rPr>
        <w:t>avg</w:t>
      </w:r>
      <w:proofErr w:type="spellEnd"/>
      <w:r w:rsidR="008A604D">
        <w:t xml:space="preserve">, and </w:t>
      </w:r>
      <w:proofErr w:type="spellStart"/>
      <w:r w:rsidR="008A604D">
        <w:t>T</w:t>
      </w:r>
      <w:r w:rsidR="008A604D">
        <w:rPr>
          <w:vertAlign w:val="subscript"/>
        </w:rPr>
        <w:t>min</w:t>
      </w:r>
      <w:proofErr w:type="spellEnd"/>
      <w:r w:rsidR="008A604D">
        <w:rPr>
          <w:vertAlign w:val="subscript"/>
        </w:rPr>
        <w:t xml:space="preserve"> </w:t>
      </w:r>
      <w:r w:rsidR="00BA764F">
        <w:t>were</w:t>
      </w:r>
      <w:r w:rsidR="008A604D">
        <w:t xml:space="preserve"> each about </w:t>
      </w:r>
      <w:r w:rsidR="00D27A53">
        <w:t>2.5</w:t>
      </w:r>
      <w:r w:rsidR="008A604D">
        <w:t xml:space="preserve"> </w:t>
      </w:r>
      <w:r w:rsidR="00D27A53">
        <w:t>C</w:t>
      </w:r>
      <w:r w:rsidR="008A604D">
        <w:t xml:space="preserve"> higher in the spring dataset than the winter dataset. </w:t>
      </w:r>
      <w:proofErr w:type="spellStart"/>
      <w:r w:rsidR="008A604D">
        <w:t>T</w:t>
      </w:r>
      <w:r w:rsidR="008A604D" w:rsidRPr="00A50D36">
        <w:rPr>
          <w:vertAlign w:val="subscript"/>
        </w:rPr>
        <w:t>max</w:t>
      </w:r>
      <w:proofErr w:type="spellEnd"/>
      <w:r w:rsidR="008A604D">
        <w:t xml:space="preserve"> never exceeded </w:t>
      </w:r>
      <w:r w:rsidR="00D27A53">
        <w:t>27</w:t>
      </w:r>
      <w:r w:rsidR="008A604D">
        <w:t xml:space="preserve"> </w:t>
      </w:r>
      <w:r w:rsidR="00D27A53">
        <w:t>C</w:t>
      </w:r>
      <w:r w:rsidR="008A604D">
        <w:t xml:space="preserve"> for the winter dataset but 50% of the spring </w:t>
      </w:r>
      <w:proofErr w:type="spellStart"/>
      <w:r w:rsidR="008A604D">
        <w:t>T</w:t>
      </w:r>
      <w:r w:rsidR="008A604D" w:rsidRPr="00A50D36">
        <w:rPr>
          <w:vertAlign w:val="subscript"/>
        </w:rPr>
        <w:t>max</w:t>
      </w:r>
      <w:proofErr w:type="spellEnd"/>
      <w:r w:rsidR="008A604D">
        <w:t xml:space="preserve"> observations exceeded </w:t>
      </w:r>
      <w:r w:rsidR="00D27A53">
        <w:t>27 C</w:t>
      </w:r>
      <w:r w:rsidR="00AE2D76">
        <w:t xml:space="preserve">. </w:t>
      </w:r>
      <w:r w:rsidR="000D5238">
        <w:t>Limited data from three facultative lines included in spring and winter datasets also supports the role of temperature in</w:t>
      </w:r>
      <w:r w:rsidR="00C478A2">
        <w:t xml:space="preserve"> observed</w:t>
      </w:r>
      <w:r w:rsidR="000D5238">
        <w:t xml:space="preserve"> differences between winter and spring PHS. Average observed PHS in winter and spring, respectively, was 0 and 1.44 for Lightning (DDD), 0 and 3.34 for DH131055 (NDD), and 1.07 and 2.14 for DH130935 (NDD) (Table 2).  </w:t>
      </w:r>
      <w:r w:rsidR="00AE2D76">
        <w:t xml:space="preserve">Cooler temperatures during </w:t>
      </w:r>
      <w:r w:rsidR="00341067">
        <w:lastRenderedPageBreak/>
        <w:t>grain fill</w:t>
      </w:r>
      <w:r w:rsidR="00AE2D76">
        <w:t xml:space="preserve"> may have increased ABA content, decreased ABA decay</w:t>
      </w:r>
      <w:r w:rsidR="000D5238">
        <w:t xml:space="preserve"> rate</w:t>
      </w:r>
      <w:r w:rsidR="00AE2D76">
        <w:t xml:space="preserve">, or increased ABA sensitivity during </w:t>
      </w:r>
      <w:r w:rsidR="00341067">
        <w:t>grain fill</w:t>
      </w:r>
      <w:r w:rsidR="000D5238" w:rsidRPr="000D5238">
        <w:t xml:space="preserve"> </w:t>
      </w:r>
      <w:r w:rsidR="000D5238">
        <w:t>in the winter dataset</w:t>
      </w:r>
      <w:r w:rsidR="00AE2D76">
        <w:t xml:space="preserve">, all of which could have induced </w:t>
      </w:r>
      <w:r w:rsidR="00341067">
        <w:t>stronger</w:t>
      </w:r>
      <w:r w:rsidR="00AE2D76">
        <w:t xml:space="preserve"> primary dormancy in dormant </w:t>
      </w:r>
      <w:r w:rsidR="00AE2D76" w:rsidRPr="00385295">
        <w:rPr>
          <w:i/>
          <w:iCs/>
        </w:rPr>
        <w:t>HvGA20ox1</w:t>
      </w:r>
      <w:r w:rsidR="00AE2D76">
        <w:t xml:space="preserve"> haplotypes. As previously mentioned, temperature induced changes in GA content, decay, and sensitivity are unknown in malting barley. The physiological mechanism behind primary seed dormancy mediated by </w:t>
      </w:r>
      <w:r w:rsidR="00AE2D76" w:rsidRPr="00385295">
        <w:rPr>
          <w:i/>
          <w:iCs/>
        </w:rPr>
        <w:t>HvGA20ox1</w:t>
      </w:r>
      <w:r w:rsidR="00AE2D76">
        <w:t xml:space="preserve"> is </w:t>
      </w:r>
      <w:r w:rsidR="001B23E3">
        <w:t xml:space="preserve">also </w:t>
      </w:r>
      <w:r w:rsidR="00AE2D76">
        <w:t>unknown</w:t>
      </w:r>
      <w:r w:rsidR="00BA764F">
        <w:t xml:space="preserve"> but cooler temperatures would also likely increase ABA in non-dormant </w:t>
      </w:r>
      <w:r w:rsidR="00BA764F" w:rsidRPr="00385295">
        <w:rPr>
          <w:i/>
          <w:iCs/>
        </w:rPr>
        <w:t>HvGA20ox1</w:t>
      </w:r>
      <w:r w:rsidR="00BA764F">
        <w:rPr>
          <w:i/>
          <w:iCs/>
        </w:rPr>
        <w:t xml:space="preserve"> </w:t>
      </w:r>
      <w:r w:rsidR="00BA764F">
        <w:t>entries</w:t>
      </w:r>
      <w:r w:rsidR="00AE2D76">
        <w:t xml:space="preserve">. </w:t>
      </w:r>
      <w:r w:rsidR="001B23E3">
        <w:t>Unless variants at ABA biosynthesis, catabolism, or sensitivity loci are present</w:t>
      </w:r>
      <w:r w:rsidR="000D5238">
        <w:t>,</w:t>
      </w:r>
      <w:r w:rsidR="001B23E3">
        <w:t xml:space="preserve"> increased observed PHS </w:t>
      </w:r>
      <w:r w:rsidR="000D5238">
        <w:t xml:space="preserve">in winter non-dormant </w:t>
      </w:r>
      <w:r w:rsidR="000D5238" w:rsidRPr="00385295">
        <w:rPr>
          <w:i/>
          <w:iCs/>
        </w:rPr>
        <w:t>HvGA20ox1</w:t>
      </w:r>
      <w:r w:rsidR="000D5238">
        <w:rPr>
          <w:i/>
          <w:iCs/>
        </w:rPr>
        <w:t xml:space="preserve"> </w:t>
      </w:r>
      <w:r w:rsidR="000D5238">
        <w:t xml:space="preserve">haplotypes </w:t>
      </w:r>
      <w:r w:rsidR="001B23E3">
        <w:t xml:space="preserve">may be due to </w:t>
      </w:r>
      <w:r w:rsidR="00BA764F">
        <w:t xml:space="preserve">temperature mediated </w:t>
      </w:r>
      <w:r w:rsidR="001B23E3">
        <w:t>increase</w:t>
      </w:r>
      <w:r w:rsidR="00BA764F">
        <w:t>s in</w:t>
      </w:r>
      <w:r w:rsidR="001B23E3">
        <w:t xml:space="preserve"> GA content</w:t>
      </w:r>
      <w:r w:rsidR="008902F1">
        <w:t xml:space="preserve"> or GA sensitivity</w:t>
      </w:r>
      <w:r w:rsidR="00BA764F">
        <w:t xml:space="preserve"> that counterbalance any increase in ABA</w:t>
      </w:r>
      <w:r w:rsidR="008902F1">
        <w:t xml:space="preserve">. </w:t>
      </w:r>
    </w:p>
    <w:p w14:paraId="5ED63822" w14:textId="18A921D1" w:rsidR="00AD35A9" w:rsidRPr="00D27A53" w:rsidRDefault="00D27A53" w:rsidP="00406F49">
      <w:pPr>
        <w:spacing w:line="480" w:lineRule="auto"/>
        <w:rPr>
          <w:b/>
          <w:bCs/>
          <w:color w:val="000000" w:themeColor="text1"/>
        </w:rPr>
      </w:pPr>
      <w:r w:rsidRPr="00D27A53">
        <w:rPr>
          <w:b/>
          <w:bCs/>
          <w:color w:val="000000" w:themeColor="text1"/>
        </w:rPr>
        <w:t xml:space="preserve">Environmental </w:t>
      </w:r>
      <w:r w:rsidR="00A718D6">
        <w:rPr>
          <w:b/>
          <w:bCs/>
          <w:color w:val="000000" w:themeColor="text1"/>
        </w:rPr>
        <w:t xml:space="preserve">and genetic </w:t>
      </w:r>
      <w:r w:rsidRPr="00D27A53">
        <w:rPr>
          <w:b/>
          <w:bCs/>
          <w:color w:val="000000" w:themeColor="text1"/>
        </w:rPr>
        <w:t xml:space="preserve">sources of PHS variation </w:t>
      </w:r>
    </w:p>
    <w:p w14:paraId="43EE6B7F" w14:textId="1F10B51F" w:rsidR="00E73634" w:rsidRPr="00AC18CA" w:rsidRDefault="00E73634" w:rsidP="00323664">
      <w:pPr>
        <w:spacing w:line="480" w:lineRule="auto"/>
        <w:ind w:firstLine="720"/>
      </w:pPr>
      <w:r>
        <w:t>The environmental covariates that produced the best model fit</w:t>
      </w:r>
      <w:r w:rsidR="0010474F">
        <w:t xml:space="preserve"> as determined by AIC were not </w:t>
      </w:r>
      <w:proofErr w:type="spellStart"/>
      <w:r w:rsidR="0010474F">
        <w:t>T</w:t>
      </w:r>
      <w:r w:rsidR="0010474F">
        <w:rPr>
          <w:vertAlign w:val="subscript"/>
        </w:rPr>
        <w:t>max</w:t>
      </w:r>
      <w:proofErr w:type="spellEnd"/>
      <w:r w:rsidR="0010474F">
        <w:t xml:space="preserve"> as expected but</w:t>
      </w:r>
      <w:r>
        <w:t xml:space="preserve"> </w:t>
      </w:r>
      <w:r w:rsidR="0010474F">
        <w:t>P</w:t>
      </w:r>
      <w:r w:rsidR="0010474F">
        <w:rPr>
          <w:vertAlign w:val="subscript"/>
        </w:rPr>
        <w:t>sum</w:t>
      </w:r>
      <w:r w:rsidR="0010474F">
        <w:t xml:space="preserve"> </w:t>
      </w:r>
      <w:r>
        <w:t xml:space="preserve">for spring and </w:t>
      </w:r>
      <w:r w:rsidR="0010474F">
        <w:t>T</w:t>
      </w:r>
      <w:r w:rsidR="0010474F">
        <w:rPr>
          <w:vertAlign w:val="subscript"/>
        </w:rPr>
        <w:t>r</w:t>
      </w:r>
      <w:r w:rsidR="0010474F">
        <w:t xml:space="preserve"> for </w:t>
      </w:r>
      <w:r>
        <w:t xml:space="preserve">winter datasets. </w:t>
      </w:r>
      <w:r w:rsidR="003E551F">
        <w:t xml:space="preserve">The winter </w:t>
      </w:r>
      <w:proofErr w:type="spellStart"/>
      <w:r w:rsidR="003E551F">
        <w:t>T</w:t>
      </w:r>
      <w:r w:rsidR="003E551F">
        <w:rPr>
          <w:vertAlign w:val="subscript"/>
        </w:rPr>
        <w:t>max</w:t>
      </w:r>
      <w:proofErr w:type="spellEnd"/>
      <w:r w:rsidR="003E551F">
        <w:t xml:space="preserve">, </w:t>
      </w:r>
      <w:proofErr w:type="spellStart"/>
      <w:r w:rsidR="003E551F">
        <w:t>T</w:t>
      </w:r>
      <w:r w:rsidR="003E551F">
        <w:rPr>
          <w:vertAlign w:val="subscript"/>
        </w:rPr>
        <w:t>avg</w:t>
      </w:r>
      <w:proofErr w:type="spellEnd"/>
      <w:r w:rsidR="003E551F">
        <w:t xml:space="preserve">, and </w:t>
      </w:r>
      <w:proofErr w:type="spellStart"/>
      <w:r w:rsidR="003E551F">
        <w:t>T</w:t>
      </w:r>
      <w:r w:rsidR="003E551F">
        <w:rPr>
          <w:vertAlign w:val="subscript"/>
        </w:rPr>
        <w:t>min</w:t>
      </w:r>
      <w:proofErr w:type="spellEnd"/>
      <w:r w:rsidR="003E551F">
        <w:t xml:space="preserve"> models indicated substantial Q</w:t>
      </w:r>
      <w:r w:rsidR="00AA6696">
        <w:t>Z</w:t>
      </w:r>
      <w:r w:rsidR="003E551F">
        <w:t xml:space="preserve"> interaction for NNN, DNN, and NDD haplotypes but the T</w:t>
      </w:r>
      <w:r w:rsidR="003E551F">
        <w:rPr>
          <w:vertAlign w:val="subscript"/>
        </w:rPr>
        <w:t>r</w:t>
      </w:r>
      <w:r w:rsidR="003E551F">
        <w:t xml:space="preserve"> model only indicated Q</w:t>
      </w:r>
      <w:r w:rsidR="00AA6696">
        <w:t>Z</w:t>
      </w:r>
      <w:r w:rsidR="003E551F">
        <w:t xml:space="preserve"> interaction for NNN (Table 6). </w:t>
      </w:r>
      <w:r w:rsidR="00733AB0">
        <w:t>This result was not observed for the spring T</w:t>
      </w:r>
      <w:r w:rsidR="00733AB0">
        <w:rPr>
          <w:vertAlign w:val="subscript"/>
        </w:rPr>
        <w:t xml:space="preserve">r </w:t>
      </w:r>
      <w:r w:rsidR="00733AB0">
        <w:t xml:space="preserve">model.  </w:t>
      </w:r>
      <w:r w:rsidR="003E551F">
        <w:t>The two winter experiments grown in 2016 had significantly (p &lt; 2.2 e-16) higher</w:t>
      </w:r>
      <w:r w:rsidR="00AA6696">
        <w:t xml:space="preserve"> average</w:t>
      </w:r>
      <w:r w:rsidR="003E551F">
        <w:t xml:space="preserve"> T</w:t>
      </w:r>
      <w:r w:rsidR="003E551F">
        <w:rPr>
          <w:vertAlign w:val="subscript"/>
        </w:rPr>
        <w:t>r</w:t>
      </w:r>
      <w:r w:rsidR="003E551F">
        <w:t xml:space="preserve"> (</w:t>
      </w:r>
      <w:r w:rsidR="003E551F">
        <w:rPr>
          <w:rFonts w:cstheme="minorHAnsi"/>
        </w:rPr>
        <w:t>μ</w:t>
      </w:r>
      <w:r w:rsidR="003E551F">
        <w:t>=</w:t>
      </w:r>
      <w:r w:rsidR="00883CDE" w:rsidRPr="00883CDE">
        <w:t>14.7 C</w:t>
      </w:r>
      <w:r w:rsidR="003E551F">
        <w:t>) than experiments in other years (</w:t>
      </w:r>
      <w:r w:rsidR="003E551F">
        <w:rPr>
          <w:rFonts w:cstheme="minorHAnsi"/>
        </w:rPr>
        <w:t>μ</w:t>
      </w:r>
      <w:r w:rsidR="003E551F">
        <w:t>=</w:t>
      </w:r>
      <w:r w:rsidR="00883CDE" w:rsidRPr="00883CDE">
        <w:t>12.7 C</w:t>
      </w:r>
      <w:r w:rsidR="003E551F">
        <w:t>) and T</w:t>
      </w:r>
      <w:r w:rsidR="003E551F">
        <w:rPr>
          <w:vertAlign w:val="subscript"/>
        </w:rPr>
        <w:t>r</w:t>
      </w:r>
      <w:r w:rsidR="003E551F">
        <w:t xml:space="preserve"> was less correlated with </w:t>
      </w:r>
      <w:proofErr w:type="spellStart"/>
      <w:r w:rsidR="003E551F">
        <w:t>T</w:t>
      </w:r>
      <w:r w:rsidR="003E551F">
        <w:rPr>
          <w:vertAlign w:val="subscript"/>
        </w:rPr>
        <w:t>max</w:t>
      </w:r>
      <w:proofErr w:type="spellEnd"/>
      <w:r w:rsidR="003E551F">
        <w:t xml:space="preserve"> in 2016 (r=0.584) than in other years (r=0.933). </w:t>
      </w:r>
      <w:r w:rsidR="00733AB0">
        <w:t xml:space="preserve">The smaller size of the winter dataset may have been more sensitive to years with large differences in temperature during </w:t>
      </w:r>
      <w:r w:rsidR="00341067">
        <w:t>grain fill</w:t>
      </w:r>
      <w:r w:rsidR="00733AB0">
        <w:t xml:space="preserve"> than the spring dataset</w:t>
      </w:r>
      <w:r w:rsidR="00AA6696">
        <w:t>,</w:t>
      </w:r>
      <w:r w:rsidR="00733AB0">
        <w:t xml:space="preserve"> as this relationship was not observed for spring. The ability of T</w:t>
      </w:r>
      <w:r w:rsidR="00733AB0">
        <w:rPr>
          <w:vertAlign w:val="subscript"/>
        </w:rPr>
        <w:t xml:space="preserve">r </w:t>
      </w:r>
      <w:r w:rsidR="00733AB0">
        <w:t xml:space="preserve">to capture variation in </w:t>
      </w:r>
      <w:proofErr w:type="spellStart"/>
      <w:r w:rsidR="00733AB0">
        <w:t>T</w:t>
      </w:r>
      <w:r w:rsidR="00733AB0">
        <w:rPr>
          <w:vertAlign w:val="subscript"/>
        </w:rPr>
        <w:t>min</w:t>
      </w:r>
      <w:proofErr w:type="spellEnd"/>
      <w:r w:rsidR="00733AB0">
        <w:rPr>
          <w:vertAlign w:val="subscript"/>
        </w:rPr>
        <w:t xml:space="preserve"> </w:t>
      </w:r>
      <w:r w:rsidR="00733AB0">
        <w:t xml:space="preserve">may have been more informative under the cooler growth conditions of winter barley. </w:t>
      </w:r>
      <w:r w:rsidR="00514B05">
        <w:t>The spring P</w:t>
      </w:r>
      <w:r w:rsidR="00514B05">
        <w:rPr>
          <w:vertAlign w:val="subscript"/>
        </w:rPr>
        <w:t>sum</w:t>
      </w:r>
      <w:r w:rsidR="00514B05">
        <w:t xml:space="preserve"> model indicated very low sensitivity to precipitation for all haplotypes</w:t>
      </w:r>
      <w:r w:rsidR="00682DFD">
        <w:t xml:space="preserve"> but a</w:t>
      </w:r>
      <w:r w:rsidR="00A718D6">
        <w:t xml:space="preserve">n </w:t>
      </w:r>
      <w:r w:rsidR="00682DFD">
        <w:t xml:space="preserve">increase in genetic variance was </w:t>
      </w:r>
      <w:r w:rsidR="00030AFD">
        <w:t>observed</w:t>
      </w:r>
      <w:r w:rsidR="00682DFD" w:rsidRPr="00682DFD">
        <w:t xml:space="preserve"> </w:t>
      </w:r>
      <w:r w:rsidR="00682DFD">
        <w:t>compared to other spring models, indicating greater variation in PHS resistance in drought conditions</w:t>
      </w:r>
      <w:r w:rsidR="00030AFD">
        <w:t xml:space="preserve">. </w:t>
      </w:r>
      <w:r w:rsidR="00AC18CA">
        <w:t>These results were in stark contrast to the winter P</w:t>
      </w:r>
      <w:r w:rsidR="00AC18CA">
        <w:rPr>
          <w:vertAlign w:val="subscript"/>
        </w:rPr>
        <w:t>sum</w:t>
      </w:r>
      <w:r w:rsidR="00AC18CA">
        <w:t xml:space="preserve"> model which had highly significant QZ interactions (</w:t>
      </w:r>
      <w:proofErr w:type="spellStart"/>
      <w:proofErr w:type="gramStart"/>
      <w:r w:rsidR="00AC18CA">
        <w:t>Pr</w:t>
      </w:r>
      <w:proofErr w:type="spellEnd"/>
      <w:r w:rsidR="00AC18CA">
        <w:t>(</w:t>
      </w:r>
      <w:proofErr w:type="spellStart"/>
      <w:proofErr w:type="gramEnd"/>
      <w:r w:rsidR="00AC18CA">
        <w:t>Chisq</w:t>
      </w:r>
      <w:proofErr w:type="spellEnd"/>
      <w:r w:rsidR="00AC18CA">
        <w:t xml:space="preserve">&lt;.01)) but inconsistent precipitation sensitivity across haplotypes. The two non-dormant winter haplotypes </w:t>
      </w:r>
      <w:r w:rsidR="00AC18CA">
        <w:lastRenderedPageBreak/>
        <w:t>showed contrasting QZ effects (NNN= -</w:t>
      </w:r>
      <w:r w:rsidR="00AA6696">
        <w:t>0</w:t>
      </w:r>
      <w:r w:rsidR="00AC18CA">
        <w:t>.</w:t>
      </w:r>
      <w:r w:rsidR="00A718D6">
        <w:t>095</w:t>
      </w:r>
      <w:r w:rsidR="00AC18CA">
        <w:t>, DNN=0.</w:t>
      </w:r>
      <w:r w:rsidR="00A718D6">
        <w:t>153</w:t>
      </w:r>
      <w:r w:rsidR="00AC18CA">
        <w:t>) as did the dormant winter haplotypes (DDD = -0.</w:t>
      </w:r>
      <w:r w:rsidR="00A718D6">
        <w:t>082</w:t>
      </w:r>
      <w:r w:rsidR="00AC18CA">
        <w:t>, NDD = 0.</w:t>
      </w:r>
      <w:r w:rsidR="00A718D6">
        <w:t>106</w:t>
      </w:r>
      <w:r w:rsidR="00AC18CA">
        <w:t xml:space="preserve">). </w:t>
      </w:r>
      <w:r w:rsidR="00815BA9">
        <w:t xml:space="preserve">These results might also be partially explained by the smaller winter dataset and the presence of only two entries for DNN. Differences between baseline haplotype effect may be exacerbated with smaller sample size, especially if the entries within haplotype are highly </w:t>
      </w:r>
      <w:r w:rsidR="00820772">
        <w:t xml:space="preserve">variable in their baseline PHS in drought conditions. </w:t>
      </w:r>
      <w:r w:rsidR="00D17791">
        <w:t xml:space="preserve"> </w:t>
      </w:r>
    </w:p>
    <w:p w14:paraId="4D674821" w14:textId="10442AF9" w:rsidR="00664879" w:rsidRDefault="00971D15" w:rsidP="00323664">
      <w:pPr>
        <w:spacing w:line="480" w:lineRule="auto"/>
        <w:ind w:firstLine="720"/>
        <w:rPr>
          <w:b/>
          <w:bCs/>
        </w:rPr>
      </w:pPr>
      <w:r>
        <w:t>Variance</w:t>
      </w:r>
      <w:r w:rsidR="002E7F6C">
        <w:t xml:space="preserve"> component estimate</w:t>
      </w:r>
      <w:r w:rsidR="00385295">
        <w:t>s</w:t>
      </w:r>
      <w:r>
        <w:t xml:space="preserve"> for QE</w:t>
      </w:r>
      <w:r w:rsidR="00385295">
        <w:t xml:space="preserve"> </w:t>
      </w:r>
      <w:r w:rsidR="002E7F6C">
        <w:t>were</w:t>
      </w:r>
      <w:r>
        <w:t xml:space="preserve"> consistently</w:t>
      </w:r>
      <w:r w:rsidR="002E7F6C">
        <w:t xml:space="preserve"> large compared to </w:t>
      </w:r>
      <w:r>
        <w:t>G</w:t>
      </w:r>
      <w:r w:rsidR="002E7F6C">
        <w:t xml:space="preserve"> and GE</w:t>
      </w:r>
      <w:r w:rsidR="00BE1C5C">
        <w:t xml:space="preserve"> variance components</w:t>
      </w:r>
      <w:r>
        <w:t xml:space="preserve"> in the winter dataset</w:t>
      </w:r>
      <w:r w:rsidR="008C0C9D">
        <w:t xml:space="preserve">. </w:t>
      </w:r>
      <w:r w:rsidR="004F167F">
        <w:t xml:space="preserve">Winter GE variance components were also consistently larger than G variance components, unlike the spring dataset. Several environmental factors may have increased QE and GE variance in </w:t>
      </w:r>
      <w:r w:rsidR="00AA6696">
        <w:t>the winter dataset</w:t>
      </w:r>
      <w:r w:rsidR="004F167F">
        <w:t xml:space="preserve">. </w:t>
      </w:r>
      <w:r w:rsidR="00C67A31">
        <w:t>T</w:t>
      </w:r>
      <w:r w:rsidR="007B7D97">
        <w:t>he limited number of DNN entries may have contributed to larger QE variance</w:t>
      </w:r>
      <w:r w:rsidR="00C67A31">
        <w:t>, as b</w:t>
      </w:r>
      <w:r w:rsidR="007B7D97">
        <w:t xml:space="preserve">oth DNN lines, Charles and Endeavor, are susceptible to the foliar disease scald, caused by </w:t>
      </w:r>
      <w:proofErr w:type="spellStart"/>
      <w:r w:rsidR="007B7D97" w:rsidRPr="007B7D97">
        <w:rPr>
          <w:i/>
          <w:iCs/>
        </w:rPr>
        <w:t>Rhyncosporium</w:t>
      </w:r>
      <w:proofErr w:type="spellEnd"/>
      <w:r w:rsidR="007B7D97" w:rsidRPr="007B7D97">
        <w:rPr>
          <w:i/>
          <w:iCs/>
        </w:rPr>
        <w:t xml:space="preserve"> </w:t>
      </w:r>
      <w:proofErr w:type="spellStart"/>
      <w:r w:rsidR="007B7D97" w:rsidRPr="007B7D97">
        <w:rPr>
          <w:i/>
          <w:iCs/>
        </w:rPr>
        <w:t>secal</w:t>
      </w:r>
      <w:r w:rsidR="007B7D97">
        <w:rPr>
          <w:i/>
          <w:iCs/>
        </w:rPr>
        <w:t>is</w:t>
      </w:r>
      <w:proofErr w:type="spellEnd"/>
      <w:r w:rsidR="007B7D97" w:rsidRPr="007B7D97">
        <w:rPr>
          <w:rFonts w:cstheme="minorHAnsi"/>
          <w:i/>
          <w:iCs/>
        </w:rPr>
        <w:t xml:space="preserve"> </w:t>
      </w:r>
      <w:r w:rsidR="007B7D97" w:rsidRPr="007B7D97">
        <w:rPr>
          <w:rFonts w:cstheme="minorHAnsi"/>
          <w:color w:val="000000"/>
          <w:shd w:val="clear" w:color="auto" w:fill="F8F9FA"/>
        </w:rPr>
        <w:t>(</w:t>
      </w:r>
      <w:proofErr w:type="spellStart"/>
      <w:r w:rsidR="007B7D97" w:rsidRPr="007B7D97">
        <w:rPr>
          <w:rFonts w:cstheme="minorHAnsi"/>
          <w:color w:val="000000"/>
          <w:shd w:val="clear" w:color="auto" w:fill="F8F9FA"/>
        </w:rPr>
        <w:t>Oudem</w:t>
      </w:r>
      <w:proofErr w:type="spellEnd"/>
      <w:r w:rsidR="007B7D97" w:rsidRPr="007B7D97">
        <w:rPr>
          <w:rFonts w:cstheme="minorHAnsi"/>
          <w:color w:val="000000"/>
          <w:shd w:val="clear" w:color="auto" w:fill="F8F9FA"/>
        </w:rPr>
        <w:t>.)</w:t>
      </w:r>
      <w:r w:rsidR="007B7D97" w:rsidRPr="007B7D97">
        <w:rPr>
          <w:rFonts w:cstheme="minorHAnsi"/>
        </w:rPr>
        <w:t xml:space="preserve">, </w:t>
      </w:r>
      <w:r w:rsidR="007B7D97">
        <w:t>which can infect seeds</w:t>
      </w:r>
      <w:r w:rsidR="00C478A2">
        <w:t xml:space="preserve"> and may affect seed viability</w:t>
      </w:r>
      <w:r w:rsidR="007B7D97">
        <w:t xml:space="preserve">. </w:t>
      </w:r>
      <w:r w:rsidR="00C67A31">
        <w:t>Charles was a check for all winter experiments, due to its success in western growing regions, but it is poorly adapted to New York and had the largest phenotypic variance (</w:t>
      </w:r>
      <w:r w:rsidR="00C67A31">
        <w:rPr>
          <w:rFonts w:cstheme="minorHAnsi"/>
        </w:rPr>
        <w:t>σ</w:t>
      </w:r>
      <w:r w:rsidR="00C67A31">
        <w:rPr>
          <w:vertAlign w:val="subscript"/>
        </w:rPr>
        <w:t>p</w:t>
      </w:r>
      <w:r w:rsidR="00C67A31">
        <w:rPr>
          <w:vertAlign w:val="superscript"/>
        </w:rPr>
        <w:t>2</w:t>
      </w:r>
      <w:r w:rsidR="00C67A31">
        <w:t xml:space="preserve">=7.1) across both datasets. </w:t>
      </w:r>
      <w:r w:rsidR="007B7D97">
        <w:t xml:space="preserve">In 2019 and 2020, an additional after-ripening day was added for winter barley </w:t>
      </w:r>
      <w:proofErr w:type="gramStart"/>
      <w:r w:rsidR="007B7D97">
        <w:t>in an attempt to</w:t>
      </w:r>
      <w:proofErr w:type="gramEnd"/>
      <w:r w:rsidR="007B7D97">
        <w:t xml:space="preserve"> increase the variation for PHS</w:t>
      </w:r>
      <w:r w:rsidR="00C478A2">
        <w:t xml:space="preserve"> for selection purposes</w:t>
      </w:r>
      <w:r w:rsidR="007B7D97">
        <w:t xml:space="preserve">. Adding this information as a covariate in the winter model had no effect but still may have biased environmental effects upwards for those years, particularly for non-dormant </w:t>
      </w:r>
      <w:r w:rsidR="007B7D97" w:rsidRPr="00385295">
        <w:rPr>
          <w:i/>
          <w:iCs/>
        </w:rPr>
        <w:t>HvGA20ox1</w:t>
      </w:r>
      <w:r w:rsidR="007B7D97">
        <w:rPr>
          <w:i/>
          <w:iCs/>
        </w:rPr>
        <w:t xml:space="preserve"> </w:t>
      </w:r>
      <w:r w:rsidR="007B7D97">
        <w:t xml:space="preserve">haplotypes. </w:t>
      </w:r>
      <w:r>
        <w:t xml:space="preserve"> </w:t>
      </w:r>
      <w:r w:rsidR="00C67A31">
        <w:t>Bias in heading and sampling date due to winter injury may have also contributed.</w:t>
      </w:r>
    </w:p>
    <w:p w14:paraId="02F4FEC8" w14:textId="76CC46AF" w:rsidR="00F57ADA" w:rsidRDefault="00617CA7" w:rsidP="00323664">
      <w:pPr>
        <w:spacing w:line="480" w:lineRule="auto"/>
        <w:ind w:firstLine="720"/>
      </w:pPr>
      <w:r w:rsidRPr="00617CA7">
        <w:t>Spring two-row malting barley</w:t>
      </w:r>
      <w:r w:rsidR="00920804">
        <w:t xml:space="preserve"> experiments</w:t>
      </w:r>
      <w:r w:rsidR="000917AA">
        <w:t xml:space="preserve"> typically</w:t>
      </w:r>
      <w:r w:rsidRPr="00617CA7">
        <w:t xml:space="preserve"> </w:t>
      </w:r>
      <w:r>
        <w:t>ha</w:t>
      </w:r>
      <w:r w:rsidR="00920804">
        <w:t>ve</w:t>
      </w:r>
      <w:r>
        <w:t xml:space="preserve"> </w:t>
      </w:r>
      <w:r w:rsidR="002A3BF4">
        <w:t>less</w:t>
      </w:r>
      <w:r>
        <w:t xml:space="preserve"> annual</w:t>
      </w:r>
      <w:r w:rsidR="004F167F">
        <w:t xml:space="preserve"> </w:t>
      </w:r>
      <w:r w:rsidR="002A3BF4">
        <w:t xml:space="preserve">PHS stability </w:t>
      </w:r>
      <w:r w:rsidR="00164E5B">
        <w:t>than winter malting barley</w:t>
      </w:r>
      <w:r w:rsidR="002A3BF4">
        <w:t>. These results show</w:t>
      </w:r>
      <w:r w:rsidR="004F167F">
        <w:t xml:space="preserve"> </w:t>
      </w:r>
      <w:r w:rsidR="002A3BF4">
        <w:t>spring two-row barley had</w:t>
      </w:r>
      <w:r w:rsidR="004F167F">
        <w:t xml:space="preserve"> more </w:t>
      </w:r>
      <w:r w:rsidR="00920804">
        <w:t xml:space="preserve">seed dormancy </w:t>
      </w:r>
      <w:r w:rsidR="004F167F">
        <w:t xml:space="preserve">haplotype combinations, </w:t>
      </w:r>
      <w:r w:rsidR="002A3BF4">
        <w:t>mo</w:t>
      </w:r>
      <w:r w:rsidR="00A718D6">
        <w:t>re</w:t>
      </w:r>
      <w:r w:rsidR="004F167F">
        <w:t xml:space="preserve"> polygenic varia</w:t>
      </w:r>
      <w:r w:rsidR="002A3BF4">
        <w:t>tion</w:t>
      </w:r>
      <w:r w:rsidR="004F167F">
        <w:t xml:space="preserve">, </w:t>
      </w:r>
      <w:r w:rsidR="002A3BF4">
        <w:t>and</w:t>
      </w:r>
      <w:r w:rsidR="004F167F">
        <w:t xml:space="preserve"> </w:t>
      </w:r>
      <w:r w:rsidR="002A3BF4">
        <w:t>more</w:t>
      </w:r>
      <w:r w:rsidR="004F167F">
        <w:t xml:space="preserve"> variation in temperature sensitivity. </w:t>
      </w:r>
      <w:r w:rsidR="002A3BF4">
        <w:t>However, almost three times more spring than winter entries were evaluated in this study and more genetic variation may be present in winter germplasm.</w:t>
      </w:r>
      <w:r w:rsidR="00711F17">
        <w:t xml:space="preserve"> Winter malting barley is a relatively new breeding target in New York and fewer entries have been evaluated for PHS.</w:t>
      </w:r>
      <w:r w:rsidR="002A3BF4">
        <w:t xml:space="preserve"> </w:t>
      </w:r>
      <w:r w:rsidR="00BF4B66">
        <w:t xml:space="preserve"> </w:t>
      </w:r>
      <w:r w:rsidR="004F167F">
        <w:t xml:space="preserve">Additional </w:t>
      </w:r>
      <w:r w:rsidR="002A3BF4">
        <w:t xml:space="preserve">spring </w:t>
      </w:r>
      <w:r w:rsidR="004F167F">
        <w:t xml:space="preserve">polygenic sensitivity to </w:t>
      </w:r>
      <w:r w:rsidR="004F167F">
        <w:lastRenderedPageBreak/>
        <w:t>temperature may be due to ABA or GA synthesis, catabolism, and signaling</w:t>
      </w:r>
      <w:r w:rsidR="002A3BF4" w:rsidRPr="002A3BF4">
        <w:t xml:space="preserve"> </w:t>
      </w:r>
      <w:r w:rsidR="002A3BF4">
        <w:t>loci</w:t>
      </w:r>
      <w:r w:rsidR="004F167F">
        <w:t xml:space="preserve">. </w:t>
      </w:r>
      <w:r w:rsidR="00920804">
        <w:t xml:space="preserve">The increased G and GE variation </w:t>
      </w:r>
      <w:r w:rsidR="00F80927">
        <w:t xml:space="preserve">within haplotype </w:t>
      </w:r>
      <w:r w:rsidR="00920804">
        <w:t xml:space="preserve">in the spring dataset is of particular interest. </w:t>
      </w:r>
      <w:r w:rsidR="004F167F">
        <w:t xml:space="preserve">ND Genesis and Pinnacle are </w:t>
      </w:r>
      <w:r w:rsidR="00D77919">
        <w:t>N</w:t>
      </w:r>
      <w:r w:rsidR="004F167F">
        <w:t>DN entries from the same breeding program</w:t>
      </w:r>
      <w:r w:rsidR="00920804">
        <w:t xml:space="preserve"> (NDSU)</w:t>
      </w:r>
      <w:r w:rsidR="004F167F">
        <w:t xml:space="preserve"> but </w:t>
      </w:r>
      <w:r w:rsidR="00D16817">
        <w:t xml:space="preserve">had </w:t>
      </w:r>
      <w:r w:rsidR="00920804">
        <w:t>observed PHS means of 1.55 and 3.43, respectively</w:t>
      </w:r>
      <w:r w:rsidR="004F167F">
        <w:t>.</w:t>
      </w:r>
      <w:r w:rsidR="00920804">
        <w:t xml:space="preserve"> </w:t>
      </w:r>
      <w:r w:rsidR="000805A8">
        <w:t xml:space="preserve">Despite overall haplotype </w:t>
      </w:r>
      <w:proofErr w:type="spellStart"/>
      <w:r w:rsidR="000805A8">
        <w:t>T</w:t>
      </w:r>
      <w:r w:rsidR="000805A8">
        <w:rPr>
          <w:vertAlign w:val="subscript"/>
        </w:rPr>
        <w:t>max</w:t>
      </w:r>
      <w:proofErr w:type="spellEnd"/>
      <w:r w:rsidR="000805A8">
        <w:t xml:space="preserve"> instability for NDN, some NDN entries showed low baseline PHS and little change as temperature increased. </w:t>
      </w:r>
      <w:r w:rsidR="002A3BF4">
        <w:t xml:space="preserve"> </w:t>
      </w:r>
      <w:r w:rsidR="00E524A7">
        <w:t xml:space="preserve">Further mapping is needed in two-row spring malting barley germplasm within </w:t>
      </w:r>
      <w:r w:rsidR="00E524A7" w:rsidRPr="00355A93">
        <w:rPr>
          <w:i/>
          <w:iCs/>
        </w:rPr>
        <w:t>HvGA20ox1</w:t>
      </w:r>
      <w:r w:rsidR="00E524A7">
        <w:t xml:space="preserve"> allelic state to better understand the basis of quantitative variation for PHS</w:t>
      </w:r>
      <w:r w:rsidR="000805A8">
        <w:t xml:space="preserve"> and PHS temperature sensitivity</w:t>
      </w:r>
      <w:r w:rsidR="00E524A7">
        <w:t xml:space="preserve">. </w:t>
      </w:r>
      <w:r w:rsidR="00920804">
        <w:t xml:space="preserve">Within the DDD, DNN, and NDD spring haplotype groups, several entries had noticeably higher baseline PHS BLUPs than average. </w:t>
      </w:r>
      <w:r w:rsidR="00F80927">
        <w:t>This may be due to</w:t>
      </w:r>
      <w:r w:rsidR="00920804">
        <w:t xml:space="preserve"> genotyping errors, modifiers of </w:t>
      </w:r>
      <w:r w:rsidR="00420037">
        <w:rPr>
          <w:i/>
          <w:iCs/>
        </w:rPr>
        <w:t>HvAlaAT1</w:t>
      </w:r>
      <w:r w:rsidR="00D16817">
        <w:rPr>
          <w:i/>
          <w:iCs/>
        </w:rPr>
        <w:t xml:space="preserve">, </w:t>
      </w:r>
      <w:r w:rsidR="00D16817" w:rsidRPr="00355A93">
        <w:rPr>
          <w:i/>
          <w:iCs/>
        </w:rPr>
        <w:t>HvGA20ox1</w:t>
      </w:r>
      <w:r w:rsidR="00D16817">
        <w:rPr>
          <w:i/>
          <w:iCs/>
        </w:rPr>
        <w:t xml:space="preserve">, </w:t>
      </w:r>
      <w:r w:rsidR="00D16817" w:rsidRPr="00D16817">
        <w:t>or</w:t>
      </w:r>
      <w:r w:rsidR="00D16817">
        <w:rPr>
          <w:i/>
          <w:iCs/>
        </w:rPr>
        <w:t xml:space="preserve"> </w:t>
      </w:r>
      <w:r w:rsidR="00D16817" w:rsidRPr="00355A93">
        <w:rPr>
          <w:i/>
          <w:iCs/>
        </w:rPr>
        <w:t>Hv</w:t>
      </w:r>
      <w:r w:rsidR="00D16817">
        <w:rPr>
          <w:i/>
          <w:iCs/>
        </w:rPr>
        <w:t>MKK3</w:t>
      </w:r>
      <w:r w:rsidR="00D16817">
        <w:t xml:space="preserve">, or other unknown large effect loci. </w:t>
      </w:r>
      <w:r w:rsidR="00E524A7">
        <w:t>One</w:t>
      </w:r>
      <w:r w:rsidR="00044056">
        <w:t xml:space="preserve"> entr</w:t>
      </w:r>
      <w:r w:rsidR="00E524A7">
        <w:t>y</w:t>
      </w:r>
      <w:r w:rsidR="00044056">
        <w:t xml:space="preserve"> with NND haplotypes </w:t>
      </w:r>
      <w:r w:rsidR="00E524A7">
        <w:t>was</w:t>
      </w:r>
      <w:r w:rsidR="00044056">
        <w:t xml:space="preserve"> identified in this work but </w:t>
      </w:r>
      <w:r w:rsidR="00E524A7">
        <w:t>was</w:t>
      </w:r>
      <w:r w:rsidR="00044056">
        <w:t xml:space="preserve"> not present in enough experiments for analysis</w:t>
      </w:r>
      <w:r w:rsidR="00E524A7">
        <w:t>.</w:t>
      </w:r>
      <w:r w:rsidR="00044056">
        <w:t xml:space="preserve"> </w:t>
      </w:r>
      <w:r w:rsidR="00E524A7">
        <w:t xml:space="preserve">This haplotype </w:t>
      </w:r>
      <w:r w:rsidR="000805A8">
        <w:t>is</w:t>
      </w:r>
      <w:r w:rsidR="00044056">
        <w:t xml:space="preserve"> a target of future research.  </w:t>
      </w:r>
    </w:p>
    <w:p w14:paraId="4C86E548" w14:textId="084434CB" w:rsidR="00A94E7E" w:rsidRPr="0010474F" w:rsidRDefault="0010474F" w:rsidP="00A94E7E">
      <w:pPr>
        <w:spacing w:line="480" w:lineRule="auto"/>
        <w:rPr>
          <w:b/>
          <w:bCs/>
        </w:rPr>
      </w:pPr>
      <w:r w:rsidRPr="0010474F">
        <w:rPr>
          <w:b/>
          <w:bCs/>
        </w:rPr>
        <w:t>Physiological</w:t>
      </w:r>
      <w:r w:rsidR="00A94E7E" w:rsidRPr="0010474F">
        <w:rPr>
          <w:b/>
          <w:bCs/>
        </w:rPr>
        <w:t xml:space="preserve"> basis of preharvest sprouting temperature </w:t>
      </w:r>
      <w:r w:rsidRPr="0010474F">
        <w:rPr>
          <w:b/>
          <w:bCs/>
        </w:rPr>
        <w:t>sensitivity</w:t>
      </w:r>
      <w:r w:rsidR="00A94E7E" w:rsidRPr="0010474F">
        <w:rPr>
          <w:b/>
          <w:bCs/>
        </w:rPr>
        <w:t xml:space="preserve"> </w:t>
      </w:r>
    </w:p>
    <w:p w14:paraId="405A927A" w14:textId="0E70B1ED" w:rsidR="001A431B" w:rsidRPr="00A006E6" w:rsidRDefault="00B943B5" w:rsidP="00323664">
      <w:pPr>
        <w:spacing w:line="480" w:lineRule="auto"/>
        <w:ind w:firstLine="720"/>
      </w:pPr>
      <w:r>
        <w:t xml:space="preserve">Dormant </w:t>
      </w:r>
      <w:r w:rsidRPr="00355A93">
        <w:rPr>
          <w:i/>
          <w:iCs/>
        </w:rPr>
        <w:t>HvGA20ox1</w:t>
      </w:r>
      <w:r>
        <w:rPr>
          <w:i/>
          <w:iCs/>
        </w:rPr>
        <w:t xml:space="preserve"> </w:t>
      </w:r>
      <w:r>
        <w:t>and non-dormant</w:t>
      </w:r>
      <w:r>
        <w:rPr>
          <w:i/>
          <w:iCs/>
        </w:rPr>
        <w:t xml:space="preserve"> </w:t>
      </w:r>
      <w:r w:rsidRPr="00355A93">
        <w:rPr>
          <w:i/>
          <w:iCs/>
        </w:rPr>
        <w:t>Hv</w:t>
      </w:r>
      <w:r>
        <w:rPr>
          <w:i/>
          <w:iCs/>
        </w:rPr>
        <w:t>MKK3</w:t>
      </w:r>
      <w:r>
        <w:t xml:space="preserve"> spring haplotypes displayed temperature sensitivity </w:t>
      </w:r>
      <w:proofErr w:type="gramStart"/>
      <w:r>
        <w:t>similar to</w:t>
      </w:r>
      <w:proofErr w:type="gramEnd"/>
      <w:r>
        <w:t xml:space="preserve"> non-dormant </w:t>
      </w:r>
      <w:r w:rsidRPr="00355A93">
        <w:rPr>
          <w:i/>
          <w:iCs/>
        </w:rPr>
        <w:t>HvGA20ox1</w:t>
      </w:r>
      <w:r>
        <w:rPr>
          <w:i/>
          <w:iCs/>
        </w:rPr>
        <w:t xml:space="preserve"> </w:t>
      </w:r>
      <w:r>
        <w:t>haplotypes</w:t>
      </w:r>
      <w:r w:rsidR="009A03BA">
        <w:t xml:space="preserve">. Non-dormant </w:t>
      </w:r>
      <w:r w:rsidR="009A03BA" w:rsidRPr="009A03BA">
        <w:rPr>
          <w:i/>
          <w:iCs/>
        </w:rPr>
        <w:t>HvMKK3</w:t>
      </w:r>
      <w:r w:rsidR="009A03BA">
        <w:t xml:space="preserve"> haplotypes in pairs of spring haplotypes differing by </w:t>
      </w:r>
      <w:r w:rsidR="009A03BA" w:rsidRPr="009A03BA">
        <w:rPr>
          <w:i/>
          <w:iCs/>
        </w:rPr>
        <w:t>HvMKK3</w:t>
      </w:r>
      <w:r w:rsidR="009A03BA">
        <w:t xml:space="preserve"> allelic state (DDD/DDN and NDD/NDN) were more sensitive to </w:t>
      </w:r>
      <w:proofErr w:type="spellStart"/>
      <w:r w:rsidR="009A03BA">
        <w:t>T</w:t>
      </w:r>
      <w:r w:rsidR="009A03BA">
        <w:rPr>
          <w:vertAlign w:val="subscript"/>
        </w:rPr>
        <w:t>max</w:t>
      </w:r>
      <w:proofErr w:type="spellEnd"/>
      <w:r w:rsidR="009A03BA">
        <w:t xml:space="preserve"> and </w:t>
      </w:r>
      <w:proofErr w:type="spellStart"/>
      <w:r w:rsidR="009A03BA">
        <w:t>T</w:t>
      </w:r>
      <w:r w:rsidR="009A03BA">
        <w:rPr>
          <w:vertAlign w:val="subscript"/>
        </w:rPr>
        <w:t>avg</w:t>
      </w:r>
      <w:proofErr w:type="spellEnd"/>
      <w:r w:rsidR="009A03BA">
        <w:t xml:space="preserve"> </w:t>
      </w:r>
      <w:r w:rsidR="00CA29E7">
        <w:t xml:space="preserve">than the dormant </w:t>
      </w:r>
      <w:r w:rsidR="00CA29E7" w:rsidRPr="009A03BA">
        <w:rPr>
          <w:i/>
          <w:iCs/>
        </w:rPr>
        <w:t>HvMKK3</w:t>
      </w:r>
      <w:r w:rsidR="00CA29E7">
        <w:t xml:space="preserve"> counterpart </w:t>
      </w:r>
      <w:r w:rsidR="009A03BA">
        <w:t>(Table 6).</w:t>
      </w:r>
      <w:r>
        <w:t xml:space="preserve"> </w:t>
      </w:r>
      <w:r w:rsidR="009A03BA">
        <w:t xml:space="preserve">Both observations </w:t>
      </w:r>
      <w:r>
        <w:t>indicat</w:t>
      </w:r>
      <w:r w:rsidR="009A03BA">
        <w:t>e</w:t>
      </w:r>
      <w:r>
        <w:t xml:space="preserve"> </w:t>
      </w:r>
      <w:r w:rsidR="00537926">
        <w:t xml:space="preserve">temperature sensitivity of the </w:t>
      </w:r>
      <w:r>
        <w:t xml:space="preserve">non-dormant </w:t>
      </w:r>
      <w:r w:rsidRPr="00355A93">
        <w:rPr>
          <w:i/>
          <w:iCs/>
        </w:rPr>
        <w:t>Hv</w:t>
      </w:r>
      <w:r>
        <w:rPr>
          <w:i/>
          <w:iCs/>
        </w:rPr>
        <w:t>MKK3</w:t>
      </w:r>
      <w:r>
        <w:t xml:space="preserve"> </w:t>
      </w:r>
      <w:r w:rsidR="00537926">
        <w:t>allele</w:t>
      </w:r>
      <w:r>
        <w:t>.</w:t>
      </w:r>
      <w:r w:rsidR="00347CF1">
        <w:t xml:space="preserve"> Although the physiological function of </w:t>
      </w:r>
      <w:r w:rsidR="00347CF1" w:rsidRPr="00EB199B">
        <w:rPr>
          <w:i/>
          <w:iCs/>
        </w:rPr>
        <w:t>HvMKK3</w:t>
      </w:r>
      <w:r w:rsidR="00347CF1">
        <w:t xml:space="preserve"> is still unknown, results from wheat and rice provide a potential model for temperature sensitivity of </w:t>
      </w:r>
      <w:r w:rsidR="00347CF1" w:rsidRPr="00EB199B">
        <w:rPr>
          <w:i/>
          <w:iCs/>
        </w:rPr>
        <w:t>HvMKK3</w:t>
      </w:r>
      <w:r w:rsidR="00347CF1">
        <w:t xml:space="preserve">. </w:t>
      </w:r>
      <w:r w:rsidR="00A25F51" w:rsidRPr="00A25F51">
        <w:rPr>
          <w:i/>
          <w:iCs/>
        </w:rPr>
        <w:t>TaMKK3-A</w:t>
      </w:r>
      <w:r w:rsidR="00A25F51">
        <w:t xml:space="preserve"> has been identified as the causal gene at the Phs-A1 locus</w:t>
      </w:r>
      <w:r w:rsidR="003406ED">
        <w:t xml:space="preserve"> for PHS resistance</w:t>
      </w:r>
      <w:r w:rsidR="00A25F51">
        <w:t xml:space="preserve"> on chromosome 4A in wheat (</w:t>
      </w:r>
      <w:proofErr w:type="spellStart"/>
      <w:r w:rsidR="00A25F51">
        <w:t>Torada</w:t>
      </w:r>
      <w:proofErr w:type="spellEnd"/>
      <w:r w:rsidR="00A25F51">
        <w:t xml:space="preserve"> et al., 2016; </w:t>
      </w:r>
      <w:proofErr w:type="spellStart"/>
      <w:r w:rsidR="00A25F51">
        <w:t>Shorinola</w:t>
      </w:r>
      <w:proofErr w:type="spellEnd"/>
      <w:r w:rsidR="00A25F51">
        <w:t xml:space="preserve"> et al., 2017). The </w:t>
      </w:r>
      <w:r w:rsidR="000460F5">
        <w:t xml:space="preserve">ABA hypersensitive </w:t>
      </w:r>
      <w:r w:rsidR="000460F5" w:rsidRPr="000460F5">
        <w:rPr>
          <w:i/>
          <w:iCs/>
        </w:rPr>
        <w:t>ENHANC</w:t>
      </w:r>
      <w:r w:rsidR="000460F5">
        <w:rPr>
          <w:i/>
          <w:iCs/>
        </w:rPr>
        <w:t>E</w:t>
      </w:r>
      <w:r w:rsidR="000460F5" w:rsidRPr="000460F5">
        <w:rPr>
          <w:i/>
          <w:iCs/>
        </w:rPr>
        <w:t>D RESPONSE TO ABA8</w:t>
      </w:r>
      <w:r w:rsidR="000460F5">
        <w:t xml:space="preserve"> (</w:t>
      </w:r>
      <w:r w:rsidR="000460F5" w:rsidRPr="000460F5">
        <w:rPr>
          <w:i/>
          <w:iCs/>
        </w:rPr>
        <w:t>ERA8</w:t>
      </w:r>
      <w:r w:rsidR="000460F5">
        <w:t xml:space="preserve">) mutant in wheat is likely a novel allele of </w:t>
      </w:r>
      <w:r w:rsidR="000460F5" w:rsidRPr="00A25F51">
        <w:rPr>
          <w:i/>
          <w:iCs/>
        </w:rPr>
        <w:t>TaMKK3-A</w:t>
      </w:r>
      <w:r w:rsidR="000460F5">
        <w:rPr>
          <w:i/>
          <w:iCs/>
        </w:rPr>
        <w:t xml:space="preserve"> </w:t>
      </w:r>
      <w:r w:rsidR="000460F5">
        <w:t xml:space="preserve">(Martinez et al., 2020) that results in increased ABA </w:t>
      </w:r>
      <w:r w:rsidR="003406ED">
        <w:t xml:space="preserve">sensitivity at physiological maturity through the after-ripening period but </w:t>
      </w:r>
      <w:r w:rsidR="00CA5CAC">
        <w:t xml:space="preserve">does </w:t>
      </w:r>
      <w:r w:rsidR="003406ED">
        <w:t>not increase ABA content (Martinez et al., 2016).</w:t>
      </w:r>
      <w:r w:rsidR="00A25F51">
        <w:t xml:space="preserve"> </w:t>
      </w:r>
      <w:r w:rsidR="00540F73">
        <w:t>In rice (</w:t>
      </w:r>
      <w:r w:rsidR="00540F73" w:rsidRPr="00540F73">
        <w:rPr>
          <w:i/>
          <w:iCs/>
        </w:rPr>
        <w:t>Oryza sativa</w:t>
      </w:r>
      <w:r w:rsidR="00540F73">
        <w:t xml:space="preserve"> L.), </w:t>
      </w:r>
      <w:r w:rsidR="00540F73" w:rsidRPr="00540F73">
        <w:rPr>
          <w:i/>
          <w:iCs/>
        </w:rPr>
        <w:t>OsMKK3</w:t>
      </w:r>
      <w:r w:rsidR="00540F73">
        <w:rPr>
          <w:i/>
          <w:iCs/>
        </w:rPr>
        <w:t xml:space="preserve"> </w:t>
      </w:r>
      <w:r w:rsidR="00540F73">
        <w:t xml:space="preserve">is part of a MAPK cascade system composed of MKKK62-MKK3-MAPK7/14 (Mao et al., 2019). Overexpression of MKKK62 reduced </w:t>
      </w:r>
      <w:r w:rsidR="00540F73">
        <w:lastRenderedPageBreak/>
        <w:t xml:space="preserve">seed dormancy, reduced ABA sensitivity, and reduced expression of </w:t>
      </w:r>
      <w:proofErr w:type="spellStart"/>
      <w:r w:rsidR="00540F73" w:rsidRPr="00540F73">
        <w:rPr>
          <w:i/>
          <w:iCs/>
        </w:rPr>
        <w:t>OsMFT</w:t>
      </w:r>
      <w:proofErr w:type="spellEnd"/>
      <w:r w:rsidR="00540F73">
        <w:t xml:space="preserve"> while knockouts of MKK3 and MAPK7/14 increased seed dormancy and expression of </w:t>
      </w:r>
      <w:proofErr w:type="spellStart"/>
      <w:r w:rsidR="00540F73" w:rsidRPr="00540F73">
        <w:rPr>
          <w:i/>
          <w:iCs/>
        </w:rPr>
        <w:t>OsMFT</w:t>
      </w:r>
      <w:proofErr w:type="spellEnd"/>
      <w:r w:rsidR="00540F73">
        <w:t xml:space="preserve">. </w:t>
      </w:r>
      <w:r w:rsidR="00540F73" w:rsidRPr="000460F5">
        <w:rPr>
          <w:i/>
          <w:iCs/>
        </w:rPr>
        <w:t>MOTHER OF FT AND TFL1</w:t>
      </w:r>
      <w:r w:rsidR="00540F73">
        <w:t xml:space="preserve"> (</w:t>
      </w:r>
      <w:r w:rsidR="00540F73" w:rsidRPr="000460F5">
        <w:rPr>
          <w:i/>
          <w:iCs/>
        </w:rPr>
        <w:t>MFT</w:t>
      </w:r>
      <w:r w:rsidR="00540F73">
        <w:t>) is a highly conserved regulator of seed germination in the phosphatidylethanolamine-binding protein family</w:t>
      </w:r>
      <w:r w:rsidR="00BC0EA8">
        <w:t xml:space="preserve">, which also includes </w:t>
      </w:r>
      <w:r w:rsidR="00BC0EA8" w:rsidRPr="000460F5">
        <w:rPr>
          <w:i/>
          <w:iCs/>
        </w:rPr>
        <w:t>FLOWERING LOCUS T</w:t>
      </w:r>
      <w:r w:rsidR="00BC0EA8">
        <w:t xml:space="preserve"> (</w:t>
      </w:r>
      <w:r w:rsidR="00BC0EA8" w:rsidRPr="000460F5">
        <w:rPr>
          <w:i/>
          <w:iCs/>
        </w:rPr>
        <w:t>FT</w:t>
      </w:r>
      <w:r w:rsidR="00BC0EA8">
        <w:t xml:space="preserve">) and </w:t>
      </w:r>
      <w:r w:rsidR="00BC0EA8" w:rsidRPr="000460F5">
        <w:rPr>
          <w:i/>
          <w:iCs/>
        </w:rPr>
        <w:t>TERMINAL FLOWER1</w:t>
      </w:r>
      <w:r w:rsidR="00BC0EA8">
        <w:t xml:space="preserve"> (</w:t>
      </w:r>
      <w:r w:rsidR="00BC0EA8" w:rsidRPr="000460F5">
        <w:rPr>
          <w:i/>
          <w:iCs/>
        </w:rPr>
        <w:t>TFL1</w:t>
      </w:r>
      <w:r w:rsidR="00BC0EA8">
        <w:t xml:space="preserve">) (Xi et al., 2010). A wheat </w:t>
      </w:r>
      <w:r w:rsidR="00BC0EA8" w:rsidRPr="00347CF1">
        <w:rPr>
          <w:i/>
          <w:iCs/>
        </w:rPr>
        <w:t>MFT</w:t>
      </w:r>
      <w:r w:rsidR="00BC0EA8">
        <w:t xml:space="preserve"> homolog is the underlying causal gene for the </w:t>
      </w:r>
      <w:r w:rsidR="00BC0EA8" w:rsidRPr="00BC0EA8">
        <w:rPr>
          <w:i/>
          <w:iCs/>
        </w:rPr>
        <w:t>TaPHS1</w:t>
      </w:r>
      <w:r w:rsidR="00BC0EA8">
        <w:rPr>
          <w:i/>
          <w:iCs/>
        </w:rPr>
        <w:t xml:space="preserve"> </w:t>
      </w:r>
      <w:r w:rsidR="00BC0EA8">
        <w:t xml:space="preserve">locus on chromosome 3AS (Nakamura et al., 2011; Liu et al., 2013) and positively regulates seed dormancy. </w:t>
      </w:r>
      <w:proofErr w:type="spellStart"/>
      <w:r w:rsidR="00BC0EA8" w:rsidRPr="00BC0EA8">
        <w:rPr>
          <w:i/>
          <w:iCs/>
        </w:rPr>
        <w:t>TaMFT</w:t>
      </w:r>
      <w:proofErr w:type="spellEnd"/>
      <w:r w:rsidR="00BC0EA8">
        <w:rPr>
          <w:i/>
          <w:iCs/>
        </w:rPr>
        <w:t xml:space="preserve"> </w:t>
      </w:r>
      <w:r w:rsidR="00BC0EA8">
        <w:t xml:space="preserve">displays </w:t>
      </w:r>
      <w:r w:rsidR="009547B6">
        <w:t xml:space="preserve">differential </w:t>
      </w:r>
      <w:r w:rsidR="00BC0EA8">
        <w:t>temperature sensitivity</w:t>
      </w:r>
      <w:r w:rsidR="009547B6">
        <w:t xml:space="preserve"> before and after seed physiological maturity. Low </w:t>
      </w:r>
      <w:r w:rsidR="00341067">
        <w:t>grain fill</w:t>
      </w:r>
      <w:r w:rsidR="009547B6">
        <w:t xml:space="preserve"> temperatures (13 C) i</w:t>
      </w:r>
      <w:r w:rsidR="00BC0EA8">
        <w:t xml:space="preserve">ncreased </w:t>
      </w:r>
      <w:proofErr w:type="spellStart"/>
      <w:r w:rsidR="009547B6" w:rsidRPr="00BC0EA8">
        <w:rPr>
          <w:i/>
          <w:iCs/>
        </w:rPr>
        <w:t>TaMFT</w:t>
      </w:r>
      <w:proofErr w:type="spellEnd"/>
      <w:r w:rsidR="009547B6">
        <w:rPr>
          <w:i/>
          <w:iCs/>
        </w:rPr>
        <w:t xml:space="preserve"> </w:t>
      </w:r>
      <w:r w:rsidR="00BC0EA8">
        <w:t xml:space="preserve">expression and </w:t>
      </w:r>
      <w:r w:rsidR="009547B6">
        <w:t xml:space="preserve">embryo </w:t>
      </w:r>
      <w:r w:rsidR="00BC0EA8">
        <w:t xml:space="preserve">dormancy and </w:t>
      </w:r>
      <w:r w:rsidR="009547B6">
        <w:t xml:space="preserve">high </w:t>
      </w:r>
      <w:r w:rsidR="00341067">
        <w:t>grain fill</w:t>
      </w:r>
      <w:r w:rsidR="009547B6">
        <w:t xml:space="preserve"> temperatures (25 C) </w:t>
      </w:r>
      <w:r w:rsidR="00BC0EA8">
        <w:t xml:space="preserve">reduced </w:t>
      </w:r>
      <w:proofErr w:type="spellStart"/>
      <w:r w:rsidR="009547B6" w:rsidRPr="00BC0EA8">
        <w:rPr>
          <w:i/>
          <w:iCs/>
        </w:rPr>
        <w:t>TaMFT</w:t>
      </w:r>
      <w:proofErr w:type="spellEnd"/>
      <w:r w:rsidR="009547B6">
        <w:rPr>
          <w:i/>
          <w:iCs/>
        </w:rPr>
        <w:t xml:space="preserve"> </w:t>
      </w:r>
      <w:r w:rsidR="00BC0EA8">
        <w:t xml:space="preserve">expression and </w:t>
      </w:r>
      <w:r w:rsidR="009547B6">
        <w:t xml:space="preserve">embryo </w:t>
      </w:r>
      <w:r w:rsidR="00BC0EA8">
        <w:t>dormancy (Nakamura et al., 2011)</w:t>
      </w:r>
      <w:r w:rsidR="009547B6">
        <w:t xml:space="preserve"> but </w:t>
      </w:r>
      <w:proofErr w:type="spellStart"/>
      <w:r w:rsidR="009547B6" w:rsidRPr="00BC0EA8">
        <w:rPr>
          <w:i/>
          <w:iCs/>
        </w:rPr>
        <w:t>TaMFT</w:t>
      </w:r>
      <w:proofErr w:type="spellEnd"/>
      <w:r w:rsidR="009547B6">
        <w:rPr>
          <w:i/>
          <w:iCs/>
        </w:rPr>
        <w:t xml:space="preserve"> </w:t>
      </w:r>
      <w:r w:rsidR="009547B6">
        <w:t xml:space="preserve">expression is </w:t>
      </w:r>
      <w:r w:rsidR="001A5A6A">
        <w:t>reduced</w:t>
      </w:r>
      <w:r w:rsidR="009547B6">
        <w:t xml:space="preserve"> by low</w:t>
      </w:r>
      <w:r w:rsidR="001A5A6A">
        <w:t xml:space="preserve"> germination</w:t>
      </w:r>
      <w:r w:rsidR="009547B6">
        <w:t xml:space="preserve"> temperatures</w:t>
      </w:r>
      <w:r w:rsidR="001A5A6A">
        <w:t xml:space="preserve"> (4 C overnight treatment)</w:t>
      </w:r>
      <w:r w:rsidR="009547B6">
        <w:t xml:space="preserve"> in after-ripened seed, leading to increased germination (Lei et al., 2013). </w:t>
      </w:r>
      <w:r w:rsidR="006F6878" w:rsidRPr="006F6878">
        <w:rPr>
          <w:i/>
          <w:iCs/>
        </w:rPr>
        <w:t>OsMFT2</w:t>
      </w:r>
      <w:r w:rsidR="006F6878">
        <w:t xml:space="preserve"> was recently identified</w:t>
      </w:r>
      <w:r w:rsidR="00CA5CAC">
        <w:t xml:space="preserve"> as</w:t>
      </w:r>
      <w:r w:rsidR="006F6878">
        <w:t xml:space="preserve"> a positive regulator of ABA signaling</w:t>
      </w:r>
      <w:r w:rsidR="00347CF1">
        <w:t>,</w:t>
      </w:r>
      <w:r w:rsidR="00EB199B">
        <w:t xml:space="preserve"> and thus seed dormancy</w:t>
      </w:r>
      <w:r w:rsidR="00CA5CAC">
        <w:t>,</w:t>
      </w:r>
      <w:r w:rsidR="006F6878">
        <w:t xml:space="preserve"> in rice through interaction</w:t>
      </w:r>
      <w:r w:rsidR="00347CF1">
        <w:t>s</w:t>
      </w:r>
      <w:r w:rsidR="006F6878">
        <w:t xml:space="preserve"> with three basic leucine zipper transcription factors </w:t>
      </w:r>
      <w:r w:rsidR="00EB199B">
        <w:t xml:space="preserve">(Song et al., 2020). Vetch et al. (2020) sequenced </w:t>
      </w:r>
      <w:proofErr w:type="spellStart"/>
      <w:r w:rsidR="00EB199B" w:rsidRPr="00EB199B">
        <w:rPr>
          <w:i/>
          <w:iCs/>
        </w:rPr>
        <w:t>HvMFT</w:t>
      </w:r>
      <w:proofErr w:type="spellEnd"/>
      <w:r w:rsidR="00EB199B">
        <w:rPr>
          <w:i/>
          <w:iCs/>
        </w:rPr>
        <w:t xml:space="preserve"> </w:t>
      </w:r>
      <w:r w:rsidR="00EB199B">
        <w:t xml:space="preserve">in North American spring malting germplasm but did not detect sequence variants. </w:t>
      </w:r>
      <w:r w:rsidR="003406ED">
        <w:t xml:space="preserve">In wheat, </w:t>
      </w:r>
      <w:r w:rsidR="003406ED" w:rsidRPr="003406ED">
        <w:rPr>
          <w:i/>
          <w:iCs/>
        </w:rPr>
        <w:t>TaMKK3</w:t>
      </w:r>
      <w:r w:rsidR="003406ED">
        <w:t xml:space="preserve"> is likely involved in ABA signaling but has not been directly associated with </w:t>
      </w:r>
      <w:proofErr w:type="spellStart"/>
      <w:r w:rsidR="003406ED" w:rsidRPr="003406ED">
        <w:rPr>
          <w:i/>
          <w:iCs/>
        </w:rPr>
        <w:t>TaMFT</w:t>
      </w:r>
      <w:proofErr w:type="spellEnd"/>
      <w:r w:rsidR="003406ED">
        <w:rPr>
          <w:i/>
          <w:iCs/>
        </w:rPr>
        <w:t xml:space="preserve">, </w:t>
      </w:r>
      <w:r w:rsidR="003406ED">
        <w:t xml:space="preserve">a temperature sensitive positive regulator of seed dormancy. </w:t>
      </w:r>
      <w:r w:rsidR="00347CF1">
        <w:t xml:space="preserve">It is unknown if </w:t>
      </w:r>
      <w:proofErr w:type="spellStart"/>
      <w:r w:rsidR="00347CF1" w:rsidRPr="00A77F3B">
        <w:rPr>
          <w:i/>
          <w:iCs/>
        </w:rPr>
        <w:t>TaMFT</w:t>
      </w:r>
      <w:proofErr w:type="spellEnd"/>
      <w:r w:rsidR="00347CF1">
        <w:t xml:space="preserve"> is directly temperature sensitive or regulated by upstream temperature sensitive </w:t>
      </w:r>
      <w:proofErr w:type="gramStart"/>
      <w:r w:rsidR="00347CF1">
        <w:t>factors</w:t>
      </w:r>
      <w:proofErr w:type="gramEnd"/>
      <w:r w:rsidR="00347CF1">
        <w:t xml:space="preserve"> but several ABA-regulated MAPK cascades are known to be induced by abiotic stress (Danquah et al., 2015; </w:t>
      </w:r>
      <w:proofErr w:type="spellStart"/>
      <w:r w:rsidR="00347CF1">
        <w:t>Colcombet</w:t>
      </w:r>
      <w:proofErr w:type="spellEnd"/>
      <w:r w:rsidR="00347CF1">
        <w:t xml:space="preserve"> &amp; Hirt, 2008). </w:t>
      </w:r>
      <w:r w:rsidR="003406ED" w:rsidRPr="00A77F3B">
        <w:rPr>
          <w:i/>
          <w:iCs/>
        </w:rPr>
        <w:t>HvMKK3</w:t>
      </w:r>
      <w:r w:rsidR="00A77F3B">
        <w:t xml:space="preserve"> may </w:t>
      </w:r>
      <w:r w:rsidR="00347CF1">
        <w:t xml:space="preserve">be </w:t>
      </w:r>
      <w:r w:rsidR="00A77F3B">
        <w:t xml:space="preserve">involved in ABA signaling and regulation of </w:t>
      </w:r>
      <w:proofErr w:type="spellStart"/>
      <w:r w:rsidR="00A77F3B" w:rsidRPr="00A77F3B">
        <w:rPr>
          <w:i/>
          <w:iCs/>
        </w:rPr>
        <w:t>HvMFT</w:t>
      </w:r>
      <w:proofErr w:type="spellEnd"/>
      <w:r w:rsidR="00A77F3B">
        <w:rPr>
          <w:i/>
          <w:iCs/>
        </w:rPr>
        <w:t xml:space="preserve">. </w:t>
      </w:r>
      <w:r w:rsidR="00CA5CAC" w:rsidRPr="00CA5CAC">
        <w:t>T</w:t>
      </w:r>
      <w:r w:rsidR="001A4964">
        <w:t xml:space="preserve">he MAPK cascade </w:t>
      </w:r>
      <w:r w:rsidR="00B47DF0">
        <w:t xml:space="preserve">including </w:t>
      </w:r>
      <w:r w:rsidR="00B47DF0" w:rsidRPr="00B47DF0">
        <w:rPr>
          <w:i/>
          <w:iCs/>
        </w:rPr>
        <w:t>HvMKK3</w:t>
      </w:r>
      <w:r w:rsidR="00B47DF0">
        <w:t xml:space="preserve"> </w:t>
      </w:r>
      <w:r w:rsidR="00CA5CAC">
        <w:t>may</w:t>
      </w:r>
      <w:r w:rsidR="00B47DF0">
        <w:t xml:space="preserve"> not</w:t>
      </w:r>
      <w:r w:rsidR="00CA5CAC">
        <w:t xml:space="preserve"> be</w:t>
      </w:r>
      <w:r w:rsidR="00B47DF0">
        <w:t xml:space="preserve"> directly temperature sensitive,</w:t>
      </w:r>
      <w:r w:rsidR="00CA5CAC">
        <w:t xml:space="preserve"> but</w:t>
      </w:r>
      <w:r w:rsidR="00B47DF0">
        <w:t xml:space="preserve"> it is likely ABA sensitive and b</w:t>
      </w:r>
      <w:r w:rsidR="00B47DF0" w:rsidRPr="00A77F3B">
        <w:t>arley</w:t>
      </w:r>
      <w:r w:rsidR="00B47DF0">
        <w:rPr>
          <w:i/>
          <w:iCs/>
        </w:rPr>
        <w:t xml:space="preserve"> </w:t>
      </w:r>
      <w:r w:rsidR="00B47DF0">
        <w:t xml:space="preserve">seed ABA content is </w:t>
      </w:r>
      <w:r w:rsidR="00CA5CAC">
        <w:t>temperature sensitive.</w:t>
      </w:r>
      <w:r w:rsidR="00B47DF0">
        <w:t xml:space="preserve"> Reduced ABA sensitivity in an ABA-mediated MAPK cascade conferred by a non-dormant </w:t>
      </w:r>
      <w:r w:rsidR="00B47DF0" w:rsidRPr="00B47DF0">
        <w:rPr>
          <w:i/>
          <w:iCs/>
        </w:rPr>
        <w:t>HvMKK3</w:t>
      </w:r>
      <w:r w:rsidR="00B47DF0">
        <w:t xml:space="preserve"> allele might </w:t>
      </w:r>
      <w:r w:rsidR="00B213C1">
        <w:t xml:space="preserve">lead to a baseline reduction in </w:t>
      </w:r>
      <w:proofErr w:type="spellStart"/>
      <w:r w:rsidR="00B213C1" w:rsidRPr="00B213C1">
        <w:rPr>
          <w:i/>
          <w:iCs/>
        </w:rPr>
        <w:t>HvMFT</w:t>
      </w:r>
      <w:proofErr w:type="spellEnd"/>
      <w:r w:rsidR="00B213C1">
        <w:t xml:space="preserve"> expression</w:t>
      </w:r>
      <w:r w:rsidR="00CE3BB2">
        <w:t>,</w:t>
      </w:r>
      <w:r w:rsidR="00B213C1">
        <w:t xml:space="preserve"> and </w:t>
      </w:r>
      <w:r w:rsidR="00C50843">
        <w:t xml:space="preserve">therefore </w:t>
      </w:r>
      <w:r w:rsidR="00B213C1">
        <w:t>seed dormancy</w:t>
      </w:r>
      <w:r w:rsidR="00CE3BB2">
        <w:t>,</w:t>
      </w:r>
      <w:r w:rsidR="00B213C1">
        <w:t xml:space="preserve"> that would further be reduced by decreased ABA content result</w:t>
      </w:r>
      <w:r w:rsidR="00C50843">
        <w:t>ing</w:t>
      </w:r>
      <w:r w:rsidR="00B213C1">
        <w:t xml:space="preserve"> </w:t>
      </w:r>
      <w:r w:rsidR="00C50843">
        <w:t>from</w:t>
      </w:r>
      <w:r w:rsidR="00B213C1">
        <w:t xml:space="preserve"> high temperature during </w:t>
      </w:r>
      <w:r w:rsidR="00341067">
        <w:t>grain fill</w:t>
      </w:r>
      <w:r w:rsidR="00B213C1">
        <w:t xml:space="preserve">. </w:t>
      </w:r>
      <w:r w:rsidR="00537926">
        <w:t xml:space="preserve">Spring haplotypes with a non-dormant </w:t>
      </w:r>
      <w:r w:rsidR="00537926" w:rsidRPr="00537926">
        <w:rPr>
          <w:i/>
          <w:iCs/>
        </w:rPr>
        <w:t>HvMKK3</w:t>
      </w:r>
      <w:r w:rsidR="00537926">
        <w:t xml:space="preserve"> allele have higher baseline PHS and higher temperature sensitivity than </w:t>
      </w:r>
      <w:r w:rsidR="00537926">
        <w:lastRenderedPageBreak/>
        <w:t xml:space="preserve">dormant </w:t>
      </w:r>
      <w:r w:rsidR="00537926" w:rsidRPr="00537926">
        <w:rPr>
          <w:i/>
          <w:iCs/>
        </w:rPr>
        <w:t>HvMKK3</w:t>
      </w:r>
      <w:r w:rsidR="00537926">
        <w:rPr>
          <w:i/>
          <w:iCs/>
        </w:rPr>
        <w:t xml:space="preserve"> </w:t>
      </w:r>
      <w:r w:rsidR="00537926">
        <w:t xml:space="preserve">haplotypes which supports this hypothesis. </w:t>
      </w:r>
      <w:r w:rsidR="00CE3BB2">
        <w:t xml:space="preserve">Temperature sensitivity of </w:t>
      </w:r>
      <w:r w:rsidR="00CE3BB2" w:rsidRPr="00355A93">
        <w:rPr>
          <w:i/>
          <w:iCs/>
        </w:rPr>
        <w:t>HvGA20ox1</w:t>
      </w:r>
      <w:r w:rsidR="00CE3BB2">
        <w:rPr>
          <w:i/>
          <w:iCs/>
        </w:rPr>
        <w:t xml:space="preserve"> </w:t>
      </w:r>
      <w:r w:rsidR="00CE3BB2">
        <w:t>cannot be estimated in these datasets as n</w:t>
      </w:r>
      <w:r w:rsidR="00A006E6">
        <w:t xml:space="preserve">on-dormant </w:t>
      </w:r>
      <w:bookmarkStart w:id="15" w:name="_Hlk51763752"/>
      <w:r w:rsidR="00A006E6" w:rsidRPr="00355A93">
        <w:rPr>
          <w:i/>
          <w:iCs/>
        </w:rPr>
        <w:t>HvGA20ox1</w:t>
      </w:r>
      <w:r w:rsidR="00A006E6">
        <w:rPr>
          <w:i/>
          <w:iCs/>
        </w:rPr>
        <w:t xml:space="preserve"> </w:t>
      </w:r>
      <w:bookmarkEnd w:id="15"/>
      <w:r w:rsidR="00A006E6">
        <w:t>and dormant</w:t>
      </w:r>
      <w:r w:rsidR="00A006E6">
        <w:rPr>
          <w:i/>
          <w:iCs/>
        </w:rPr>
        <w:t xml:space="preserve"> </w:t>
      </w:r>
      <w:r w:rsidR="00A006E6" w:rsidRPr="00355A93">
        <w:rPr>
          <w:i/>
          <w:iCs/>
        </w:rPr>
        <w:t>Hv</w:t>
      </w:r>
      <w:r w:rsidR="00A006E6">
        <w:rPr>
          <w:i/>
          <w:iCs/>
        </w:rPr>
        <w:t>MKK3</w:t>
      </w:r>
      <w:r w:rsidR="00A006E6">
        <w:t xml:space="preserve"> haplotypes were not observed in this study, confounding temperature sensitivity of non-dormant </w:t>
      </w:r>
      <w:r w:rsidR="00A006E6" w:rsidRPr="00355A93">
        <w:rPr>
          <w:i/>
          <w:iCs/>
        </w:rPr>
        <w:t>HvGA20ox1</w:t>
      </w:r>
      <w:r w:rsidR="00A006E6">
        <w:t xml:space="preserve"> with temperature sensitivity of non-dormant </w:t>
      </w:r>
      <w:r w:rsidR="00A006E6" w:rsidRPr="00355A93">
        <w:rPr>
          <w:i/>
          <w:iCs/>
        </w:rPr>
        <w:t>Hv</w:t>
      </w:r>
      <w:r w:rsidR="00A006E6">
        <w:rPr>
          <w:i/>
          <w:iCs/>
        </w:rPr>
        <w:t xml:space="preserve">MKK3. </w:t>
      </w:r>
    </w:p>
    <w:p w14:paraId="6BA93D6A" w14:textId="3EAD5812" w:rsidR="00B62865" w:rsidRPr="00B80C67" w:rsidRDefault="00420037" w:rsidP="00323664">
      <w:pPr>
        <w:spacing w:line="480" w:lineRule="auto"/>
        <w:ind w:firstLine="720"/>
      </w:pPr>
      <w:r>
        <w:rPr>
          <w:i/>
          <w:iCs/>
        </w:rPr>
        <w:t>HvAlaAT1</w:t>
      </w:r>
      <w:r w:rsidR="001F13D8">
        <w:t xml:space="preserve"> also showed evidence of temperature sensitivity, with differences in slope for haplotype pairs differing by allelic state at </w:t>
      </w:r>
      <w:r>
        <w:rPr>
          <w:i/>
          <w:iCs/>
        </w:rPr>
        <w:t>HvAlaAT1</w:t>
      </w:r>
      <w:r w:rsidR="001F13D8">
        <w:t xml:space="preserve"> (NNN/DNN, DDD/NDD, NDN/DDN) in winter and spring datasets (Table 6). </w:t>
      </w:r>
      <w:r w:rsidR="00B62865">
        <w:t xml:space="preserve">The physiological mechanism of </w:t>
      </w:r>
      <w:r>
        <w:rPr>
          <w:i/>
          <w:iCs/>
        </w:rPr>
        <w:t>HvAlaAT1</w:t>
      </w:r>
      <w:r w:rsidR="00B62865">
        <w:t xml:space="preserve"> imposed seed dormancy is also unknown but has also been speculated to be connected to ABA signaling</w:t>
      </w:r>
      <w:r w:rsidR="001F13D8">
        <w:t xml:space="preserve"> (Sato et al., 2016)</w:t>
      </w:r>
      <w:r w:rsidR="00B62865">
        <w:t>.</w:t>
      </w:r>
      <w:r w:rsidR="006A4AA9">
        <w:t xml:space="preserve"> This hypothesis is consistent with the temperature sensitivity results of this study. </w:t>
      </w:r>
      <w:r w:rsidR="006A4AA9">
        <w:rPr>
          <w:i/>
          <w:iCs/>
        </w:rPr>
        <w:t xml:space="preserve">HvAlaAT1 </w:t>
      </w:r>
      <w:r w:rsidR="006A4AA9">
        <w:t>has been observed to have a larger effect on dormancy duration than primary dormancy level (Sato et al., 2016; Vetch et al., 2020)</w:t>
      </w:r>
      <w:r w:rsidR="00593A89">
        <w:t xml:space="preserve">. </w:t>
      </w:r>
      <w:r w:rsidR="00B34CD2">
        <w:t xml:space="preserve"> </w:t>
      </w:r>
      <w:r w:rsidR="00B34CD2" w:rsidRPr="00593A89">
        <w:rPr>
          <w:i/>
          <w:iCs/>
        </w:rPr>
        <w:t>TaQ</w:t>
      </w:r>
      <w:r w:rsidR="00593A89">
        <w:rPr>
          <w:i/>
          <w:iCs/>
        </w:rPr>
        <w:t>sd</w:t>
      </w:r>
      <w:r w:rsidR="00B34CD2" w:rsidRPr="00593A89">
        <w:rPr>
          <w:i/>
          <w:iCs/>
        </w:rPr>
        <w:t>1</w:t>
      </w:r>
      <w:r w:rsidR="00B34CD2">
        <w:t xml:space="preserve"> </w:t>
      </w:r>
      <w:r w:rsidR="00593A89">
        <w:t xml:space="preserve">was identified as a dormancy period QTL </w:t>
      </w:r>
      <w:r w:rsidR="00B34CD2">
        <w:t>in wheat</w:t>
      </w:r>
      <w:r w:rsidR="00593A89">
        <w:t xml:space="preserve"> and was found to encode </w:t>
      </w:r>
      <w:proofErr w:type="spellStart"/>
      <w:r w:rsidR="00593A89">
        <w:t>AlaAT</w:t>
      </w:r>
      <w:proofErr w:type="spellEnd"/>
      <w:r w:rsidR="00593A89">
        <w:t>, with variants in</w:t>
      </w:r>
      <w:r w:rsidR="00B34CD2">
        <w:t xml:space="preserve"> </w:t>
      </w:r>
      <w:r w:rsidR="00593A89" w:rsidRPr="00593A89">
        <w:rPr>
          <w:i/>
          <w:iCs/>
        </w:rPr>
        <w:t>TaQsd1-5B</w:t>
      </w:r>
      <w:r w:rsidR="00593A89">
        <w:t xml:space="preserve"> </w:t>
      </w:r>
      <w:r w:rsidR="00B34CD2">
        <w:t>(Wei et al., 2019)</w:t>
      </w:r>
      <w:r w:rsidR="006A4AA9">
        <w:t>.</w:t>
      </w:r>
      <w:r w:rsidR="00593A89">
        <w:t xml:space="preserve"> </w:t>
      </w:r>
      <w:r w:rsidR="00593A89" w:rsidRPr="00593A89">
        <w:rPr>
          <w:i/>
          <w:iCs/>
        </w:rPr>
        <w:t>TaQsd1-5B</w:t>
      </w:r>
      <w:r w:rsidR="00593A89">
        <w:t xml:space="preserve"> variants associated with prolonged dormancy had higher expression of the ABA biosynthesis genes, </w:t>
      </w:r>
      <w:r w:rsidR="00593A89" w:rsidRPr="00593A89">
        <w:rPr>
          <w:i/>
          <w:iCs/>
        </w:rPr>
        <w:t>TaNCED1</w:t>
      </w:r>
      <w:r w:rsidR="00593A89">
        <w:t xml:space="preserve"> and </w:t>
      </w:r>
      <w:r w:rsidR="00593A89" w:rsidRPr="00593A89">
        <w:rPr>
          <w:i/>
          <w:iCs/>
        </w:rPr>
        <w:t>TaNCED2</w:t>
      </w:r>
      <w:r w:rsidR="00593A89">
        <w:t xml:space="preserve">, decreased expression of the ABA catabolism gene </w:t>
      </w:r>
      <w:r w:rsidR="00593A89" w:rsidRPr="00593A89">
        <w:rPr>
          <w:i/>
          <w:iCs/>
        </w:rPr>
        <w:t>TaCYP707A1</w:t>
      </w:r>
      <w:r w:rsidR="00593A89">
        <w:t xml:space="preserve">, and increased ABA content compared with </w:t>
      </w:r>
      <w:r w:rsidR="00677B4F">
        <w:t xml:space="preserve">short dormancy </w:t>
      </w:r>
      <w:r w:rsidR="00677B4F" w:rsidRPr="00593A89">
        <w:rPr>
          <w:i/>
          <w:iCs/>
        </w:rPr>
        <w:t>TaQsd1-5B</w:t>
      </w:r>
      <w:r w:rsidR="00677B4F">
        <w:t xml:space="preserve"> variants</w:t>
      </w:r>
      <w:r w:rsidR="00593A89">
        <w:t>.</w:t>
      </w:r>
      <w:r w:rsidR="001F13D8">
        <w:t xml:space="preserve"> </w:t>
      </w:r>
      <w:r w:rsidR="000D1FCB">
        <w:t xml:space="preserve">Temperature sensitivity of </w:t>
      </w:r>
      <w:r w:rsidR="000D1FCB" w:rsidRPr="000D1FCB">
        <w:rPr>
          <w:i/>
          <w:iCs/>
        </w:rPr>
        <w:t>HvAlaAT1</w:t>
      </w:r>
      <w:r w:rsidR="000D1FCB">
        <w:t xml:space="preserve"> may be similarly related to the change in </w:t>
      </w:r>
      <w:r w:rsidR="000D1FCB" w:rsidRPr="000D1FCB">
        <w:rPr>
          <w:i/>
          <w:iCs/>
        </w:rPr>
        <w:t>HvNCED1</w:t>
      </w:r>
      <w:r w:rsidR="000D1FCB">
        <w:t xml:space="preserve"> and </w:t>
      </w:r>
      <w:r w:rsidR="000D1FCB" w:rsidRPr="000D1FCB">
        <w:rPr>
          <w:i/>
          <w:iCs/>
        </w:rPr>
        <w:t>HvCYP707A1</w:t>
      </w:r>
      <w:r w:rsidR="000D1FCB">
        <w:t xml:space="preserve"> expression across environments noted by Chono et al. (2006).  </w:t>
      </w:r>
      <w:r>
        <w:t xml:space="preserve">The </w:t>
      </w:r>
      <w:r w:rsidRPr="00420037">
        <w:rPr>
          <w:i/>
          <w:iCs/>
        </w:rPr>
        <w:t>SD1</w:t>
      </w:r>
      <w:r>
        <w:t xml:space="preserve"> locus </w:t>
      </w:r>
      <w:r w:rsidR="006A4AA9">
        <w:t>has</w:t>
      </w:r>
      <w:r>
        <w:t xml:space="preserve"> </w:t>
      </w:r>
      <w:r w:rsidR="006A4AA9">
        <w:t>rarely been</w:t>
      </w:r>
      <w:r>
        <w:t xml:space="preserve"> detected in</w:t>
      </w:r>
      <w:r w:rsidR="006A4AA9">
        <w:t xml:space="preserve"> PHS</w:t>
      </w:r>
      <w:r>
        <w:t xml:space="preserve"> mapping studies with two-row by two-row </w:t>
      </w:r>
      <w:r w:rsidR="006A4AA9">
        <w:t>parentage</w:t>
      </w:r>
      <w:r>
        <w:t xml:space="preserve"> (</w:t>
      </w:r>
      <w:r w:rsidR="006A4AA9">
        <w:t>Li et al., 2003; Ullrich et al., 2009; Hickey et al., 2012; Sweeney et al., 2020)</w:t>
      </w:r>
      <w:r>
        <w:t>.</w:t>
      </w:r>
      <w:r w:rsidR="006A4AA9">
        <w:t xml:space="preserve"> The exceptions are</w:t>
      </w:r>
      <w:r w:rsidR="00BA246D">
        <w:t xml:space="preserve"> </w:t>
      </w:r>
      <w:proofErr w:type="spellStart"/>
      <w:r w:rsidR="00BA246D">
        <w:t>Bonnardeaux</w:t>
      </w:r>
      <w:proofErr w:type="spellEnd"/>
      <w:r w:rsidR="00BA246D">
        <w:t xml:space="preserve"> et al. (2008) and</w:t>
      </w:r>
      <w:r w:rsidR="006A4AA9">
        <w:t xml:space="preserve"> Gong et al. (2014)</w:t>
      </w:r>
      <w:r>
        <w:t xml:space="preserve"> </w:t>
      </w:r>
      <w:r w:rsidR="00BA246D">
        <w:t xml:space="preserve">who both detected </w:t>
      </w:r>
      <w:r w:rsidR="00BA246D" w:rsidRPr="00BA246D">
        <w:rPr>
          <w:i/>
          <w:iCs/>
        </w:rPr>
        <w:t>SD1</w:t>
      </w:r>
      <w:r w:rsidR="00BA246D">
        <w:t xml:space="preserve"> as a minor effect QTL in a Stirling x Harrington doubled haploid population grown in three and ten environments, respectively. However, </w:t>
      </w:r>
      <w:r w:rsidR="00BA246D" w:rsidRPr="00C301F6">
        <w:rPr>
          <w:i/>
          <w:iCs/>
        </w:rPr>
        <w:t>SD1</w:t>
      </w:r>
      <w:r w:rsidR="00BA246D">
        <w:t xml:space="preserve"> was not detected in all environments and had variable effects across environment. Gong et al. (2014) speculated that growth conditions did not favor </w:t>
      </w:r>
      <w:r w:rsidR="00BA246D" w:rsidRPr="008D448D">
        <w:rPr>
          <w:i/>
          <w:iCs/>
        </w:rPr>
        <w:t>SD1</w:t>
      </w:r>
      <w:r w:rsidR="00BA246D">
        <w:t xml:space="preserve"> expression or </w:t>
      </w:r>
      <w:r w:rsidR="008D448D">
        <w:t>that germination test conditions favored rapid germination, masking the dormancy release rate effect</w:t>
      </w:r>
      <w:r w:rsidR="00677B4F">
        <w:t>s</w:t>
      </w:r>
      <w:r w:rsidR="008D448D">
        <w:t xml:space="preserve"> of </w:t>
      </w:r>
      <w:r w:rsidR="008D448D" w:rsidRPr="008D448D">
        <w:rPr>
          <w:i/>
          <w:iCs/>
        </w:rPr>
        <w:t>SD1</w:t>
      </w:r>
      <w:r w:rsidR="008D448D">
        <w:t xml:space="preserve">. </w:t>
      </w:r>
      <w:r w:rsidR="00720A22">
        <w:t>This support</w:t>
      </w:r>
      <w:r w:rsidR="00677B4F">
        <w:t>s</w:t>
      </w:r>
      <w:r w:rsidR="00720A22">
        <w:t xml:space="preserve"> </w:t>
      </w:r>
      <w:r w:rsidR="00720A22">
        <w:lastRenderedPageBreak/>
        <w:t xml:space="preserve">the findings of this study that </w:t>
      </w:r>
      <w:r w:rsidR="00720A22" w:rsidRPr="00720A22">
        <w:rPr>
          <w:i/>
          <w:iCs/>
        </w:rPr>
        <w:t>HvAlaAT1</w:t>
      </w:r>
      <w:r w:rsidR="00720A22">
        <w:rPr>
          <w:i/>
          <w:iCs/>
        </w:rPr>
        <w:t xml:space="preserve"> </w:t>
      </w:r>
      <w:r w:rsidR="00720A22">
        <w:t xml:space="preserve">has variable effects </w:t>
      </w:r>
      <w:r w:rsidR="00573147">
        <w:t xml:space="preserve">across temperature regimes and </w:t>
      </w:r>
      <w:r w:rsidR="00B80C67">
        <w:t xml:space="preserve">in combination with </w:t>
      </w:r>
      <w:r w:rsidR="00B80C67" w:rsidRPr="00537926">
        <w:rPr>
          <w:i/>
          <w:iCs/>
        </w:rPr>
        <w:t>Hv</w:t>
      </w:r>
      <w:r w:rsidR="00B80C67">
        <w:rPr>
          <w:i/>
          <w:iCs/>
        </w:rPr>
        <w:t xml:space="preserve">GA20ox1 </w:t>
      </w:r>
      <w:r w:rsidR="00B80C67">
        <w:t xml:space="preserve">and </w:t>
      </w:r>
      <w:r w:rsidR="00B80C67" w:rsidRPr="00537926">
        <w:rPr>
          <w:i/>
          <w:iCs/>
        </w:rPr>
        <w:t>HvMKK3</w:t>
      </w:r>
      <w:r w:rsidR="00B80C67">
        <w:t xml:space="preserve">. </w:t>
      </w:r>
    </w:p>
    <w:p w14:paraId="5342DB61" w14:textId="5C714E1B" w:rsidR="00AD35A9" w:rsidRPr="00AD35A9" w:rsidRDefault="00AD35A9" w:rsidP="00AD35A9">
      <w:pPr>
        <w:spacing w:line="480" w:lineRule="auto"/>
        <w:rPr>
          <w:b/>
          <w:bCs/>
        </w:rPr>
      </w:pPr>
      <w:r w:rsidRPr="00AD35A9">
        <w:rPr>
          <w:b/>
          <w:bCs/>
        </w:rPr>
        <w:t xml:space="preserve">Conclusion </w:t>
      </w:r>
    </w:p>
    <w:p w14:paraId="1377502D" w14:textId="50973115" w:rsidR="009737A1" w:rsidRDefault="002B4735" w:rsidP="00323664">
      <w:pPr>
        <w:spacing w:line="480" w:lineRule="auto"/>
        <w:ind w:firstLine="720"/>
      </w:pPr>
      <w:r>
        <w:t xml:space="preserve">Our results demonstrated differential seed dormancy haplotype response to temperature and precipitation covariates in winter and spring malting barley. These results provide valuable information for barley breeders looking to select stable PHS resistance and may be useful for wheat breeding as well since </w:t>
      </w:r>
      <w:r w:rsidR="000D1FCB">
        <w:t xml:space="preserve">MKK3 and </w:t>
      </w:r>
      <w:proofErr w:type="spellStart"/>
      <w:r w:rsidR="000D1FCB">
        <w:t>AlaAT</w:t>
      </w:r>
      <w:proofErr w:type="spellEnd"/>
      <w:r w:rsidR="000D1FCB">
        <w:t xml:space="preserve"> are known to affect PHS in both species</w:t>
      </w:r>
      <w:r>
        <w:t xml:space="preserve">. </w:t>
      </w:r>
      <w:r w:rsidR="00DA23FD">
        <w:t xml:space="preserve">Marker assisted selection is a promising tool </w:t>
      </w:r>
      <w:r w:rsidR="00164E5B">
        <w:t>to use</w:t>
      </w:r>
      <w:r w:rsidR="00500147">
        <w:t xml:space="preserve"> in</w:t>
      </w:r>
      <w:r w:rsidR="00DA23FD">
        <w:t xml:space="preserve"> </w:t>
      </w:r>
      <w:r w:rsidR="00D43416">
        <w:t xml:space="preserve">breeding for </w:t>
      </w:r>
      <w:r w:rsidR="00DA23FD">
        <w:t>PHS</w:t>
      </w:r>
      <w:r w:rsidR="00164E5B">
        <w:t xml:space="preserve"> resistance</w:t>
      </w:r>
      <w:r w:rsidR="00DA23FD">
        <w:t xml:space="preserve"> due to the presence of several large effect</w:t>
      </w:r>
      <w:r w:rsidR="000F488A">
        <w:t xml:space="preserve"> seed dormancy</w:t>
      </w:r>
      <w:r w:rsidR="00DA23FD">
        <w:t xml:space="preserve"> QTL but background polygenic effects and additional polygenic temperature sensitivity </w:t>
      </w:r>
      <w:r w:rsidR="00875B3C">
        <w:t>suggest</w:t>
      </w:r>
      <w:r w:rsidR="00DA23FD">
        <w:t xml:space="preserve"> the potential for </w:t>
      </w:r>
      <w:r w:rsidR="00711F17">
        <w:t xml:space="preserve">a </w:t>
      </w:r>
      <w:r w:rsidR="00DA23FD">
        <w:t>genomic selection</w:t>
      </w:r>
      <w:r w:rsidR="00711F17">
        <w:t xml:space="preserve"> approach</w:t>
      </w:r>
      <w:r w:rsidR="00DA23FD">
        <w:t xml:space="preserve">. </w:t>
      </w:r>
      <w:r w:rsidR="00CA3B34">
        <w:t xml:space="preserve">This </w:t>
      </w:r>
      <w:r w:rsidR="00164E5B">
        <w:t xml:space="preserve">quantitative variation </w:t>
      </w:r>
      <w:r w:rsidR="00875B3C">
        <w:t>indicates that</w:t>
      </w:r>
      <w:r w:rsidR="00CA3B34">
        <w:t xml:space="preserve"> further breeding progress may be possible for combining PHS resistance with good malting quality. The impact of temperature on malting quality and its relationship with PHS susceptibility in th</w:t>
      </w:r>
      <w:r w:rsidR="00D43416">
        <w:t xml:space="preserve">e spring and winter datasets </w:t>
      </w:r>
      <w:r w:rsidR="00CA3B34">
        <w:t xml:space="preserve">is unknown. </w:t>
      </w:r>
      <w:r w:rsidR="00DA23FD">
        <w:t>In regions with high annual PHS risk and large variation in</w:t>
      </w:r>
      <w:r w:rsidR="00937598">
        <w:t xml:space="preserve"> spring and</w:t>
      </w:r>
      <w:r w:rsidR="00DA23FD">
        <w:t xml:space="preserve"> summer temperatures, </w:t>
      </w:r>
      <w:r w:rsidR="00D43416">
        <w:t>DDD and NDD</w:t>
      </w:r>
      <w:r w:rsidR="00DA23FD">
        <w:t xml:space="preserve"> haplotype</w:t>
      </w:r>
      <w:r w:rsidR="00D43416">
        <w:t>s</w:t>
      </w:r>
      <w:r w:rsidR="00DA23FD">
        <w:t xml:space="preserve"> </w:t>
      </w:r>
      <w:r w:rsidR="00D43416">
        <w:t>are</w:t>
      </w:r>
      <w:r w:rsidR="00DA23FD">
        <w:t xml:space="preserve"> the most </w:t>
      </w:r>
      <w:r w:rsidR="00D43416">
        <w:t>stable</w:t>
      </w:r>
      <w:r w:rsidR="00DA23FD">
        <w:t xml:space="preserve"> source of PHS resistance for winter and spring barley.</w:t>
      </w:r>
      <w:r w:rsidR="00937598">
        <w:t xml:space="preserve"> Triple dormant lines may exhibit excessive primary dormancy</w:t>
      </w:r>
      <w:r w:rsidR="000F488A">
        <w:t xml:space="preserve"> in spring germplasm (Sweeney et al., 2021)</w:t>
      </w:r>
      <w:r w:rsidR="00937598">
        <w:t>, which is undesirable for malting and may explain why no commercial spring DDD lines were observed</w:t>
      </w:r>
      <w:r w:rsidR="006A396D">
        <w:t xml:space="preserve"> in this study</w:t>
      </w:r>
      <w:r w:rsidR="00937598">
        <w:t xml:space="preserve">. </w:t>
      </w:r>
      <w:r w:rsidR="00A777DB">
        <w:t>S</w:t>
      </w:r>
      <w:r w:rsidR="000F488A">
        <w:t>everal of the winter DDD entries are known to have good malting quality</w:t>
      </w:r>
      <w:r w:rsidR="00A777DB">
        <w:t>, suggesting possible differences in dormancy release rate or ABA sensitivity between winter and spring DDD entries.</w:t>
      </w:r>
      <w:r w:rsidR="000F488A">
        <w:t xml:space="preserve"> </w:t>
      </w:r>
      <w:r w:rsidR="00DA23FD">
        <w:t xml:space="preserve"> For areas with cooler average summer temperatures, the </w:t>
      </w:r>
      <w:r w:rsidR="00937598">
        <w:t>N</w:t>
      </w:r>
      <w:r w:rsidR="00DA23FD">
        <w:t xml:space="preserve">DN haplotype </w:t>
      </w:r>
      <w:r>
        <w:t>may</w:t>
      </w:r>
      <w:r w:rsidR="00DA23FD">
        <w:t xml:space="preserve"> provide adequate PHS resistance</w:t>
      </w:r>
      <w:r w:rsidR="00937598">
        <w:t xml:space="preserve"> for spring germplasm</w:t>
      </w:r>
      <w:r w:rsidR="00DA23FD">
        <w:t xml:space="preserve"> but </w:t>
      </w:r>
      <w:r w:rsidR="00500147">
        <w:t>the increased</w:t>
      </w:r>
      <w:r w:rsidR="00DA23FD">
        <w:t xml:space="preserve"> </w:t>
      </w:r>
      <w:r w:rsidR="00500147">
        <w:t>polygenic</w:t>
      </w:r>
      <w:r w:rsidR="00DA23FD">
        <w:t xml:space="preserve"> variation in this haplotype group</w:t>
      </w:r>
      <w:r w:rsidR="00500147">
        <w:t xml:space="preserve"> </w:t>
      </w:r>
      <w:r w:rsidR="00875B3C">
        <w:t>requires</w:t>
      </w:r>
      <w:r w:rsidR="00DA23FD">
        <w:t xml:space="preserve"> further local testing. </w:t>
      </w:r>
      <w:r w:rsidR="00FC6975">
        <w:t xml:space="preserve">Winter and spring </w:t>
      </w:r>
      <w:r w:rsidR="00575A03">
        <w:t>entries</w:t>
      </w:r>
      <w:r w:rsidR="00FC6975">
        <w:t xml:space="preserve"> with the </w:t>
      </w:r>
      <w:r w:rsidR="00937598">
        <w:t>N</w:t>
      </w:r>
      <w:r w:rsidR="00FC6975">
        <w:t xml:space="preserve">NN </w:t>
      </w:r>
      <w:r w:rsidR="00937598">
        <w:t xml:space="preserve">and DNN </w:t>
      </w:r>
      <w:r w:rsidR="00FC6975">
        <w:t>haplotype</w:t>
      </w:r>
      <w:r w:rsidR="00937598">
        <w:t>s</w:t>
      </w:r>
      <w:r w:rsidR="00FC6975">
        <w:t xml:space="preserve"> have consistent high risk for PHS in all environments and must be carefully managed in high moisture environments. </w:t>
      </w:r>
      <w:r w:rsidR="00000778">
        <w:t xml:space="preserve">These models provide a practical model </w:t>
      </w:r>
      <w:r w:rsidR="006A396D">
        <w:t xml:space="preserve">for </w:t>
      </w:r>
      <w:r w:rsidR="00000778">
        <w:t>forecast</w:t>
      </w:r>
      <w:r w:rsidR="006A396D">
        <w:t>ing</w:t>
      </w:r>
      <w:r w:rsidR="00000778">
        <w:t xml:space="preserve"> PHS risk</w:t>
      </w:r>
      <w:r>
        <w:t xml:space="preserve"> by</w:t>
      </w:r>
      <w:r w:rsidR="00000778">
        <w:t xml:space="preserve"> </w:t>
      </w:r>
      <w:r>
        <w:t xml:space="preserve">variety </w:t>
      </w:r>
      <w:r w:rsidR="006A396D">
        <w:t>with simple weather data to</w:t>
      </w:r>
      <w:r w:rsidR="00500147">
        <w:t xml:space="preserve"> </w:t>
      </w:r>
      <w:r w:rsidR="00CA3B34">
        <w:t xml:space="preserve">prioritize harvest in high risk years. </w:t>
      </w:r>
    </w:p>
    <w:p w14:paraId="1C5C5349" w14:textId="51129AD6" w:rsidR="00323664" w:rsidRDefault="00323664"/>
    <w:p w14:paraId="51CAF3E9" w14:textId="77777777" w:rsidR="00C301F6" w:rsidRDefault="00C301F6"/>
    <w:p w14:paraId="1C1AFDDC" w14:textId="3107457D" w:rsidR="005C743E" w:rsidRDefault="005C743E">
      <w:r>
        <w:t xml:space="preserve">Tables and figures </w:t>
      </w:r>
    </w:p>
    <w:p w14:paraId="3BB06D51" w14:textId="77777777" w:rsidR="00B97389" w:rsidRDefault="00B97389" w:rsidP="00B97389">
      <w:r>
        <w:t>Table 1: Summary of preharvest sprouting experiments. Experiments consisted of replicated yield trial plots and early generation meter long headrow nurseries.  (</w:t>
      </w:r>
      <w:r w:rsidRPr="007845BD">
        <w:rPr>
          <w:b/>
          <w:bCs/>
        </w:rPr>
        <w:t>Tables 1-3 likely supplementary material</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1428"/>
        <w:gridCol w:w="1428"/>
        <w:gridCol w:w="1428"/>
      </w:tblGrid>
      <w:tr w:rsidR="00B97389" w:rsidRPr="001F12E6" w14:paraId="7CBDDA48" w14:textId="77777777" w:rsidTr="00E730A2">
        <w:trPr>
          <w:trHeight w:val="120"/>
        </w:trPr>
        <w:tc>
          <w:tcPr>
            <w:tcW w:w="1428" w:type="dxa"/>
          </w:tcPr>
          <w:p w14:paraId="7A5E9271" w14:textId="3609C6F8" w:rsidR="00B97389" w:rsidRDefault="008E7266" w:rsidP="00E730A2">
            <w:pPr>
              <w:autoSpaceDE w:val="0"/>
              <w:autoSpaceDN w:val="0"/>
              <w:adjustRightInd w:val="0"/>
              <w:spacing w:after="0" w:line="240" w:lineRule="auto"/>
              <w:jc w:val="center"/>
              <w:rPr>
                <w:rFonts w:cstheme="minorHAnsi"/>
                <w:b/>
                <w:bCs/>
                <w:color w:val="000000"/>
              </w:rPr>
            </w:pPr>
            <w:r>
              <w:rPr>
                <w:rFonts w:cstheme="minorHAnsi"/>
                <w:b/>
                <w:bCs/>
                <w:color w:val="000000"/>
              </w:rPr>
              <w:t>Dataset</w:t>
            </w:r>
          </w:p>
        </w:tc>
        <w:tc>
          <w:tcPr>
            <w:tcW w:w="1428" w:type="dxa"/>
            <w:vAlign w:val="center"/>
          </w:tcPr>
          <w:p w14:paraId="1924E6F9"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b/>
                <w:bCs/>
                <w:color w:val="000000"/>
              </w:rPr>
              <w:t>Experiment</w:t>
            </w:r>
          </w:p>
        </w:tc>
        <w:tc>
          <w:tcPr>
            <w:tcW w:w="1428" w:type="dxa"/>
            <w:vAlign w:val="center"/>
          </w:tcPr>
          <w:p w14:paraId="37BDA3EB"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b/>
                <w:bCs/>
                <w:color w:val="000000"/>
              </w:rPr>
              <w:t>Years</w:t>
            </w:r>
          </w:p>
        </w:tc>
        <w:tc>
          <w:tcPr>
            <w:tcW w:w="1428" w:type="dxa"/>
            <w:vAlign w:val="center"/>
          </w:tcPr>
          <w:p w14:paraId="01463076"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b/>
                <w:bCs/>
                <w:color w:val="000000"/>
              </w:rPr>
              <w:t>Type</w:t>
            </w:r>
          </w:p>
        </w:tc>
      </w:tr>
      <w:tr w:rsidR="00B97389" w:rsidRPr="001F12E6" w14:paraId="05A043DC" w14:textId="77777777" w:rsidTr="00E730A2">
        <w:trPr>
          <w:trHeight w:val="120"/>
        </w:trPr>
        <w:tc>
          <w:tcPr>
            <w:tcW w:w="1428" w:type="dxa"/>
          </w:tcPr>
          <w:p w14:paraId="1A6BFDF0" w14:textId="77777777" w:rsidR="00B97389" w:rsidRDefault="00B97389" w:rsidP="00E730A2">
            <w:pPr>
              <w:autoSpaceDE w:val="0"/>
              <w:autoSpaceDN w:val="0"/>
              <w:adjustRightInd w:val="0"/>
              <w:spacing w:after="0" w:line="240" w:lineRule="auto"/>
              <w:jc w:val="center"/>
              <w:rPr>
                <w:rFonts w:cstheme="minorHAnsi"/>
                <w:color w:val="000000"/>
              </w:rPr>
            </w:pPr>
            <w:r>
              <w:rPr>
                <w:rFonts w:cstheme="minorHAnsi"/>
                <w:color w:val="000000"/>
              </w:rPr>
              <w:t>Spring</w:t>
            </w:r>
          </w:p>
        </w:tc>
        <w:tc>
          <w:tcPr>
            <w:tcW w:w="1428" w:type="dxa"/>
            <w:vAlign w:val="center"/>
          </w:tcPr>
          <w:p w14:paraId="3BF98FEB" w14:textId="77777777" w:rsidR="00B97389" w:rsidRPr="001F12E6" w:rsidRDefault="00B97389" w:rsidP="00E730A2">
            <w:pPr>
              <w:autoSpaceDE w:val="0"/>
              <w:autoSpaceDN w:val="0"/>
              <w:adjustRightInd w:val="0"/>
              <w:spacing w:after="0" w:line="240" w:lineRule="auto"/>
              <w:jc w:val="center"/>
              <w:rPr>
                <w:rFonts w:cstheme="minorHAnsi"/>
                <w:color w:val="000000"/>
              </w:rPr>
            </w:pPr>
            <w:proofErr w:type="spellStart"/>
            <w:r>
              <w:rPr>
                <w:rFonts w:cstheme="minorHAnsi"/>
                <w:color w:val="000000"/>
              </w:rPr>
              <w:t>SMBReg</w:t>
            </w:r>
            <w:proofErr w:type="spellEnd"/>
          </w:p>
        </w:tc>
        <w:tc>
          <w:tcPr>
            <w:tcW w:w="1428" w:type="dxa"/>
            <w:vAlign w:val="center"/>
          </w:tcPr>
          <w:p w14:paraId="7012F8E5"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2015-2020</w:t>
            </w:r>
          </w:p>
        </w:tc>
        <w:tc>
          <w:tcPr>
            <w:tcW w:w="1428" w:type="dxa"/>
            <w:vAlign w:val="center"/>
          </w:tcPr>
          <w:p w14:paraId="22E350D2"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yield</w:t>
            </w:r>
          </w:p>
        </w:tc>
      </w:tr>
      <w:tr w:rsidR="00B97389" w:rsidRPr="001F12E6" w14:paraId="1B3CBD31" w14:textId="77777777" w:rsidTr="00E730A2">
        <w:trPr>
          <w:trHeight w:val="120"/>
        </w:trPr>
        <w:tc>
          <w:tcPr>
            <w:tcW w:w="1428" w:type="dxa"/>
          </w:tcPr>
          <w:p w14:paraId="705811E8" w14:textId="77777777" w:rsidR="00B97389" w:rsidRDefault="00B97389" w:rsidP="00E730A2">
            <w:pPr>
              <w:autoSpaceDE w:val="0"/>
              <w:autoSpaceDN w:val="0"/>
              <w:adjustRightInd w:val="0"/>
              <w:spacing w:after="0" w:line="240" w:lineRule="auto"/>
              <w:jc w:val="center"/>
              <w:rPr>
                <w:rFonts w:cstheme="minorHAnsi"/>
                <w:color w:val="000000"/>
              </w:rPr>
            </w:pPr>
            <w:r w:rsidRPr="00AD4C28">
              <w:rPr>
                <w:rFonts w:cstheme="minorHAnsi"/>
                <w:color w:val="000000"/>
              </w:rPr>
              <w:t>Spring</w:t>
            </w:r>
          </w:p>
        </w:tc>
        <w:tc>
          <w:tcPr>
            <w:tcW w:w="1428" w:type="dxa"/>
            <w:vAlign w:val="center"/>
          </w:tcPr>
          <w:p w14:paraId="7DB3D9F4"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ESBN</w:t>
            </w:r>
          </w:p>
        </w:tc>
        <w:tc>
          <w:tcPr>
            <w:tcW w:w="1428" w:type="dxa"/>
            <w:vAlign w:val="center"/>
          </w:tcPr>
          <w:p w14:paraId="77BD5C66"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2015-2020</w:t>
            </w:r>
          </w:p>
        </w:tc>
        <w:tc>
          <w:tcPr>
            <w:tcW w:w="1428" w:type="dxa"/>
            <w:vAlign w:val="center"/>
          </w:tcPr>
          <w:p w14:paraId="368EB183"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yield</w:t>
            </w:r>
          </w:p>
        </w:tc>
      </w:tr>
      <w:tr w:rsidR="00B97389" w:rsidRPr="001F12E6" w14:paraId="74AB16DF" w14:textId="77777777" w:rsidTr="00E730A2">
        <w:trPr>
          <w:trHeight w:val="120"/>
        </w:trPr>
        <w:tc>
          <w:tcPr>
            <w:tcW w:w="1428" w:type="dxa"/>
          </w:tcPr>
          <w:p w14:paraId="0432C909" w14:textId="77777777" w:rsidR="00B97389" w:rsidRDefault="00B97389" w:rsidP="00E730A2">
            <w:pPr>
              <w:autoSpaceDE w:val="0"/>
              <w:autoSpaceDN w:val="0"/>
              <w:adjustRightInd w:val="0"/>
              <w:spacing w:after="0" w:line="240" w:lineRule="auto"/>
              <w:jc w:val="center"/>
              <w:rPr>
                <w:rFonts w:cstheme="minorHAnsi"/>
                <w:color w:val="000000"/>
              </w:rPr>
            </w:pPr>
            <w:r w:rsidRPr="00AD4C28">
              <w:rPr>
                <w:rFonts w:cstheme="minorHAnsi"/>
                <w:color w:val="000000"/>
              </w:rPr>
              <w:t>Spring</w:t>
            </w:r>
          </w:p>
        </w:tc>
        <w:tc>
          <w:tcPr>
            <w:tcW w:w="1428" w:type="dxa"/>
            <w:vAlign w:val="center"/>
          </w:tcPr>
          <w:p w14:paraId="2B5715A5"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S2MET</w:t>
            </w:r>
          </w:p>
        </w:tc>
        <w:tc>
          <w:tcPr>
            <w:tcW w:w="1428" w:type="dxa"/>
            <w:vAlign w:val="center"/>
          </w:tcPr>
          <w:p w14:paraId="46E61755"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2015-2016</w:t>
            </w:r>
          </w:p>
        </w:tc>
        <w:tc>
          <w:tcPr>
            <w:tcW w:w="1428" w:type="dxa"/>
            <w:vAlign w:val="center"/>
          </w:tcPr>
          <w:p w14:paraId="041A0128"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yield</w:t>
            </w:r>
          </w:p>
        </w:tc>
      </w:tr>
      <w:tr w:rsidR="00B97389" w:rsidRPr="001F12E6" w14:paraId="6958133C" w14:textId="77777777" w:rsidTr="00E730A2">
        <w:trPr>
          <w:trHeight w:val="120"/>
        </w:trPr>
        <w:tc>
          <w:tcPr>
            <w:tcW w:w="1428" w:type="dxa"/>
          </w:tcPr>
          <w:p w14:paraId="629963D1" w14:textId="77777777" w:rsidR="00B97389" w:rsidRDefault="00B97389" w:rsidP="00E730A2">
            <w:pPr>
              <w:autoSpaceDE w:val="0"/>
              <w:autoSpaceDN w:val="0"/>
              <w:adjustRightInd w:val="0"/>
              <w:spacing w:after="0" w:line="240" w:lineRule="auto"/>
              <w:jc w:val="center"/>
              <w:rPr>
                <w:rFonts w:cstheme="minorHAnsi"/>
                <w:color w:val="000000"/>
              </w:rPr>
            </w:pPr>
            <w:r w:rsidRPr="00AD4C28">
              <w:rPr>
                <w:rFonts w:cstheme="minorHAnsi"/>
                <w:color w:val="000000"/>
              </w:rPr>
              <w:t>Spring</w:t>
            </w:r>
          </w:p>
        </w:tc>
        <w:tc>
          <w:tcPr>
            <w:tcW w:w="1428" w:type="dxa"/>
            <w:vAlign w:val="center"/>
          </w:tcPr>
          <w:p w14:paraId="31973E0A"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CU_TP</w:t>
            </w:r>
          </w:p>
        </w:tc>
        <w:tc>
          <w:tcPr>
            <w:tcW w:w="1428" w:type="dxa"/>
            <w:vAlign w:val="center"/>
          </w:tcPr>
          <w:p w14:paraId="1233DBCE"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2017</w:t>
            </w:r>
          </w:p>
        </w:tc>
        <w:tc>
          <w:tcPr>
            <w:tcW w:w="1428" w:type="dxa"/>
            <w:vAlign w:val="center"/>
          </w:tcPr>
          <w:p w14:paraId="6A841CF7"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headrow</w:t>
            </w:r>
          </w:p>
        </w:tc>
      </w:tr>
      <w:tr w:rsidR="00B97389" w:rsidRPr="001F12E6" w14:paraId="763493E1" w14:textId="77777777" w:rsidTr="00E730A2">
        <w:trPr>
          <w:trHeight w:val="120"/>
        </w:trPr>
        <w:tc>
          <w:tcPr>
            <w:tcW w:w="1428" w:type="dxa"/>
          </w:tcPr>
          <w:p w14:paraId="72E6C706" w14:textId="77777777" w:rsidR="00B97389" w:rsidRDefault="00B97389" w:rsidP="00E730A2">
            <w:pPr>
              <w:autoSpaceDE w:val="0"/>
              <w:autoSpaceDN w:val="0"/>
              <w:adjustRightInd w:val="0"/>
              <w:spacing w:after="0" w:line="240" w:lineRule="auto"/>
              <w:jc w:val="center"/>
              <w:rPr>
                <w:rFonts w:cstheme="minorHAnsi"/>
                <w:color w:val="000000"/>
              </w:rPr>
            </w:pPr>
            <w:r w:rsidRPr="00AD4C28">
              <w:rPr>
                <w:rFonts w:cstheme="minorHAnsi"/>
                <w:color w:val="000000"/>
              </w:rPr>
              <w:t>Spring</w:t>
            </w:r>
          </w:p>
        </w:tc>
        <w:tc>
          <w:tcPr>
            <w:tcW w:w="1428" w:type="dxa"/>
            <w:vAlign w:val="center"/>
          </w:tcPr>
          <w:p w14:paraId="1A6E3668" w14:textId="77777777" w:rsidR="00B97389" w:rsidRPr="001F12E6" w:rsidRDefault="00B97389" w:rsidP="00E730A2">
            <w:pPr>
              <w:autoSpaceDE w:val="0"/>
              <w:autoSpaceDN w:val="0"/>
              <w:adjustRightInd w:val="0"/>
              <w:spacing w:after="0" w:line="240" w:lineRule="auto"/>
              <w:jc w:val="center"/>
              <w:rPr>
                <w:rFonts w:cstheme="minorHAnsi"/>
                <w:color w:val="000000"/>
              </w:rPr>
            </w:pPr>
            <w:proofErr w:type="spellStart"/>
            <w:r>
              <w:rPr>
                <w:rFonts w:cstheme="minorHAnsi"/>
                <w:color w:val="000000"/>
              </w:rPr>
              <w:t>CUReg</w:t>
            </w:r>
            <w:proofErr w:type="spellEnd"/>
          </w:p>
        </w:tc>
        <w:tc>
          <w:tcPr>
            <w:tcW w:w="1428" w:type="dxa"/>
            <w:vAlign w:val="center"/>
          </w:tcPr>
          <w:p w14:paraId="1129E5C3"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2018-2019</w:t>
            </w:r>
          </w:p>
        </w:tc>
        <w:tc>
          <w:tcPr>
            <w:tcW w:w="1428" w:type="dxa"/>
            <w:vAlign w:val="center"/>
          </w:tcPr>
          <w:p w14:paraId="0F60233D"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yield</w:t>
            </w:r>
          </w:p>
        </w:tc>
      </w:tr>
      <w:tr w:rsidR="00B97389" w:rsidRPr="001F12E6" w14:paraId="0684015D" w14:textId="77777777" w:rsidTr="00E730A2">
        <w:trPr>
          <w:trHeight w:val="120"/>
        </w:trPr>
        <w:tc>
          <w:tcPr>
            <w:tcW w:w="1428" w:type="dxa"/>
          </w:tcPr>
          <w:p w14:paraId="5A1A0BD5" w14:textId="77777777" w:rsidR="00B97389" w:rsidRDefault="00B97389" w:rsidP="00E730A2">
            <w:pPr>
              <w:autoSpaceDE w:val="0"/>
              <w:autoSpaceDN w:val="0"/>
              <w:adjustRightInd w:val="0"/>
              <w:spacing w:after="0" w:line="240" w:lineRule="auto"/>
              <w:jc w:val="center"/>
              <w:rPr>
                <w:rFonts w:cstheme="minorHAnsi"/>
                <w:color w:val="000000"/>
              </w:rPr>
            </w:pPr>
            <w:r w:rsidRPr="00AD4C28">
              <w:rPr>
                <w:rFonts w:cstheme="minorHAnsi"/>
                <w:color w:val="000000"/>
              </w:rPr>
              <w:t>Spring</w:t>
            </w:r>
          </w:p>
        </w:tc>
        <w:tc>
          <w:tcPr>
            <w:tcW w:w="1428" w:type="dxa"/>
            <w:vAlign w:val="center"/>
          </w:tcPr>
          <w:p w14:paraId="3444D634"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CU1</w:t>
            </w:r>
          </w:p>
        </w:tc>
        <w:tc>
          <w:tcPr>
            <w:tcW w:w="1428" w:type="dxa"/>
            <w:vAlign w:val="center"/>
          </w:tcPr>
          <w:p w14:paraId="4FDA4AFA"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2019-2020</w:t>
            </w:r>
          </w:p>
        </w:tc>
        <w:tc>
          <w:tcPr>
            <w:tcW w:w="1428" w:type="dxa"/>
            <w:vAlign w:val="center"/>
          </w:tcPr>
          <w:p w14:paraId="047B3A9B" w14:textId="77777777" w:rsidR="00B97389" w:rsidRPr="001F12E6" w:rsidRDefault="00B97389" w:rsidP="00E730A2">
            <w:pPr>
              <w:autoSpaceDE w:val="0"/>
              <w:autoSpaceDN w:val="0"/>
              <w:adjustRightInd w:val="0"/>
              <w:spacing w:after="0" w:line="240" w:lineRule="auto"/>
              <w:jc w:val="center"/>
              <w:rPr>
                <w:rFonts w:cstheme="minorHAnsi"/>
                <w:color w:val="000000"/>
              </w:rPr>
            </w:pPr>
            <w:r>
              <w:rPr>
                <w:rFonts w:cstheme="minorHAnsi"/>
                <w:color w:val="000000"/>
              </w:rPr>
              <w:t>headrow</w:t>
            </w:r>
          </w:p>
        </w:tc>
      </w:tr>
      <w:tr w:rsidR="00B97389" w:rsidRPr="001F12E6" w14:paraId="2968DB20" w14:textId="77777777" w:rsidTr="00E730A2">
        <w:trPr>
          <w:trHeight w:val="120"/>
        </w:trPr>
        <w:tc>
          <w:tcPr>
            <w:tcW w:w="1428" w:type="dxa"/>
          </w:tcPr>
          <w:p w14:paraId="1134F0FB" w14:textId="77777777" w:rsidR="00B97389" w:rsidRPr="00AD4C28" w:rsidRDefault="00B97389" w:rsidP="00E730A2">
            <w:pPr>
              <w:autoSpaceDE w:val="0"/>
              <w:autoSpaceDN w:val="0"/>
              <w:adjustRightInd w:val="0"/>
              <w:spacing w:after="0" w:line="240" w:lineRule="auto"/>
              <w:jc w:val="center"/>
              <w:rPr>
                <w:rFonts w:cstheme="minorHAnsi"/>
                <w:color w:val="000000"/>
              </w:rPr>
            </w:pPr>
            <w:r>
              <w:rPr>
                <w:rFonts w:cstheme="minorHAnsi"/>
                <w:color w:val="000000"/>
              </w:rPr>
              <w:t>Spring</w:t>
            </w:r>
          </w:p>
        </w:tc>
        <w:tc>
          <w:tcPr>
            <w:tcW w:w="1428" w:type="dxa"/>
            <w:vAlign w:val="center"/>
          </w:tcPr>
          <w:p w14:paraId="370D7665" w14:textId="77777777" w:rsidR="00B97389" w:rsidRDefault="00B97389" w:rsidP="00E730A2">
            <w:pPr>
              <w:autoSpaceDE w:val="0"/>
              <w:autoSpaceDN w:val="0"/>
              <w:adjustRightInd w:val="0"/>
              <w:spacing w:after="0" w:line="240" w:lineRule="auto"/>
              <w:jc w:val="center"/>
              <w:rPr>
                <w:rFonts w:cstheme="minorHAnsi"/>
                <w:color w:val="000000"/>
              </w:rPr>
            </w:pPr>
            <w:proofErr w:type="spellStart"/>
            <w:r>
              <w:rPr>
                <w:rFonts w:cstheme="minorHAnsi"/>
                <w:color w:val="000000"/>
              </w:rPr>
              <w:t>NakedReg</w:t>
            </w:r>
            <w:proofErr w:type="spellEnd"/>
          </w:p>
        </w:tc>
        <w:tc>
          <w:tcPr>
            <w:tcW w:w="1428" w:type="dxa"/>
            <w:vAlign w:val="center"/>
          </w:tcPr>
          <w:p w14:paraId="1A83D6C9" w14:textId="77777777" w:rsidR="00B97389" w:rsidRDefault="00B97389" w:rsidP="00E730A2">
            <w:pPr>
              <w:autoSpaceDE w:val="0"/>
              <w:autoSpaceDN w:val="0"/>
              <w:adjustRightInd w:val="0"/>
              <w:spacing w:after="0" w:line="240" w:lineRule="auto"/>
              <w:jc w:val="center"/>
              <w:rPr>
                <w:rFonts w:cstheme="minorHAnsi"/>
                <w:color w:val="000000"/>
              </w:rPr>
            </w:pPr>
            <w:r>
              <w:rPr>
                <w:rFonts w:cstheme="minorHAnsi"/>
                <w:color w:val="000000"/>
              </w:rPr>
              <w:t>2018-2020</w:t>
            </w:r>
          </w:p>
        </w:tc>
        <w:tc>
          <w:tcPr>
            <w:tcW w:w="1428" w:type="dxa"/>
            <w:vAlign w:val="center"/>
          </w:tcPr>
          <w:p w14:paraId="4ED3AB8B" w14:textId="77777777" w:rsidR="00B97389" w:rsidRDefault="00B97389" w:rsidP="00E730A2">
            <w:pPr>
              <w:autoSpaceDE w:val="0"/>
              <w:autoSpaceDN w:val="0"/>
              <w:adjustRightInd w:val="0"/>
              <w:spacing w:after="0" w:line="240" w:lineRule="auto"/>
              <w:jc w:val="center"/>
              <w:rPr>
                <w:rFonts w:cstheme="minorHAnsi"/>
                <w:color w:val="000000"/>
              </w:rPr>
            </w:pPr>
            <w:r>
              <w:rPr>
                <w:rFonts w:cstheme="minorHAnsi"/>
                <w:color w:val="000000"/>
              </w:rPr>
              <w:t>yield</w:t>
            </w:r>
          </w:p>
        </w:tc>
      </w:tr>
      <w:tr w:rsidR="00B97389" w:rsidRPr="001F12E6" w14:paraId="1A214C69" w14:textId="77777777" w:rsidTr="00E730A2">
        <w:trPr>
          <w:trHeight w:val="120"/>
        </w:trPr>
        <w:tc>
          <w:tcPr>
            <w:tcW w:w="1428" w:type="dxa"/>
          </w:tcPr>
          <w:p w14:paraId="36AB161E" w14:textId="77777777" w:rsidR="00B97389" w:rsidRDefault="00B97389" w:rsidP="00E730A2">
            <w:pPr>
              <w:autoSpaceDE w:val="0"/>
              <w:autoSpaceDN w:val="0"/>
              <w:adjustRightInd w:val="0"/>
              <w:spacing w:after="0" w:line="240" w:lineRule="auto"/>
              <w:jc w:val="center"/>
              <w:rPr>
                <w:rFonts w:cstheme="minorHAnsi"/>
                <w:color w:val="000000"/>
              </w:rPr>
            </w:pPr>
            <w:r>
              <w:rPr>
                <w:rFonts w:cstheme="minorHAnsi"/>
                <w:color w:val="000000"/>
              </w:rPr>
              <w:t>Winter</w:t>
            </w:r>
          </w:p>
        </w:tc>
        <w:tc>
          <w:tcPr>
            <w:tcW w:w="1428" w:type="dxa"/>
            <w:vAlign w:val="center"/>
          </w:tcPr>
          <w:p w14:paraId="5C7C5F47" w14:textId="77777777" w:rsidR="00B97389" w:rsidRDefault="00B97389" w:rsidP="00E730A2">
            <w:pPr>
              <w:autoSpaceDE w:val="0"/>
              <w:autoSpaceDN w:val="0"/>
              <w:adjustRightInd w:val="0"/>
              <w:spacing w:after="0" w:line="240" w:lineRule="auto"/>
              <w:jc w:val="center"/>
              <w:rPr>
                <w:rFonts w:cstheme="minorHAnsi"/>
                <w:color w:val="000000"/>
              </w:rPr>
            </w:pPr>
            <w:proofErr w:type="spellStart"/>
            <w:r>
              <w:rPr>
                <w:rFonts w:cstheme="minorHAnsi"/>
                <w:color w:val="000000"/>
              </w:rPr>
              <w:t>WMBReg</w:t>
            </w:r>
            <w:proofErr w:type="spellEnd"/>
          </w:p>
        </w:tc>
        <w:tc>
          <w:tcPr>
            <w:tcW w:w="1428" w:type="dxa"/>
            <w:vAlign w:val="center"/>
          </w:tcPr>
          <w:p w14:paraId="2A601397" w14:textId="77777777" w:rsidR="00B97389" w:rsidRDefault="00B97389" w:rsidP="00E730A2">
            <w:pPr>
              <w:autoSpaceDE w:val="0"/>
              <w:autoSpaceDN w:val="0"/>
              <w:adjustRightInd w:val="0"/>
              <w:spacing w:after="0" w:line="240" w:lineRule="auto"/>
              <w:jc w:val="center"/>
              <w:rPr>
                <w:rFonts w:cstheme="minorHAnsi"/>
                <w:color w:val="000000"/>
              </w:rPr>
            </w:pPr>
            <w:r>
              <w:rPr>
                <w:rFonts w:cstheme="minorHAnsi"/>
                <w:color w:val="000000"/>
              </w:rPr>
              <w:t>2016-2020</w:t>
            </w:r>
          </w:p>
        </w:tc>
        <w:tc>
          <w:tcPr>
            <w:tcW w:w="1428" w:type="dxa"/>
          </w:tcPr>
          <w:p w14:paraId="42DC57CE" w14:textId="77777777" w:rsidR="00B97389" w:rsidRDefault="00B97389" w:rsidP="00E730A2">
            <w:pPr>
              <w:autoSpaceDE w:val="0"/>
              <w:autoSpaceDN w:val="0"/>
              <w:adjustRightInd w:val="0"/>
              <w:spacing w:after="0" w:line="240" w:lineRule="auto"/>
              <w:jc w:val="center"/>
              <w:rPr>
                <w:rFonts w:cstheme="minorHAnsi"/>
                <w:color w:val="000000"/>
              </w:rPr>
            </w:pPr>
            <w:r w:rsidRPr="00686917">
              <w:rPr>
                <w:rFonts w:cstheme="minorHAnsi"/>
                <w:color w:val="000000"/>
              </w:rPr>
              <w:t>yield</w:t>
            </w:r>
          </w:p>
        </w:tc>
      </w:tr>
      <w:tr w:rsidR="00B97389" w:rsidRPr="001F12E6" w14:paraId="6582FE1C" w14:textId="77777777" w:rsidTr="00E730A2">
        <w:trPr>
          <w:trHeight w:val="120"/>
        </w:trPr>
        <w:tc>
          <w:tcPr>
            <w:tcW w:w="1428" w:type="dxa"/>
          </w:tcPr>
          <w:p w14:paraId="0A7D1211" w14:textId="77777777" w:rsidR="00B97389" w:rsidRDefault="00B97389" w:rsidP="00E730A2">
            <w:pPr>
              <w:autoSpaceDE w:val="0"/>
              <w:autoSpaceDN w:val="0"/>
              <w:adjustRightInd w:val="0"/>
              <w:spacing w:after="0" w:line="240" w:lineRule="auto"/>
              <w:jc w:val="center"/>
              <w:rPr>
                <w:rFonts w:cstheme="minorHAnsi"/>
                <w:color w:val="000000"/>
              </w:rPr>
            </w:pPr>
            <w:r w:rsidRPr="00163935">
              <w:rPr>
                <w:rFonts w:cstheme="minorHAnsi"/>
                <w:color w:val="000000"/>
              </w:rPr>
              <w:t>Winter</w:t>
            </w:r>
          </w:p>
        </w:tc>
        <w:tc>
          <w:tcPr>
            <w:tcW w:w="1428" w:type="dxa"/>
            <w:vAlign w:val="center"/>
          </w:tcPr>
          <w:p w14:paraId="7B2AD94F" w14:textId="77777777" w:rsidR="00B97389" w:rsidRDefault="00B97389" w:rsidP="00E730A2">
            <w:pPr>
              <w:autoSpaceDE w:val="0"/>
              <w:autoSpaceDN w:val="0"/>
              <w:adjustRightInd w:val="0"/>
              <w:spacing w:after="0" w:line="240" w:lineRule="auto"/>
              <w:jc w:val="center"/>
              <w:rPr>
                <w:rFonts w:cstheme="minorHAnsi"/>
                <w:color w:val="000000"/>
              </w:rPr>
            </w:pPr>
            <w:proofErr w:type="spellStart"/>
            <w:r>
              <w:rPr>
                <w:rFonts w:cstheme="minorHAnsi"/>
                <w:color w:val="000000"/>
              </w:rPr>
              <w:t>WMBCoop</w:t>
            </w:r>
            <w:proofErr w:type="spellEnd"/>
          </w:p>
        </w:tc>
        <w:tc>
          <w:tcPr>
            <w:tcW w:w="1428" w:type="dxa"/>
            <w:vAlign w:val="center"/>
          </w:tcPr>
          <w:p w14:paraId="35DFA250" w14:textId="77777777" w:rsidR="00B97389" w:rsidRDefault="00B97389" w:rsidP="00E730A2">
            <w:pPr>
              <w:autoSpaceDE w:val="0"/>
              <w:autoSpaceDN w:val="0"/>
              <w:adjustRightInd w:val="0"/>
              <w:spacing w:after="0" w:line="240" w:lineRule="auto"/>
              <w:jc w:val="center"/>
              <w:rPr>
                <w:rFonts w:cstheme="minorHAnsi"/>
                <w:color w:val="000000"/>
              </w:rPr>
            </w:pPr>
            <w:r>
              <w:rPr>
                <w:rFonts w:cstheme="minorHAnsi"/>
                <w:color w:val="000000"/>
              </w:rPr>
              <w:t>2016-2020</w:t>
            </w:r>
          </w:p>
        </w:tc>
        <w:tc>
          <w:tcPr>
            <w:tcW w:w="1428" w:type="dxa"/>
          </w:tcPr>
          <w:p w14:paraId="5F629F38" w14:textId="77777777" w:rsidR="00B97389" w:rsidRDefault="00B97389" w:rsidP="00E730A2">
            <w:pPr>
              <w:autoSpaceDE w:val="0"/>
              <w:autoSpaceDN w:val="0"/>
              <w:adjustRightInd w:val="0"/>
              <w:spacing w:after="0" w:line="240" w:lineRule="auto"/>
              <w:jc w:val="center"/>
              <w:rPr>
                <w:rFonts w:cstheme="minorHAnsi"/>
                <w:color w:val="000000"/>
              </w:rPr>
            </w:pPr>
            <w:r w:rsidRPr="00686917">
              <w:rPr>
                <w:rFonts w:cstheme="minorHAnsi"/>
                <w:color w:val="000000"/>
              </w:rPr>
              <w:t>yield</w:t>
            </w:r>
          </w:p>
        </w:tc>
      </w:tr>
      <w:tr w:rsidR="00B97389" w:rsidRPr="001F12E6" w14:paraId="3113DA5B" w14:textId="77777777" w:rsidTr="00E730A2">
        <w:trPr>
          <w:trHeight w:val="120"/>
        </w:trPr>
        <w:tc>
          <w:tcPr>
            <w:tcW w:w="1428" w:type="dxa"/>
          </w:tcPr>
          <w:p w14:paraId="6D5B5F0C" w14:textId="77777777" w:rsidR="00B97389" w:rsidRDefault="00B97389" w:rsidP="00E730A2">
            <w:pPr>
              <w:autoSpaceDE w:val="0"/>
              <w:autoSpaceDN w:val="0"/>
              <w:adjustRightInd w:val="0"/>
              <w:spacing w:after="0" w:line="240" w:lineRule="auto"/>
              <w:jc w:val="center"/>
              <w:rPr>
                <w:rFonts w:cstheme="minorHAnsi"/>
                <w:color w:val="000000"/>
              </w:rPr>
            </w:pPr>
            <w:r w:rsidRPr="00163935">
              <w:rPr>
                <w:rFonts w:cstheme="minorHAnsi"/>
                <w:color w:val="000000"/>
              </w:rPr>
              <w:t>Winter</w:t>
            </w:r>
          </w:p>
        </w:tc>
        <w:tc>
          <w:tcPr>
            <w:tcW w:w="1428" w:type="dxa"/>
            <w:vAlign w:val="center"/>
          </w:tcPr>
          <w:p w14:paraId="655A3842" w14:textId="77777777" w:rsidR="00B97389" w:rsidRDefault="00B97389" w:rsidP="00E730A2">
            <w:pPr>
              <w:autoSpaceDE w:val="0"/>
              <w:autoSpaceDN w:val="0"/>
              <w:adjustRightInd w:val="0"/>
              <w:spacing w:after="0" w:line="240" w:lineRule="auto"/>
              <w:jc w:val="center"/>
              <w:rPr>
                <w:rFonts w:cstheme="minorHAnsi"/>
                <w:color w:val="000000"/>
              </w:rPr>
            </w:pPr>
            <w:proofErr w:type="spellStart"/>
            <w:r>
              <w:rPr>
                <w:rFonts w:cstheme="minorHAnsi"/>
                <w:color w:val="000000"/>
              </w:rPr>
              <w:t>OSUmalt</w:t>
            </w:r>
            <w:proofErr w:type="spellEnd"/>
          </w:p>
        </w:tc>
        <w:tc>
          <w:tcPr>
            <w:tcW w:w="1428" w:type="dxa"/>
            <w:vAlign w:val="center"/>
          </w:tcPr>
          <w:p w14:paraId="512D2134" w14:textId="77777777" w:rsidR="00B97389" w:rsidRDefault="00B97389" w:rsidP="00E730A2">
            <w:pPr>
              <w:autoSpaceDE w:val="0"/>
              <w:autoSpaceDN w:val="0"/>
              <w:adjustRightInd w:val="0"/>
              <w:spacing w:after="0" w:line="240" w:lineRule="auto"/>
              <w:jc w:val="center"/>
              <w:rPr>
                <w:rFonts w:cstheme="minorHAnsi"/>
                <w:color w:val="000000"/>
              </w:rPr>
            </w:pPr>
            <w:r>
              <w:rPr>
                <w:rFonts w:cstheme="minorHAnsi"/>
                <w:color w:val="000000"/>
              </w:rPr>
              <w:t>2016-2018</w:t>
            </w:r>
          </w:p>
        </w:tc>
        <w:tc>
          <w:tcPr>
            <w:tcW w:w="1428" w:type="dxa"/>
          </w:tcPr>
          <w:p w14:paraId="4B5FB0F1" w14:textId="77777777" w:rsidR="00B97389" w:rsidRDefault="00B97389" w:rsidP="00E730A2">
            <w:pPr>
              <w:autoSpaceDE w:val="0"/>
              <w:autoSpaceDN w:val="0"/>
              <w:adjustRightInd w:val="0"/>
              <w:spacing w:after="0" w:line="240" w:lineRule="auto"/>
              <w:jc w:val="center"/>
              <w:rPr>
                <w:rFonts w:cstheme="minorHAnsi"/>
                <w:color w:val="000000"/>
              </w:rPr>
            </w:pPr>
            <w:r w:rsidRPr="00686917">
              <w:rPr>
                <w:rFonts w:cstheme="minorHAnsi"/>
                <w:color w:val="000000"/>
              </w:rPr>
              <w:t>yield</w:t>
            </w:r>
          </w:p>
        </w:tc>
      </w:tr>
    </w:tbl>
    <w:p w14:paraId="61AC8F80" w14:textId="77777777" w:rsidR="00B97389" w:rsidRDefault="00B97389" w:rsidP="00B97389"/>
    <w:p w14:paraId="30A4D791" w14:textId="77777777" w:rsidR="00323664" w:rsidRDefault="00323664" w:rsidP="00B97389">
      <w:pPr>
        <w:autoSpaceDE w:val="0"/>
        <w:autoSpaceDN w:val="0"/>
        <w:adjustRightInd w:val="0"/>
        <w:spacing w:after="0" w:line="240" w:lineRule="auto"/>
        <w:rPr>
          <w:rFonts w:cstheme="minorHAnsi"/>
          <w:color w:val="000000"/>
        </w:rPr>
      </w:pPr>
    </w:p>
    <w:p w14:paraId="12FB0676" w14:textId="77777777" w:rsidR="00323664" w:rsidRDefault="00323664" w:rsidP="00B97389">
      <w:pPr>
        <w:autoSpaceDE w:val="0"/>
        <w:autoSpaceDN w:val="0"/>
        <w:adjustRightInd w:val="0"/>
        <w:spacing w:after="0" w:line="240" w:lineRule="auto"/>
        <w:rPr>
          <w:rFonts w:cstheme="minorHAnsi"/>
          <w:color w:val="000000"/>
        </w:rPr>
      </w:pPr>
    </w:p>
    <w:p w14:paraId="431BE9C9" w14:textId="77777777" w:rsidR="00323664" w:rsidRDefault="00323664" w:rsidP="00B97389">
      <w:pPr>
        <w:autoSpaceDE w:val="0"/>
        <w:autoSpaceDN w:val="0"/>
        <w:adjustRightInd w:val="0"/>
        <w:spacing w:after="0" w:line="240" w:lineRule="auto"/>
        <w:rPr>
          <w:rFonts w:cstheme="minorHAnsi"/>
          <w:color w:val="000000"/>
        </w:rPr>
      </w:pPr>
    </w:p>
    <w:p w14:paraId="7EB984E2" w14:textId="77777777" w:rsidR="00323664" w:rsidRDefault="00323664" w:rsidP="00B97389">
      <w:pPr>
        <w:autoSpaceDE w:val="0"/>
        <w:autoSpaceDN w:val="0"/>
        <w:adjustRightInd w:val="0"/>
        <w:spacing w:after="0" w:line="240" w:lineRule="auto"/>
        <w:rPr>
          <w:rFonts w:cstheme="minorHAnsi"/>
          <w:color w:val="000000"/>
        </w:rPr>
      </w:pPr>
    </w:p>
    <w:p w14:paraId="0A944AB6" w14:textId="77777777" w:rsidR="00323664" w:rsidRDefault="00323664" w:rsidP="00B97389">
      <w:pPr>
        <w:autoSpaceDE w:val="0"/>
        <w:autoSpaceDN w:val="0"/>
        <w:adjustRightInd w:val="0"/>
        <w:spacing w:after="0" w:line="240" w:lineRule="auto"/>
        <w:rPr>
          <w:rFonts w:cstheme="minorHAnsi"/>
          <w:color w:val="000000"/>
        </w:rPr>
      </w:pPr>
    </w:p>
    <w:p w14:paraId="65DA7175" w14:textId="77777777" w:rsidR="00323664" w:rsidRDefault="00323664" w:rsidP="00B97389">
      <w:pPr>
        <w:autoSpaceDE w:val="0"/>
        <w:autoSpaceDN w:val="0"/>
        <w:adjustRightInd w:val="0"/>
        <w:spacing w:after="0" w:line="240" w:lineRule="auto"/>
        <w:rPr>
          <w:rFonts w:cstheme="minorHAnsi"/>
          <w:color w:val="000000"/>
        </w:rPr>
      </w:pPr>
    </w:p>
    <w:p w14:paraId="5BA93436" w14:textId="77777777" w:rsidR="00323664" w:rsidRDefault="00323664" w:rsidP="00B97389">
      <w:pPr>
        <w:autoSpaceDE w:val="0"/>
        <w:autoSpaceDN w:val="0"/>
        <w:adjustRightInd w:val="0"/>
        <w:spacing w:after="0" w:line="240" w:lineRule="auto"/>
        <w:rPr>
          <w:rFonts w:cstheme="minorHAnsi"/>
          <w:color w:val="000000"/>
        </w:rPr>
      </w:pPr>
    </w:p>
    <w:p w14:paraId="3CC93AA9" w14:textId="77777777" w:rsidR="00323664" w:rsidRDefault="00323664" w:rsidP="00B97389">
      <w:pPr>
        <w:autoSpaceDE w:val="0"/>
        <w:autoSpaceDN w:val="0"/>
        <w:adjustRightInd w:val="0"/>
        <w:spacing w:after="0" w:line="240" w:lineRule="auto"/>
        <w:rPr>
          <w:rFonts w:cstheme="minorHAnsi"/>
          <w:color w:val="000000"/>
        </w:rPr>
      </w:pPr>
    </w:p>
    <w:p w14:paraId="56573823" w14:textId="77777777" w:rsidR="00323664" w:rsidRDefault="00323664" w:rsidP="00B97389">
      <w:pPr>
        <w:autoSpaceDE w:val="0"/>
        <w:autoSpaceDN w:val="0"/>
        <w:adjustRightInd w:val="0"/>
        <w:spacing w:after="0" w:line="240" w:lineRule="auto"/>
        <w:rPr>
          <w:rFonts w:cstheme="minorHAnsi"/>
          <w:color w:val="000000"/>
        </w:rPr>
      </w:pPr>
    </w:p>
    <w:p w14:paraId="16D88C1B" w14:textId="77777777" w:rsidR="00323664" w:rsidRDefault="00323664" w:rsidP="00B97389">
      <w:pPr>
        <w:autoSpaceDE w:val="0"/>
        <w:autoSpaceDN w:val="0"/>
        <w:adjustRightInd w:val="0"/>
        <w:spacing w:after="0" w:line="240" w:lineRule="auto"/>
        <w:rPr>
          <w:rFonts w:cstheme="minorHAnsi"/>
          <w:color w:val="000000"/>
        </w:rPr>
      </w:pPr>
    </w:p>
    <w:p w14:paraId="4BF29D52" w14:textId="77777777" w:rsidR="00323664" w:rsidRDefault="00323664" w:rsidP="00B97389">
      <w:pPr>
        <w:autoSpaceDE w:val="0"/>
        <w:autoSpaceDN w:val="0"/>
        <w:adjustRightInd w:val="0"/>
        <w:spacing w:after="0" w:line="240" w:lineRule="auto"/>
        <w:rPr>
          <w:rFonts w:cstheme="minorHAnsi"/>
          <w:color w:val="000000"/>
        </w:rPr>
      </w:pPr>
    </w:p>
    <w:p w14:paraId="11CAA38F" w14:textId="77777777" w:rsidR="00323664" w:rsidRDefault="00323664" w:rsidP="00B97389">
      <w:pPr>
        <w:autoSpaceDE w:val="0"/>
        <w:autoSpaceDN w:val="0"/>
        <w:adjustRightInd w:val="0"/>
        <w:spacing w:after="0" w:line="240" w:lineRule="auto"/>
        <w:rPr>
          <w:rFonts w:cstheme="minorHAnsi"/>
          <w:color w:val="000000"/>
        </w:rPr>
      </w:pPr>
    </w:p>
    <w:p w14:paraId="03B1075B" w14:textId="77777777" w:rsidR="00323664" w:rsidRDefault="00323664" w:rsidP="00B97389">
      <w:pPr>
        <w:autoSpaceDE w:val="0"/>
        <w:autoSpaceDN w:val="0"/>
        <w:adjustRightInd w:val="0"/>
        <w:spacing w:after="0" w:line="240" w:lineRule="auto"/>
        <w:rPr>
          <w:rFonts w:cstheme="minorHAnsi"/>
          <w:color w:val="000000"/>
        </w:rPr>
      </w:pPr>
    </w:p>
    <w:p w14:paraId="2F9CDF8D" w14:textId="77777777" w:rsidR="00323664" w:rsidRDefault="00323664" w:rsidP="00B97389">
      <w:pPr>
        <w:autoSpaceDE w:val="0"/>
        <w:autoSpaceDN w:val="0"/>
        <w:adjustRightInd w:val="0"/>
        <w:spacing w:after="0" w:line="240" w:lineRule="auto"/>
        <w:rPr>
          <w:rFonts w:cstheme="minorHAnsi"/>
          <w:color w:val="000000"/>
        </w:rPr>
      </w:pPr>
    </w:p>
    <w:p w14:paraId="5481394F" w14:textId="77777777" w:rsidR="00323664" w:rsidRDefault="00323664" w:rsidP="00B97389">
      <w:pPr>
        <w:autoSpaceDE w:val="0"/>
        <w:autoSpaceDN w:val="0"/>
        <w:adjustRightInd w:val="0"/>
        <w:spacing w:after="0" w:line="240" w:lineRule="auto"/>
        <w:rPr>
          <w:rFonts w:cstheme="minorHAnsi"/>
          <w:color w:val="000000"/>
        </w:rPr>
      </w:pPr>
    </w:p>
    <w:p w14:paraId="202BE27B" w14:textId="77777777" w:rsidR="00323664" w:rsidRDefault="00323664" w:rsidP="00B97389">
      <w:pPr>
        <w:autoSpaceDE w:val="0"/>
        <w:autoSpaceDN w:val="0"/>
        <w:adjustRightInd w:val="0"/>
        <w:spacing w:after="0" w:line="240" w:lineRule="auto"/>
        <w:rPr>
          <w:rFonts w:cstheme="minorHAnsi"/>
          <w:color w:val="000000"/>
        </w:rPr>
      </w:pPr>
    </w:p>
    <w:p w14:paraId="5C54F033" w14:textId="77777777" w:rsidR="00323664" w:rsidRDefault="00323664" w:rsidP="00B97389">
      <w:pPr>
        <w:autoSpaceDE w:val="0"/>
        <w:autoSpaceDN w:val="0"/>
        <w:adjustRightInd w:val="0"/>
        <w:spacing w:after="0" w:line="240" w:lineRule="auto"/>
        <w:rPr>
          <w:rFonts w:cstheme="minorHAnsi"/>
          <w:color w:val="000000"/>
        </w:rPr>
      </w:pPr>
    </w:p>
    <w:p w14:paraId="1BB991D8" w14:textId="77777777" w:rsidR="00323664" w:rsidRDefault="00323664" w:rsidP="00B97389">
      <w:pPr>
        <w:autoSpaceDE w:val="0"/>
        <w:autoSpaceDN w:val="0"/>
        <w:adjustRightInd w:val="0"/>
        <w:spacing w:after="0" w:line="240" w:lineRule="auto"/>
        <w:rPr>
          <w:rFonts w:cstheme="minorHAnsi"/>
          <w:color w:val="000000"/>
        </w:rPr>
      </w:pPr>
    </w:p>
    <w:p w14:paraId="209F2706" w14:textId="77777777" w:rsidR="00323664" w:rsidRDefault="00323664" w:rsidP="00B97389">
      <w:pPr>
        <w:autoSpaceDE w:val="0"/>
        <w:autoSpaceDN w:val="0"/>
        <w:adjustRightInd w:val="0"/>
        <w:spacing w:after="0" w:line="240" w:lineRule="auto"/>
        <w:rPr>
          <w:rFonts w:cstheme="minorHAnsi"/>
          <w:color w:val="000000"/>
        </w:rPr>
      </w:pPr>
    </w:p>
    <w:p w14:paraId="4AB5D597" w14:textId="77777777" w:rsidR="00323664" w:rsidRDefault="00323664" w:rsidP="00B97389">
      <w:pPr>
        <w:autoSpaceDE w:val="0"/>
        <w:autoSpaceDN w:val="0"/>
        <w:adjustRightInd w:val="0"/>
        <w:spacing w:after="0" w:line="240" w:lineRule="auto"/>
        <w:rPr>
          <w:rFonts w:cstheme="minorHAnsi"/>
          <w:color w:val="000000"/>
        </w:rPr>
      </w:pPr>
    </w:p>
    <w:p w14:paraId="0CE150B4" w14:textId="77777777" w:rsidR="00323664" w:rsidRDefault="00323664" w:rsidP="00B97389">
      <w:pPr>
        <w:autoSpaceDE w:val="0"/>
        <w:autoSpaceDN w:val="0"/>
        <w:adjustRightInd w:val="0"/>
        <w:spacing w:after="0" w:line="240" w:lineRule="auto"/>
        <w:rPr>
          <w:rFonts w:cstheme="minorHAnsi"/>
          <w:color w:val="000000"/>
        </w:rPr>
      </w:pPr>
    </w:p>
    <w:p w14:paraId="711AE373" w14:textId="77777777" w:rsidR="00323664" w:rsidRDefault="00323664" w:rsidP="00B97389">
      <w:pPr>
        <w:autoSpaceDE w:val="0"/>
        <w:autoSpaceDN w:val="0"/>
        <w:adjustRightInd w:val="0"/>
        <w:spacing w:after="0" w:line="240" w:lineRule="auto"/>
        <w:rPr>
          <w:rFonts w:cstheme="minorHAnsi"/>
          <w:color w:val="000000"/>
        </w:rPr>
      </w:pPr>
    </w:p>
    <w:p w14:paraId="40B18664" w14:textId="77777777" w:rsidR="00323664" w:rsidRDefault="00323664" w:rsidP="00B97389">
      <w:pPr>
        <w:autoSpaceDE w:val="0"/>
        <w:autoSpaceDN w:val="0"/>
        <w:adjustRightInd w:val="0"/>
        <w:spacing w:after="0" w:line="240" w:lineRule="auto"/>
        <w:rPr>
          <w:rFonts w:cstheme="minorHAnsi"/>
          <w:color w:val="000000"/>
        </w:rPr>
      </w:pPr>
    </w:p>
    <w:p w14:paraId="6C412BE9" w14:textId="77777777" w:rsidR="00323664" w:rsidRDefault="00323664" w:rsidP="00B97389">
      <w:pPr>
        <w:autoSpaceDE w:val="0"/>
        <w:autoSpaceDN w:val="0"/>
        <w:adjustRightInd w:val="0"/>
        <w:spacing w:after="0" w:line="240" w:lineRule="auto"/>
        <w:rPr>
          <w:rFonts w:cstheme="minorHAnsi"/>
          <w:color w:val="000000"/>
        </w:rPr>
      </w:pPr>
    </w:p>
    <w:p w14:paraId="53F49028" w14:textId="77777777" w:rsidR="00323664" w:rsidRDefault="00323664" w:rsidP="00B97389">
      <w:pPr>
        <w:autoSpaceDE w:val="0"/>
        <w:autoSpaceDN w:val="0"/>
        <w:adjustRightInd w:val="0"/>
        <w:spacing w:after="0" w:line="240" w:lineRule="auto"/>
        <w:rPr>
          <w:rFonts w:cstheme="minorHAnsi"/>
          <w:color w:val="000000"/>
        </w:rPr>
      </w:pPr>
    </w:p>
    <w:p w14:paraId="5C11917D" w14:textId="77777777" w:rsidR="00323664" w:rsidRDefault="00323664" w:rsidP="00B97389">
      <w:pPr>
        <w:autoSpaceDE w:val="0"/>
        <w:autoSpaceDN w:val="0"/>
        <w:adjustRightInd w:val="0"/>
        <w:spacing w:after="0" w:line="240" w:lineRule="auto"/>
        <w:rPr>
          <w:rFonts w:cstheme="minorHAnsi"/>
          <w:color w:val="000000"/>
        </w:rPr>
      </w:pPr>
    </w:p>
    <w:p w14:paraId="17431A64" w14:textId="77777777" w:rsidR="00323664" w:rsidRDefault="00323664" w:rsidP="00B97389">
      <w:pPr>
        <w:autoSpaceDE w:val="0"/>
        <w:autoSpaceDN w:val="0"/>
        <w:adjustRightInd w:val="0"/>
        <w:spacing w:after="0" w:line="240" w:lineRule="auto"/>
        <w:rPr>
          <w:rFonts w:cstheme="minorHAnsi"/>
          <w:color w:val="000000"/>
        </w:rPr>
      </w:pPr>
    </w:p>
    <w:p w14:paraId="45BD297E" w14:textId="77777777" w:rsidR="00323664" w:rsidRDefault="00323664" w:rsidP="00B97389">
      <w:pPr>
        <w:autoSpaceDE w:val="0"/>
        <w:autoSpaceDN w:val="0"/>
        <w:adjustRightInd w:val="0"/>
        <w:spacing w:after="0" w:line="240" w:lineRule="auto"/>
        <w:rPr>
          <w:rFonts w:cstheme="minorHAnsi"/>
          <w:color w:val="000000"/>
        </w:rPr>
      </w:pPr>
    </w:p>
    <w:p w14:paraId="10C58140" w14:textId="12505FDF" w:rsidR="00323664" w:rsidRDefault="00323664" w:rsidP="00B97389">
      <w:pPr>
        <w:autoSpaceDE w:val="0"/>
        <w:autoSpaceDN w:val="0"/>
        <w:adjustRightInd w:val="0"/>
        <w:spacing w:after="0" w:line="240" w:lineRule="auto"/>
        <w:rPr>
          <w:rFonts w:cstheme="minorHAnsi"/>
          <w:color w:val="000000"/>
        </w:rPr>
      </w:pPr>
    </w:p>
    <w:p w14:paraId="307A9CEB" w14:textId="0C98CB5B" w:rsidR="00716A7D" w:rsidRDefault="00716A7D" w:rsidP="00B97389">
      <w:pPr>
        <w:autoSpaceDE w:val="0"/>
        <w:autoSpaceDN w:val="0"/>
        <w:adjustRightInd w:val="0"/>
        <w:spacing w:after="0" w:line="240" w:lineRule="auto"/>
        <w:rPr>
          <w:rFonts w:cstheme="minorHAnsi"/>
          <w:color w:val="000000"/>
        </w:rPr>
      </w:pPr>
    </w:p>
    <w:p w14:paraId="5CBE0A5E" w14:textId="1B78CBE4" w:rsidR="00716A7D" w:rsidRDefault="00716A7D" w:rsidP="00B97389">
      <w:pPr>
        <w:autoSpaceDE w:val="0"/>
        <w:autoSpaceDN w:val="0"/>
        <w:adjustRightInd w:val="0"/>
        <w:spacing w:after="0" w:line="240" w:lineRule="auto"/>
        <w:rPr>
          <w:rFonts w:cstheme="minorHAnsi"/>
          <w:color w:val="000000"/>
        </w:rPr>
      </w:pPr>
    </w:p>
    <w:p w14:paraId="0432A9E5" w14:textId="77777777" w:rsidR="00716A7D" w:rsidRDefault="00716A7D" w:rsidP="00B97389">
      <w:pPr>
        <w:autoSpaceDE w:val="0"/>
        <w:autoSpaceDN w:val="0"/>
        <w:adjustRightInd w:val="0"/>
        <w:spacing w:after="0" w:line="240" w:lineRule="auto"/>
        <w:rPr>
          <w:rFonts w:cstheme="minorHAnsi"/>
          <w:color w:val="000000"/>
        </w:rPr>
      </w:pPr>
    </w:p>
    <w:p w14:paraId="340A156A" w14:textId="5EA23B30" w:rsidR="00B97389" w:rsidRPr="005F1188" w:rsidRDefault="00B97389" w:rsidP="00B97389">
      <w:pPr>
        <w:autoSpaceDE w:val="0"/>
        <w:autoSpaceDN w:val="0"/>
        <w:adjustRightInd w:val="0"/>
        <w:spacing w:after="0" w:line="240" w:lineRule="auto"/>
        <w:rPr>
          <w:rFonts w:cstheme="minorHAnsi"/>
          <w:b/>
          <w:bCs/>
          <w:color w:val="000000"/>
        </w:rPr>
      </w:pPr>
      <w:r w:rsidRPr="002A31D7">
        <w:rPr>
          <w:rFonts w:cstheme="minorHAnsi"/>
          <w:color w:val="000000"/>
        </w:rPr>
        <w:t xml:space="preserve">Table 2: </w:t>
      </w:r>
      <w:r w:rsidR="001E3F18">
        <w:rPr>
          <w:rFonts w:cstheme="minorHAnsi"/>
          <w:color w:val="000000"/>
        </w:rPr>
        <w:t>S</w:t>
      </w:r>
      <w:r w:rsidR="00AE5EE8">
        <w:rPr>
          <w:rFonts w:cstheme="minorHAnsi"/>
          <w:color w:val="000000"/>
        </w:rPr>
        <w:t xml:space="preserve">ummary </w:t>
      </w:r>
      <w:r w:rsidR="001E3F18">
        <w:rPr>
          <w:rFonts w:cstheme="minorHAnsi"/>
          <w:color w:val="000000"/>
        </w:rPr>
        <w:t>of genotyped entries</w:t>
      </w:r>
      <w:r w:rsidR="00AE5EE8">
        <w:rPr>
          <w:rFonts w:cstheme="minorHAnsi"/>
          <w:color w:val="000000"/>
        </w:rPr>
        <w:t xml:space="preserve"> </w:t>
      </w:r>
      <w:r w:rsidR="001E3F18">
        <w:rPr>
          <w:rFonts w:cstheme="minorHAnsi"/>
          <w:color w:val="000000"/>
        </w:rPr>
        <w:t>in spring and winter</w:t>
      </w:r>
      <w:r w:rsidR="00660CF4">
        <w:rPr>
          <w:rFonts w:cstheme="minorHAnsi"/>
          <w:color w:val="000000"/>
        </w:rPr>
        <w:t xml:space="preserve"> datasets</w:t>
      </w:r>
      <w:r w:rsidR="00AE5EE8">
        <w:rPr>
          <w:rFonts w:cstheme="minorHAnsi"/>
          <w:color w:val="000000"/>
        </w:rPr>
        <w:t>.</w:t>
      </w:r>
      <w:r w:rsidR="00E730A2" w:rsidRPr="00E730A2">
        <w:rPr>
          <w:rFonts w:cstheme="minorHAnsi"/>
          <w:color w:val="000000"/>
        </w:rPr>
        <w:t xml:space="preserve"> </w:t>
      </w:r>
      <w:r w:rsidR="00E730A2" w:rsidRPr="002A31D7">
        <w:rPr>
          <w:rFonts w:cstheme="minorHAnsi"/>
          <w:color w:val="000000"/>
        </w:rPr>
        <w:t xml:space="preserve">Haplotypes </w:t>
      </w:r>
      <w:r w:rsidR="001E3F18">
        <w:rPr>
          <w:rFonts w:cstheme="minorHAnsi"/>
          <w:color w:val="000000"/>
        </w:rPr>
        <w:t>were</w:t>
      </w:r>
      <w:r w:rsidR="00E730A2">
        <w:rPr>
          <w:rFonts w:cstheme="minorHAnsi"/>
          <w:color w:val="000000"/>
        </w:rPr>
        <w:t xml:space="preserve"> defined </w:t>
      </w:r>
      <w:r w:rsidR="00660CF4">
        <w:rPr>
          <w:rFonts w:cstheme="minorHAnsi"/>
          <w:color w:val="000000"/>
        </w:rPr>
        <w:t>by</w:t>
      </w:r>
      <w:r w:rsidR="00E730A2">
        <w:rPr>
          <w:rFonts w:cstheme="minorHAnsi"/>
          <w:color w:val="000000"/>
        </w:rPr>
        <w:t xml:space="preserve"> allelic state at </w:t>
      </w:r>
      <w:r w:rsidR="00420037">
        <w:rPr>
          <w:rFonts w:cstheme="minorHAnsi"/>
          <w:i/>
          <w:iCs/>
          <w:color w:val="000000"/>
        </w:rPr>
        <w:t>HvAlaAT1</w:t>
      </w:r>
      <w:r w:rsidR="00E730A2">
        <w:rPr>
          <w:rFonts w:cstheme="minorHAnsi"/>
          <w:color w:val="000000"/>
        </w:rPr>
        <w:t>,</w:t>
      </w:r>
      <w:r w:rsidR="00E730A2" w:rsidRPr="002A31D7">
        <w:rPr>
          <w:rFonts w:cstheme="minorHAnsi"/>
          <w:color w:val="000000"/>
        </w:rPr>
        <w:t xml:space="preserve"> </w:t>
      </w:r>
      <w:r w:rsidR="00E730A2" w:rsidRPr="008F7707">
        <w:rPr>
          <w:rFonts w:cstheme="minorHAnsi"/>
          <w:i/>
          <w:iCs/>
          <w:color w:val="000000"/>
        </w:rPr>
        <w:t>HvGA20ox1</w:t>
      </w:r>
      <w:r w:rsidR="00E730A2">
        <w:rPr>
          <w:rFonts w:cstheme="minorHAnsi"/>
          <w:color w:val="000000"/>
        </w:rPr>
        <w:t xml:space="preserve">, and </w:t>
      </w:r>
      <w:r w:rsidR="00E730A2" w:rsidRPr="008F7707">
        <w:rPr>
          <w:rFonts w:cstheme="minorHAnsi"/>
          <w:i/>
          <w:iCs/>
          <w:color w:val="000000"/>
        </w:rPr>
        <w:t>HvMKK3</w:t>
      </w:r>
      <w:r w:rsidR="00E730A2">
        <w:rPr>
          <w:rFonts w:cstheme="minorHAnsi"/>
          <w:i/>
          <w:iCs/>
          <w:color w:val="000000"/>
        </w:rPr>
        <w:t xml:space="preserve">, </w:t>
      </w:r>
      <w:r w:rsidR="00E730A2" w:rsidRPr="00DF5CD7">
        <w:rPr>
          <w:rFonts w:cstheme="minorHAnsi"/>
          <w:color w:val="000000"/>
        </w:rPr>
        <w:t>respectively</w:t>
      </w:r>
      <w:r w:rsidR="00E730A2">
        <w:rPr>
          <w:rFonts w:cstheme="minorHAnsi"/>
          <w:color w:val="000000"/>
        </w:rPr>
        <w:t xml:space="preserve">, </w:t>
      </w:r>
      <w:r w:rsidR="00E730A2" w:rsidRPr="002A31D7">
        <w:rPr>
          <w:rFonts w:cstheme="minorHAnsi"/>
          <w:color w:val="000000"/>
        </w:rPr>
        <w:t xml:space="preserve">where N </w:t>
      </w:r>
      <w:r w:rsidR="00E730A2">
        <w:rPr>
          <w:rFonts w:cstheme="minorHAnsi"/>
          <w:color w:val="000000"/>
        </w:rPr>
        <w:t>specifies a non-dormant allele and D specifies a dormant allele.</w:t>
      </w:r>
      <w:r w:rsidRPr="002A31D7">
        <w:rPr>
          <w:rFonts w:cstheme="minorHAnsi"/>
          <w:color w:val="000000"/>
        </w:rPr>
        <w:t xml:space="preserve"> CU </w:t>
      </w:r>
      <w:r>
        <w:rPr>
          <w:rFonts w:cstheme="minorHAnsi"/>
          <w:color w:val="000000"/>
        </w:rPr>
        <w:t>entries</w:t>
      </w:r>
      <w:r w:rsidRPr="002A31D7">
        <w:rPr>
          <w:rFonts w:cstheme="minorHAnsi"/>
          <w:color w:val="000000"/>
        </w:rPr>
        <w:t xml:space="preserve"> </w:t>
      </w:r>
      <w:r>
        <w:rPr>
          <w:rFonts w:cstheme="minorHAnsi"/>
          <w:color w:val="000000"/>
        </w:rPr>
        <w:t>signify</w:t>
      </w:r>
      <w:r w:rsidRPr="002A31D7">
        <w:rPr>
          <w:rFonts w:cstheme="minorHAnsi"/>
          <w:color w:val="000000"/>
        </w:rPr>
        <w:t xml:space="preserve"> Cornell </w:t>
      </w:r>
      <w:r>
        <w:rPr>
          <w:rFonts w:cstheme="minorHAnsi"/>
          <w:color w:val="000000"/>
        </w:rPr>
        <w:t>U</w:t>
      </w:r>
      <w:r w:rsidRPr="002A31D7">
        <w:rPr>
          <w:rFonts w:cstheme="minorHAnsi"/>
          <w:color w:val="000000"/>
        </w:rPr>
        <w:t xml:space="preserve">niversity experimental </w:t>
      </w:r>
      <w:r>
        <w:rPr>
          <w:rFonts w:cstheme="minorHAnsi"/>
          <w:color w:val="000000"/>
        </w:rPr>
        <w:t>entries</w:t>
      </w:r>
      <w:r w:rsidR="00AE5EE8">
        <w:rPr>
          <w:rFonts w:cstheme="minorHAnsi"/>
          <w:color w:val="000000"/>
        </w:rPr>
        <w:t xml:space="preserve">, </w:t>
      </w:r>
      <w:r>
        <w:rPr>
          <w:rFonts w:cstheme="minorHAnsi"/>
          <w:color w:val="000000"/>
        </w:rPr>
        <w:t>OSU</w:t>
      </w:r>
      <w:r w:rsidR="00660CF4">
        <w:rPr>
          <w:rFonts w:cstheme="minorHAnsi"/>
          <w:color w:val="000000"/>
        </w:rPr>
        <w:t>,</w:t>
      </w:r>
      <w:r>
        <w:rPr>
          <w:rFonts w:cstheme="minorHAnsi"/>
          <w:color w:val="000000"/>
        </w:rPr>
        <w:t xml:space="preserve"> Oregon State University experimental entries</w:t>
      </w:r>
      <w:r w:rsidR="00AE5EE8">
        <w:rPr>
          <w:rFonts w:cstheme="minorHAnsi"/>
          <w:color w:val="000000"/>
        </w:rPr>
        <w:t>, MSU</w:t>
      </w:r>
      <w:r w:rsidR="00660CF4">
        <w:rPr>
          <w:rFonts w:cstheme="minorHAnsi"/>
          <w:color w:val="000000"/>
        </w:rPr>
        <w:t>,</w:t>
      </w:r>
      <w:r w:rsidR="00AE5EE8">
        <w:rPr>
          <w:rFonts w:cstheme="minorHAnsi"/>
          <w:color w:val="000000"/>
        </w:rPr>
        <w:t xml:space="preserve"> Montana State University experimental lines, and NDSU</w:t>
      </w:r>
      <w:r w:rsidR="00660CF4">
        <w:rPr>
          <w:rFonts w:cstheme="minorHAnsi"/>
          <w:color w:val="000000"/>
        </w:rPr>
        <w:t>,</w:t>
      </w:r>
      <w:r w:rsidR="00AE5EE8">
        <w:rPr>
          <w:rFonts w:cstheme="minorHAnsi"/>
          <w:color w:val="000000"/>
        </w:rPr>
        <w:t xml:space="preserve"> North Dakota State University experimental lines</w:t>
      </w:r>
      <w:r w:rsidR="00660CF4">
        <w:rPr>
          <w:rFonts w:cstheme="minorHAnsi"/>
          <w:color w:val="000000"/>
        </w:rPr>
        <w:t>.</w:t>
      </w:r>
      <w:r w:rsidRPr="002A31D7">
        <w:rPr>
          <w:rFonts w:cstheme="minorHAnsi"/>
          <w:color w:val="000000"/>
        </w:rPr>
        <w:t xml:space="preserve"> All </w:t>
      </w:r>
      <w:r>
        <w:rPr>
          <w:rFonts w:cstheme="minorHAnsi"/>
          <w:color w:val="000000"/>
        </w:rPr>
        <w:t>entries</w:t>
      </w:r>
      <w:r w:rsidRPr="002A31D7">
        <w:rPr>
          <w:rFonts w:cstheme="minorHAnsi"/>
          <w:color w:val="000000"/>
        </w:rPr>
        <w:t xml:space="preserve"> are two-row malting barleys</w:t>
      </w:r>
      <w:r w:rsidR="00E730A2">
        <w:rPr>
          <w:rFonts w:cstheme="minorHAnsi"/>
          <w:color w:val="000000"/>
        </w:rPr>
        <w:t xml:space="preserve"> except for CDC_CLEAR</w:t>
      </w:r>
      <w:r w:rsidR="00660CF4">
        <w:rPr>
          <w:rFonts w:cstheme="minorHAnsi"/>
          <w:color w:val="000000"/>
        </w:rPr>
        <w:t>,</w:t>
      </w:r>
      <w:r w:rsidR="00660CF4" w:rsidRPr="00660CF4">
        <w:t xml:space="preserve"> </w:t>
      </w:r>
      <w:r w:rsidR="00660CF4" w:rsidRPr="00E730A2">
        <w:t>DH133529</w:t>
      </w:r>
      <w:r w:rsidR="00660CF4">
        <w:t xml:space="preserve">, and </w:t>
      </w:r>
      <w:r w:rsidR="00660CF4" w:rsidRPr="00E730A2">
        <w:t>DH133535</w:t>
      </w:r>
      <w:r w:rsidR="00E730A2">
        <w:rPr>
          <w:rFonts w:cstheme="minorHAnsi"/>
          <w:color w:val="000000"/>
        </w:rPr>
        <w:t xml:space="preserve">, which </w:t>
      </w:r>
      <w:r w:rsidR="00660CF4">
        <w:rPr>
          <w:rFonts w:cstheme="minorHAnsi"/>
          <w:color w:val="000000"/>
        </w:rPr>
        <w:t>are</w:t>
      </w:r>
      <w:r w:rsidR="00E730A2">
        <w:rPr>
          <w:rFonts w:cstheme="minorHAnsi"/>
          <w:color w:val="000000"/>
        </w:rPr>
        <w:t xml:space="preserve"> two-row spring naked barley</w:t>
      </w:r>
      <w:r w:rsidR="00660CF4">
        <w:rPr>
          <w:rFonts w:cstheme="minorHAnsi"/>
          <w:color w:val="000000"/>
        </w:rPr>
        <w:t>s</w:t>
      </w:r>
      <w:r w:rsidR="00E730A2">
        <w:rPr>
          <w:rFonts w:cstheme="minorHAnsi"/>
          <w:color w:val="000000"/>
        </w:rPr>
        <w:t xml:space="preserve"> </w:t>
      </w:r>
      <w:r w:rsidR="00660CF4">
        <w:rPr>
          <w:rFonts w:cstheme="minorHAnsi"/>
          <w:color w:val="000000"/>
        </w:rPr>
        <w:t>intended for food and malting use</w:t>
      </w:r>
      <w:r w:rsidRPr="002A31D7">
        <w:rPr>
          <w:rFonts w:cstheme="minorHAnsi"/>
          <w:color w:val="000000"/>
        </w:rPr>
        <w:t>.</w:t>
      </w:r>
      <w:r w:rsidR="00AE5EE8">
        <w:rPr>
          <w:rFonts w:cstheme="minorHAnsi"/>
          <w:color w:val="000000"/>
        </w:rPr>
        <w:t xml:space="preserve"> </w:t>
      </w:r>
      <w:r w:rsidR="00660CF4">
        <w:rPr>
          <w:rFonts w:cstheme="minorHAnsi"/>
          <w:color w:val="000000"/>
        </w:rPr>
        <w:t xml:space="preserve">Three entries, LIGHTNING, </w:t>
      </w:r>
      <w:r w:rsidR="00660CF4" w:rsidRPr="00E730A2">
        <w:t>DH130935</w:t>
      </w:r>
      <w:r w:rsidR="00660CF4">
        <w:t xml:space="preserve">, and </w:t>
      </w:r>
      <w:r w:rsidR="00660CF4" w:rsidRPr="006F4D0F">
        <w:t>DH131055</w:t>
      </w:r>
      <w:r w:rsidR="00660CF4">
        <w:t xml:space="preserve">, exhibit a facultative growth habit (labeled as F) and were evaluated in spring and winter experiments. </w:t>
      </w:r>
      <w:r w:rsidR="00660CF4">
        <w:rPr>
          <w:rFonts w:cstheme="minorHAnsi"/>
          <w:color w:val="000000"/>
        </w:rPr>
        <w:t xml:space="preserve"> The n</w:t>
      </w:r>
      <w:r w:rsidR="00AE5EE8">
        <w:rPr>
          <w:rFonts w:cstheme="minorHAnsi"/>
          <w:color w:val="000000"/>
        </w:rPr>
        <w:t>umber of preharvest sprouting (PHS) observations</w:t>
      </w:r>
      <w:r w:rsidR="00660CF4">
        <w:rPr>
          <w:rFonts w:cstheme="minorHAnsi"/>
          <w:color w:val="000000"/>
        </w:rPr>
        <w:t xml:space="preserve"> on a per plot basis</w:t>
      </w:r>
      <w:r w:rsidR="00AE5EE8">
        <w:rPr>
          <w:rFonts w:cstheme="minorHAnsi"/>
          <w:color w:val="000000"/>
        </w:rPr>
        <w:t xml:space="preserve"> for each entry is indicated by n </w:t>
      </w:r>
      <w:r w:rsidR="00660CF4">
        <w:rPr>
          <w:rFonts w:cstheme="minorHAnsi"/>
          <w:color w:val="000000"/>
        </w:rPr>
        <w:t>a</w:t>
      </w:r>
      <w:r w:rsidR="00AE5EE8">
        <w:rPr>
          <w:rFonts w:cstheme="minorHAnsi"/>
          <w:color w:val="000000"/>
        </w:rPr>
        <w:t xml:space="preserve">nd PHS phenotypic mean and variance are indicated by </w:t>
      </w:r>
      <w:r w:rsidR="00AE5EE8">
        <w:rPr>
          <w:rFonts w:cstheme="minorHAnsi"/>
        </w:rPr>
        <w:t>μ and σ</w:t>
      </w:r>
      <w:r w:rsidR="00AE5EE8">
        <w:rPr>
          <w:rFonts w:cstheme="minorHAnsi"/>
          <w:vertAlign w:val="subscript"/>
        </w:rPr>
        <w:t>p</w:t>
      </w:r>
      <w:r w:rsidR="00AE5EE8">
        <w:rPr>
          <w:rFonts w:cstheme="minorHAnsi"/>
          <w:vertAlign w:val="superscript"/>
        </w:rPr>
        <w:t>2</w:t>
      </w:r>
      <w:r w:rsidR="00AE5EE8">
        <w:rPr>
          <w:rFonts w:cstheme="minorHAnsi"/>
        </w:rPr>
        <w:t>, respectively.</w:t>
      </w:r>
      <w:r w:rsidR="00AE5EE8">
        <w:rPr>
          <w:rFonts w:cstheme="minorHAnsi"/>
          <w:color w:val="000000"/>
        </w:rPr>
        <w:t xml:space="preserve"> </w:t>
      </w:r>
      <w:r>
        <w:rPr>
          <w:rFonts w:cstheme="minorHAnsi"/>
          <w:color w:val="000000"/>
        </w:rPr>
        <w:t xml:space="preserve"> </w:t>
      </w:r>
      <w:r w:rsidR="00E730A2">
        <w:rPr>
          <w:rFonts w:cstheme="minorHAnsi"/>
          <w:b/>
          <w:bCs/>
          <w:color w:val="000000"/>
        </w:rPr>
        <w:t xml:space="preserve">Entries with an asterisk indicate commercial lines that may need to be </w:t>
      </w:r>
      <w:r w:rsidR="00AE5EE8">
        <w:rPr>
          <w:rFonts w:cstheme="minorHAnsi"/>
          <w:b/>
          <w:bCs/>
          <w:color w:val="000000"/>
        </w:rPr>
        <w:t xml:space="preserve">given a pseudonym. </w:t>
      </w:r>
    </w:p>
    <w:tbl>
      <w:tblPr>
        <w:tblStyle w:val="TableGrid"/>
        <w:tblW w:w="0" w:type="auto"/>
        <w:tblLook w:val="04A0" w:firstRow="1" w:lastRow="0" w:firstColumn="1" w:lastColumn="0" w:noHBand="0" w:noVBand="1"/>
      </w:tblPr>
      <w:tblGrid>
        <w:gridCol w:w="1475"/>
        <w:gridCol w:w="1824"/>
        <w:gridCol w:w="1263"/>
        <w:gridCol w:w="1253"/>
        <w:gridCol w:w="640"/>
        <w:gridCol w:w="1220"/>
        <w:gridCol w:w="1220"/>
      </w:tblGrid>
      <w:tr w:rsidR="00AE5EE8" w:rsidRPr="00E730A2" w14:paraId="1C4B75F9" w14:textId="77777777" w:rsidTr="0095638E">
        <w:trPr>
          <w:trHeight w:val="300"/>
        </w:trPr>
        <w:tc>
          <w:tcPr>
            <w:tcW w:w="1475" w:type="dxa"/>
            <w:noWrap/>
            <w:hideMark/>
          </w:tcPr>
          <w:p w14:paraId="76206941" w14:textId="00D47915" w:rsidR="00AE5EE8" w:rsidRPr="00E730A2" w:rsidRDefault="00660CF4" w:rsidP="00E730A2">
            <w:pPr>
              <w:jc w:val="center"/>
            </w:pPr>
            <w:r>
              <w:t>Dataset</w:t>
            </w:r>
          </w:p>
        </w:tc>
        <w:tc>
          <w:tcPr>
            <w:tcW w:w="1824" w:type="dxa"/>
            <w:noWrap/>
            <w:hideMark/>
          </w:tcPr>
          <w:p w14:paraId="5472CD9C" w14:textId="77777777" w:rsidR="00AE5EE8" w:rsidRPr="00E730A2" w:rsidRDefault="00AE5EE8" w:rsidP="00E730A2">
            <w:pPr>
              <w:jc w:val="center"/>
            </w:pPr>
            <w:r w:rsidRPr="00E730A2">
              <w:t>Entry</w:t>
            </w:r>
          </w:p>
        </w:tc>
        <w:tc>
          <w:tcPr>
            <w:tcW w:w="1253" w:type="dxa"/>
          </w:tcPr>
          <w:p w14:paraId="2B606E2D" w14:textId="4F2173EA" w:rsidR="00AE5EE8" w:rsidRPr="00E730A2" w:rsidRDefault="00AE5EE8" w:rsidP="00E730A2">
            <w:pPr>
              <w:jc w:val="center"/>
            </w:pPr>
            <w:r>
              <w:t>Source</w:t>
            </w:r>
          </w:p>
        </w:tc>
        <w:tc>
          <w:tcPr>
            <w:tcW w:w="1253" w:type="dxa"/>
            <w:noWrap/>
            <w:hideMark/>
          </w:tcPr>
          <w:p w14:paraId="5346C232" w14:textId="450351A8" w:rsidR="00AE5EE8" w:rsidRPr="00E730A2" w:rsidRDefault="00AE5EE8" w:rsidP="00E730A2">
            <w:pPr>
              <w:jc w:val="center"/>
            </w:pPr>
            <w:r w:rsidRPr="00E730A2">
              <w:t>Haplotype</w:t>
            </w:r>
          </w:p>
        </w:tc>
        <w:tc>
          <w:tcPr>
            <w:tcW w:w="640" w:type="dxa"/>
            <w:noWrap/>
            <w:hideMark/>
          </w:tcPr>
          <w:p w14:paraId="5C94E0EA" w14:textId="473C40C2" w:rsidR="00AE5EE8" w:rsidRPr="00E730A2" w:rsidRDefault="00AE5EE8" w:rsidP="00E730A2">
            <w:pPr>
              <w:jc w:val="center"/>
            </w:pPr>
            <w:r>
              <w:t>n</w:t>
            </w:r>
          </w:p>
        </w:tc>
        <w:tc>
          <w:tcPr>
            <w:tcW w:w="1220" w:type="dxa"/>
            <w:noWrap/>
            <w:hideMark/>
          </w:tcPr>
          <w:p w14:paraId="5685484C" w14:textId="1C67234D" w:rsidR="00AE5EE8" w:rsidRPr="00E730A2" w:rsidRDefault="00AE5EE8" w:rsidP="00E730A2">
            <w:pPr>
              <w:jc w:val="center"/>
            </w:pPr>
            <w:r w:rsidRPr="00E730A2">
              <w:t xml:space="preserve">PHS </w:t>
            </w:r>
            <w:r>
              <w:rPr>
                <w:rFonts w:cstheme="minorHAnsi"/>
              </w:rPr>
              <w:t>μ</w:t>
            </w:r>
          </w:p>
        </w:tc>
        <w:tc>
          <w:tcPr>
            <w:tcW w:w="1220" w:type="dxa"/>
            <w:noWrap/>
            <w:hideMark/>
          </w:tcPr>
          <w:p w14:paraId="52337CE6" w14:textId="4F95DC10" w:rsidR="00AE5EE8" w:rsidRPr="00AE5EE8" w:rsidRDefault="00AE5EE8" w:rsidP="00E730A2">
            <w:pPr>
              <w:jc w:val="center"/>
              <w:rPr>
                <w:vertAlign w:val="superscript"/>
              </w:rPr>
            </w:pPr>
            <w:r w:rsidRPr="00E730A2">
              <w:t xml:space="preserve">PHS </w:t>
            </w:r>
            <w:r>
              <w:rPr>
                <w:rFonts w:cstheme="minorHAnsi"/>
              </w:rPr>
              <w:t>σ</w:t>
            </w:r>
            <w:r>
              <w:rPr>
                <w:rFonts w:cstheme="minorHAnsi"/>
                <w:vertAlign w:val="subscript"/>
              </w:rPr>
              <w:t>p</w:t>
            </w:r>
            <w:r>
              <w:rPr>
                <w:rFonts w:cstheme="minorHAnsi"/>
                <w:vertAlign w:val="superscript"/>
              </w:rPr>
              <w:t>2</w:t>
            </w:r>
          </w:p>
        </w:tc>
      </w:tr>
      <w:tr w:rsidR="00AE5EE8" w:rsidRPr="00E730A2" w14:paraId="79869077" w14:textId="77777777" w:rsidTr="0095638E">
        <w:trPr>
          <w:trHeight w:val="300"/>
        </w:trPr>
        <w:tc>
          <w:tcPr>
            <w:tcW w:w="1475" w:type="dxa"/>
            <w:noWrap/>
            <w:hideMark/>
          </w:tcPr>
          <w:p w14:paraId="15F992F2" w14:textId="77777777" w:rsidR="00AE5EE8" w:rsidRPr="00E730A2" w:rsidRDefault="00AE5EE8" w:rsidP="00E730A2">
            <w:pPr>
              <w:jc w:val="center"/>
            </w:pPr>
            <w:r w:rsidRPr="00E730A2">
              <w:t>Spring</w:t>
            </w:r>
          </w:p>
        </w:tc>
        <w:tc>
          <w:tcPr>
            <w:tcW w:w="1824" w:type="dxa"/>
            <w:noWrap/>
            <w:hideMark/>
          </w:tcPr>
          <w:p w14:paraId="22871E50" w14:textId="77777777" w:rsidR="00AE5EE8" w:rsidRPr="00E730A2" w:rsidRDefault="00AE5EE8" w:rsidP="00E730A2">
            <w:pPr>
              <w:jc w:val="center"/>
            </w:pPr>
            <w:r w:rsidRPr="00E730A2">
              <w:t>AC_METCALFE</w:t>
            </w:r>
          </w:p>
        </w:tc>
        <w:tc>
          <w:tcPr>
            <w:tcW w:w="1253" w:type="dxa"/>
          </w:tcPr>
          <w:p w14:paraId="2B94BA46" w14:textId="79072171" w:rsidR="00AE5EE8" w:rsidRDefault="001E3F18" w:rsidP="00E730A2">
            <w:pPr>
              <w:jc w:val="center"/>
            </w:pPr>
            <w:r>
              <w:t>commercial</w:t>
            </w:r>
          </w:p>
        </w:tc>
        <w:tc>
          <w:tcPr>
            <w:tcW w:w="1253" w:type="dxa"/>
            <w:noWrap/>
            <w:hideMark/>
          </w:tcPr>
          <w:p w14:paraId="34A2B915" w14:textId="2D6F8D84" w:rsidR="00AE5EE8" w:rsidRPr="00E730A2" w:rsidRDefault="00AE5EE8" w:rsidP="00E730A2">
            <w:pPr>
              <w:jc w:val="center"/>
            </w:pPr>
            <w:r>
              <w:t>NNN</w:t>
            </w:r>
          </w:p>
        </w:tc>
        <w:tc>
          <w:tcPr>
            <w:tcW w:w="640" w:type="dxa"/>
            <w:noWrap/>
            <w:hideMark/>
          </w:tcPr>
          <w:p w14:paraId="61A3222F" w14:textId="77777777" w:rsidR="00AE5EE8" w:rsidRPr="00E730A2" w:rsidRDefault="00AE5EE8" w:rsidP="00E730A2">
            <w:pPr>
              <w:jc w:val="center"/>
            </w:pPr>
            <w:r w:rsidRPr="00E730A2">
              <w:t>15</w:t>
            </w:r>
          </w:p>
        </w:tc>
        <w:tc>
          <w:tcPr>
            <w:tcW w:w="1220" w:type="dxa"/>
            <w:noWrap/>
            <w:hideMark/>
          </w:tcPr>
          <w:p w14:paraId="4A6350D2" w14:textId="77777777" w:rsidR="00AE5EE8" w:rsidRPr="00E730A2" w:rsidRDefault="00AE5EE8" w:rsidP="00E730A2">
            <w:pPr>
              <w:jc w:val="center"/>
            </w:pPr>
            <w:r w:rsidRPr="00E730A2">
              <w:t>5.43</w:t>
            </w:r>
          </w:p>
        </w:tc>
        <w:tc>
          <w:tcPr>
            <w:tcW w:w="1220" w:type="dxa"/>
            <w:noWrap/>
            <w:hideMark/>
          </w:tcPr>
          <w:p w14:paraId="5F2069C5" w14:textId="2D702A17" w:rsidR="00AE5EE8" w:rsidRPr="00E730A2" w:rsidRDefault="00AE5EE8" w:rsidP="00E730A2">
            <w:pPr>
              <w:jc w:val="center"/>
            </w:pPr>
            <w:r w:rsidRPr="00E730A2">
              <w:t>2.08</w:t>
            </w:r>
          </w:p>
        </w:tc>
      </w:tr>
      <w:tr w:rsidR="00AE5EE8" w:rsidRPr="00E730A2" w14:paraId="2E172577" w14:textId="77777777" w:rsidTr="0095638E">
        <w:trPr>
          <w:trHeight w:val="300"/>
        </w:trPr>
        <w:tc>
          <w:tcPr>
            <w:tcW w:w="1475" w:type="dxa"/>
            <w:noWrap/>
            <w:hideMark/>
          </w:tcPr>
          <w:p w14:paraId="3A6126A2" w14:textId="77777777" w:rsidR="00AE5EE8" w:rsidRPr="00E730A2" w:rsidRDefault="00AE5EE8" w:rsidP="00AE5EE8">
            <w:pPr>
              <w:jc w:val="center"/>
            </w:pPr>
            <w:r w:rsidRPr="00E730A2">
              <w:t>Spring</w:t>
            </w:r>
          </w:p>
        </w:tc>
        <w:tc>
          <w:tcPr>
            <w:tcW w:w="1824" w:type="dxa"/>
            <w:noWrap/>
            <w:hideMark/>
          </w:tcPr>
          <w:p w14:paraId="3C13E301" w14:textId="77777777" w:rsidR="00AE5EE8" w:rsidRPr="00E730A2" w:rsidRDefault="00AE5EE8" w:rsidP="00AE5EE8">
            <w:pPr>
              <w:jc w:val="center"/>
            </w:pPr>
            <w:r w:rsidRPr="00E730A2">
              <w:t>BENTLEY</w:t>
            </w:r>
          </w:p>
        </w:tc>
        <w:tc>
          <w:tcPr>
            <w:tcW w:w="1253" w:type="dxa"/>
          </w:tcPr>
          <w:p w14:paraId="3451B0B7" w14:textId="4C97ABB1" w:rsidR="00AE5EE8" w:rsidRPr="008F699A" w:rsidRDefault="001E3F18" w:rsidP="00AE5EE8">
            <w:pPr>
              <w:jc w:val="center"/>
            </w:pPr>
            <w:r>
              <w:t>commercial</w:t>
            </w:r>
          </w:p>
        </w:tc>
        <w:tc>
          <w:tcPr>
            <w:tcW w:w="1253" w:type="dxa"/>
            <w:noWrap/>
            <w:hideMark/>
          </w:tcPr>
          <w:p w14:paraId="61F86225" w14:textId="03BAE78D" w:rsidR="00AE5EE8" w:rsidRPr="00E730A2" w:rsidRDefault="00AE5EE8" w:rsidP="00AE5EE8">
            <w:pPr>
              <w:jc w:val="center"/>
            </w:pPr>
            <w:r w:rsidRPr="008F699A">
              <w:t>NNN</w:t>
            </w:r>
          </w:p>
        </w:tc>
        <w:tc>
          <w:tcPr>
            <w:tcW w:w="640" w:type="dxa"/>
            <w:noWrap/>
            <w:hideMark/>
          </w:tcPr>
          <w:p w14:paraId="10DA1BE8" w14:textId="77777777" w:rsidR="00AE5EE8" w:rsidRPr="00E730A2" w:rsidRDefault="00AE5EE8" w:rsidP="00AE5EE8">
            <w:pPr>
              <w:jc w:val="center"/>
            </w:pPr>
            <w:r w:rsidRPr="00E730A2">
              <w:t>48</w:t>
            </w:r>
          </w:p>
        </w:tc>
        <w:tc>
          <w:tcPr>
            <w:tcW w:w="1220" w:type="dxa"/>
            <w:noWrap/>
            <w:hideMark/>
          </w:tcPr>
          <w:p w14:paraId="1A6D4D6E" w14:textId="77777777" w:rsidR="00AE5EE8" w:rsidRPr="00E730A2" w:rsidRDefault="00AE5EE8" w:rsidP="00AE5EE8">
            <w:pPr>
              <w:jc w:val="center"/>
            </w:pPr>
            <w:r w:rsidRPr="00E730A2">
              <w:t>5.19</w:t>
            </w:r>
          </w:p>
        </w:tc>
        <w:tc>
          <w:tcPr>
            <w:tcW w:w="1220" w:type="dxa"/>
            <w:noWrap/>
            <w:hideMark/>
          </w:tcPr>
          <w:p w14:paraId="6E4026A3" w14:textId="430B6FC6" w:rsidR="00AE5EE8" w:rsidRPr="00E730A2" w:rsidRDefault="00AE5EE8" w:rsidP="00AE5EE8">
            <w:pPr>
              <w:jc w:val="center"/>
            </w:pPr>
            <w:r w:rsidRPr="00E730A2">
              <w:t>2.39</w:t>
            </w:r>
          </w:p>
        </w:tc>
      </w:tr>
      <w:tr w:rsidR="00AE5EE8" w:rsidRPr="00E730A2" w14:paraId="32E6A806" w14:textId="77777777" w:rsidTr="0095638E">
        <w:trPr>
          <w:trHeight w:val="300"/>
        </w:trPr>
        <w:tc>
          <w:tcPr>
            <w:tcW w:w="1475" w:type="dxa"/>
            <w:noWrap/>
            <w:hideMark/>
          </w:tcPr>
          <w:p w14:paraId="49050F96" w14:textId="77777777" w:rsidR="00AE5EE8" w:rsidRPr="00E730A2" w:rsidRDefault="00AE5EE8" w:rsidP="00AE5EE8">
            <w:pPr>
              <w:jc w:val="center"/>
            </w:pPr>
            <w:r w:rsidRPr="00E730A2">
              <w:t>Spring</w:t>
            </w:r>
          </w:p>
        </w:tc>
        <w:tc>
          <w:tcPr>
            <w:tcW w:w="1824" w:type="dxa"/>
            <w:noWrap/>
            <w:hideMark/>
          </w:tcPr>
          <w:p w14:paraId="6233C0A9" w14:textId="77777777" w:rsidR="00AE5EE8" w:rsidRPr="00E730A2" w:rsidRDefault="00AE5EE8" w:rsidP="00AE5EE8">
            <w:pPr>
              <w:jc w:val="center"/>
            </w:pPr>
            <w:r w:rsidRPr="00E730A2">
              <w:t>CDC_CLEAR</w:t>
            </w:r>
          </w:p>
        </w:tc>
        <w:tc>
          <w:tcPr>
            <w:tcW w:w="1253" w:type="dxa"/>
          </w:tcPr>
          <w:p w14:paraId="23157D49" w14:textId="0219B813" w:rsidR="00AE5EE8" w:rsidRPr="008F699A" w:rsidRDefault="001E3F18" w:rsidP="00AE5EE8">
            <w:pPr>
              <w:jc w:val="center"/>
            </w:pPr>
            <w:r>
              <w:t>commercial</w:t>
            </w:r>
          </w:p>
        </w:tc>
        <w:tc>
          <w:tcPr>
            <w:tcW w:w="1253" w:type="dxa"/>
            <w:noWrap/>
            <w:hideMark/>
          </w:tcPr>
          <w:p w14:paraId="7673050F" w14:textId="3CF52191" w:rsidR="00AE5EE8" w:rsidRPr="00E730A2" w:rsidRDefault="00AE5EE8" w:rsidP="00AE5EE8">
            <w:pPr>
              <w:jc w:val="center"/>
            </w:pPr>
            <w:r w:rsidRPr="008F699A">
              <w:t>NNN</w:t>
            </w:r>
          </w:p>
        </w:tc>
        <w:tc>
          <w:tcPr>
            <w:tcW w:w="640" w:type="dxa"/>
            <w:noWrap/>
            <w:hideMark/>
          </w:tcPr>
          <w:p w14:paraId="3595FF58" w14:textId="77777777" w:rsidR="00AE5EE8" w:rsidRPr="00E730A2" w:rsidRDefault="00AE5EE8" w:rsidP="00AE5EE8">
            <w:pPr>
              <w:jc w:val="center"/>
            </w:pPr>
            <w:r w:rsidRPr="00E730A2">
              <w:t>14</w:t>
            </w:r>
          </w:p>
        </w:tc>
        <w:tc>
          <w:tcPr>
            <w:tcW w:w="1220" w:type="dxa"/>
            <w:noWrap/>
            <w:hideMark/>
          </w:tcPr>
          <w:p w14:paraId="5671A637" w14:textId="77777777" w:rsidR="00AE5EE8" w:rsidRPr="00E730A2" w:rsidRDefault="00AE5EE8" w:rsidP="00AE5EE8">
            <w:pPr>
              <w:jc w:val="center"/>
            </w:pPr>
            <w:r w:rsidRPr="00E730A2">
              <w:t>6.84</w:t>
            </w:r>
          </w:p>
        </w:tc>
        <w:tc>
          <w:tcPr>
            <w:tcW w:w="1220" w:type="dxa"/>
            <w:noWrap/>
            <w:hideMark/>
          </w:tcPr>
          <w:p w14:paraId="61025E40" w14:textId="28CBDA58" w:rsidR="00AE5EE8" w:rsidRPr="00E730A2" w:rsidRDefault="00AE5EE8" w:rsidP="00AE5EE8">
            <w:pPr>
              <w:jc w:val="center"/>
            </w:pPr>
            <w:r w:rsidRPr="00E730A2">
              <w:t>1.35</w:t>
            </w:r>
          </w:p>
        </w:tc>
      </w:tr>
      <w:tr w:rsidR="00AE5EE8" w:rsidRPr="00E730A2" w14:paraId="2FDC7C61" w14:textId="77777777" w:rsidTr="0095638E">
        <w:trPr>
          <w:trHeight w:val="300"/>
        </w:trPr>
        <w:tc>
          <w:tcPr>
            <w:tcW w:w="1475" w:type="dxa"/>
            <w:noWrap/>
            <w:hideMark/>
          </w:tcPr>
          <w:p w14:paraId="55C8C1CC" w14:textId="77777777" w:rsidR="00AE5EE8" w:rsidRPr="00E730A2" w:rsidRDefault="00AE5EE8" w:rsidP="00AE5EE8">
            <w:pPr>
              <w:jc w:val="center"/>
            </w:pPr>
            <w:r w:rsidRPr="00E730A2">
              <w:t>Spring</w:t>
            </w:r>
          </w:p>
        </w:tc>
        <w:tc>
          <w:tcPr>
            <w:tcW w:w="1824" w:type="dxa"/>
            <w:noWrap/>
            <w:hideMark/>
          </w:tcPr>
          <w:p w14:paraId="11BFA43A" w14:textId="77777777" w:rsidR="00AE5EE8" w:rsidRPr="00E730A2" w:rsidRDefault="00AE5EE8" w:rsidP="00AE5EE8">
            <w:pPr>
              <w:jc w:val="center"/>
            </w:pPr>
            <w:r w:rsidRPr="00E730A2">
              <w:t>CDC_COPELAND</w:t>
            </w:r>
          </w:p>
        </w:tc>
        <w:tc>
          <w:tcPr>
            <w:tcW w:w="1253" w:type="dxa"/>
          </w:tcPr>
          <w:p w14:paraId="256A930A" w14:textId="273CC9D0" w:rsidR="00AE5EE8" w:rsidRPr="008F699A" w:rsidRDefault="001E3F18" w:rsidP="00AE5EE8">
            <w:pPr>
              <w:jc w:val="center"/>
            </w:pPr>
            <w:r>
              <w:t>commercial</w:t>
            </w:r>
          </w:p>
        </w:tc>
        <w:tc>
          <w:tcPr>
            <w:tcW w:w="1253" w:type="dxa"/>
            <w:noWrap/>
            <w:hideMark/>
          </w:tcPr>
          <w:p w14:paraId="000BF4E1" w14:textId="0A74298C" w:rsidR="00AE5EE8" w:rsidRPr="00E730A2" w:rsidRDefault="00AE5EE8" w:rsidP="00AE5EE8">
            <w:pPr>
              <w:jc w:val="center"/>
            </w:pPr>
            <w:r w:rsidRPr="008F699A">
              <w:t>NNN</w:t>
            </w:r>
          </w:p>
        </w:tc>
        <w:tc>
          <w:tcPr>
            <w:tcW w:w="640" w:type="dxa"/>
            <w:noWrap/>
            <w:hideMark/>
          </w:tcPr>
          <w:p w14:paraId="65BE0ADE" w14:textId="77777777" w:rsidR="00AE5EE8" w:rsidRPr="00E730A2" w:rsidRDefault="00AE5EE8" w:rsidP="00AE5EE8">
            <w:pPr>
              <w:jc w:val="center"/>
            </w:pPr>
            <w:r w:rsidRPr="00E730A2">
              <w:t>12</w:t>
            </w:r>
          </w:p>
        </w:tc>
        <w:tc>
          <w:tcPr>
            <w:tcW w:w="1220" w:type="dxa"/>
            <w:noWrap/>
            <w:hideMark/>
          </w:tcPr>
          <w:p w14:paraId="46B3CA28" w14:textId="77777777" w:rsidR="00AE5EE8" w:rsidRPr="00E730A2" w:rsidRDefault="00AE5EE8" w:rsidP="00AE5EE8">
            <w:pPr>
              <w:jc w:val="center"/>
            </w:pPr>
            <w:r w:rsidRPr="00E730A2">
              <w:t>5.93</w:t>
            </w:r>
          </w:p>
        </w:tc>
        <w:tc>
          <w:tcPr>
            <w:tcW w:w="1220" w:type="dxa"/>
            <w:noWrap/>
            <w:hideMark/>
          </w:tcPr>
          <w:p w14:paraId="7A5F2A08" w14:textId="2F842C86" w:rsidR="00AE5EE8" w:rsidRPr="00E730A2" w:rsidRDefault="00AE5EE8" w:rsidP="00AE5EE8">
            <w:pPr>
              <w:jc w:val="center"/>
            </w:pPr>
            <w:r w:rsidRPr="00E730A2">
              <w:t>2.73</w:t>
            </w:r>
          </w:p>
        </w:tc>
      </w:tr>
      <w:tr w:rsidR="00AE5EE8" w:rsidRPr="00E730A2" w14:paraId="4A19F23E" w14:textId="77777777" w:rsidTr="0095638E">
        <w:trPr>
          <w:trHeight w:val="300"/>
        </w:trPr>
        <w:tc>
          <w:tcPr>
            <w:tcW w:w="1475" w:type="dxa"/>
            <w:noWrap/>
            <w:hideMark/>
          </w:tcPr>
          <w:p w14:paraId="389C584D" w14:textId="77777777" w:rsidR="00AE5EE8" w:rsidRPr="00E730A2" w:rsidRDefault="00AE5EE8" w:rsidP="00AE5EE8">
            <w:pPr>
              <w:jc w:val="center"/>
            </w:pPr>
            <w:r w:rsidRPr="00E730A2">
              <w:t>Spring</w:t>
            </w:r>
          </w:p>
        </w:tc>
        <w:tc>
          <w:tcPr>
            <w:tcW w:w="1824" w:type="dxa"/>
            <w:noWrap/>
            <w:hideMark/>
          </w:tcPr>
          <w:p w14:paraId="60F44B40" w14:textId="77777777" w:rsidR="00AE5EE8" w:rsidRPr="00E730A2" w:rsidRDefault="00AE5EE8" w:rsidP="00AE5EE8">
            <w:pPr>
              <w:jc w:val="center"/>
            </w:pPr>
            <w:r w:rsidRPr="00E730A2">
              <w:t>FULL_PINT</w:t>
            </w:r>
          </w:p>
        </w:tc>
        <w:tc>
          <w:tcPr>
            <w:tcW w:w="1253" w:type="dxa"/>
          </w:tcPr>
          <w:p w14:paraId="475911D6" w14:textId="2892479E" w:rsidR="00AE5EE8" w:rsidRPr="008F699A" w:rsidRDefault="001E3F18" w:rsidP="00AE5EE8">
            <w:pPr>
              <w:jc w:val="center"/>
            </w:pPr>
            <w:r>
              <w:t>commercial</w:t>
            </w:r>
          </w:p>
        </w:tc>
        <w:tc>
          <w:tcPr>
            <w:tcW w:w="1253" w:type="dxa"/>
            <w:noWrap/>
            <w:hideMark/>
          </w:tcPr>
          <w:p w14:paraId="16F7C8D1" w14:textId="04979C6F" w:rsidR="00AE5EE8" w:rsidRPr="00E730A2" w:rsidRDefault="00AE5EE8" w:rsidP="00AE5EE8">
            <w:pPr>
              <w:jc w:val="center"/>
            </w:pPr>
            <w:r w:rsidRPr="008F699A">
              <w:t>NNN</w:t>
            </w:r>
          </w:p>
        </w:tc>
        <w:tc>
          <w:tcPr>
            <w:tcW w:w="640" w:type="dxa"/>
            <w:noWrap/>
            <w:hideMark/>
          </w:tcPr>
          <w:p w14:paraId="3ADFC95A" w14:textId="77777777" w:rsidR="00AE5EE8" w:rsidRPr="00E730A2" w:rsidRDefault="00AE5EE8" w:rsidP="00AE5EE8">
            <w:pPr>
              <w:jc w:val="center"/>
            </w:pPr>
            <w:r w:rsidRPr="00E730A2">
              <w:t>20</w:t>
            </w:r>
          </w:p>
        </w:tc>
        <w:tc>
          <w:tcPr>
            <w:tcW w:w="1220" w:type="dxa"/>
            <w:noWrap/>
            <w:hideMark/>
          </w:tcPr>
          <w:p w14:paraId="363C49DA" w14:textId="77777777" w:rsidR="00AE5EE8" w:rsidRPr="00E730A2" w:rsidRDefault="00AE5EE8" w:rsidP="00AE5EE8">
            <w:pPr>
              <w:jc w:val="center"/>
            </w:pPr>
            <w:r w:rsidRPr="00E730A2">
              <w:t>5.71</w:t>
            </w:r>
          </w:p>
        </w:tc>
        <w:tc>
          <w:tcPr>
            <w:tcW w:w="1220" w:type="dxa"/>
            <w:noWrap/>
            <w:hideMark/>
          </w:tcPr>
          <w:p w14:paraId="41EA06F6" w14:textId="7CACE040" w:rsidR="00AE5EE8" w:rsidRPr="00E730A2" w:rsidRDefault="00AE5EE8" w:rsidP="00AE5EE8">
            <w:pPr>
              <w:jc w:val="center"/>
            </w:pPr>
            <w:r w:rsidRPr="00E730A2">
              <w:t>2.34</w:t>
            </w:r>
          </w:p>
        </w:tc>
      </w:tr>
      <w:tr w:rsidR="00AE5EE8" w:rsidRPr="00E730A2" w14:paraId="07F2DE74" w14:textId="77777777" w:rsidTr="0095638E">
        <w:trPr>
          <w:trHeight w:val="300"/>
        </w:trPr>
        <w:tc>
          <w:tcPr>
            <w:tcW w:w="1475" w:type="dxa"/>
            <w:noWrap/>
            <w:hideMark/>
          </w:tcPr>
          <w:p w14:paraId="606F1D6C" w14:textId="77777777" w:rsidR="00AE5EE8" w:rsidRPr="00E730A2" w:rsidRDefault="00AE5EE8" w:rsidP="00E730A2">
            <w:pPr>
              <w:jc w:val="center"/>
            </w:pPr>
            <w:r w:rsidRPr="00E730A2">
              <w:t>Spring</w:t>
            </w:r>
          </w:p>
        </w:tc>
        <w:tc>
          <w:tcPr>
            <w:tcW w:w="1824" w:type="dxa"/>
            <w:noWrap/>
            <w:hideMark/>
          </w:tcPr>
          <w:p w14:paraId="21C89D77" w14:textId="77777777" w:rsidR="00AE5EE8" w:rsidRPr="00E730A2" w:rsidRDefault="00AE5EE8" w:rsidP="00E730A2">
            <w:pPr>
              <w:jc w:val="center"/>
            </w:pPr>
            <w:r w:rsidRPr="00E730A2">
              <w:t>SG293-3</w:t>
            </w:r>
          </w:p>
        </w:tc>
        <w:tc>
          <w:tcPr>
            <w:tcW w:w="1253" w:type="dxa"/>
          </w:tcPr>
          <w:p w14:paraId="18DAD46F" w14:textId="598BCFE1" w:rsidR="00AE5EE8" w:rsidRPr="008F699A" w:rsidRDefault="00AE5EE8" w:rsidP="00E730A2">
            <w:pPr>
              <w:jc w:val="center"/>
            </w:pPr>
            <w:r>
              <w:t>CU</w:t>
            </w:r>
          </w:p>
        </w:tc>
        <w:tc>
          <w:tcPr>
            <w:tcW w:w="1253" w:type="dxa"/>
            <w:noWrap/>
            <w:hideMark/>
          </w:tcPr>
          <w:p w14:paraId="284DA0EB" w14:textId="3F0E0B78" w:rsidR="00AE5EE8" w:rsidRPr="00E730A2" w:rsidRDefault="00AE5EE8" w:rsidP="00E730A2">
            <w:pPr>
              <w:jc w:val="center"/>
            </w:pPr>
            <w:r w:rsidRPr="008F699A">
              <w:t>NNN</w:t>
            </w:r>
          </w:p>
        </w:tc>
        <w:tc>
          <w:tcPr>
            <w:tcW w:w="640" w:type="dxa"/>
            <w:noWrap/>
            <w:hideMark/>
          </w:tcPr>
          <w:p w14:paraId="4523242C" w14:textId="77777777" w:rsidR="00AE5EE8" w:rsidRPr="00E730A2" w:rsidRDefault="00AE5EE8" w:rsidP="00E730A2">
            <w:pPr>
              <w:jc w:val="center"/>
            </w:pPr>
            <w:r w:rsidRPr="00E730A2">
              <w:t>8</w:t>
            </w:r>
          </w:p>
        </w:tc>
        <w:tc>
          <w:tcPr>
            <w:tcW w:w="1220" w:type="dxa"/>
            <w:noWrap/>
            <w:hideMark/>
          </w:tcPr>
          <w:p w14:paraId="702F8CCA" w14:textId="77777777" w:rsidR="00AE5EE8" w:rsidRPr="00E730A2" w:rsidRDefault="00AE5EE8" w:rsidP="00E730A2">
            <w:pPr>
              <w:jc w:val="center"/>
            </w:pPr>
            <w:r w:rsidRPr="00E730A2">
              <w:t>6.96</w:t>
            </w:r>
          </w:p>
        </w:tc>
        <w:tc>
          <w:tcPr>
            <w:tcW w:w="1220" w:type="dxa"/>
            <w:noWrap/>
            <w:hideMark/>
          </w:tcPr>
          <w:p w14:paraId="6B39154B" w14:textId="0F23F3B6" w:rsidR="00AE5EE8" w:rsidRPr="00E730A2" w:rsidRDefault="00AE5EE8" w:rsidP="00E730A2">
            <w:pPr>
              <w:jc w:val="center"/>
            </w:pPr>
            <w:r w:rsidRPr="00E730A2">
              <w:t>0.75</w:t>
            </w:r>
          </w:p>
        </w:tc>
      </w:tr>
      <w:tr w:rsidR="00AE5EE8" w:rsidRPr="00E730A2" w14:paraId="1316AA00" w14:textId="77777777" w:rsidTr="0095638E">
        <w:trPr>
          <w:trHeight w:val="300"/>
        </w:trPr>
        <w:tc>
          <w:tcPr>
            <w:tcW w:w="1475" w:type="dxa"/>
            <w:noWrap/>
            <w:hideMark/>
          </w:tcPr>
          <w:p w14:paraId="0B4CB387" w14:textId="77777777" w:rsidR="00AE5EE8" w:rsidRPr="00E730A2" w:rsidRDefault="00AE5EE8" w:rsidP="00AE5EE8">
            <w:pPr>
              <w:jc w:val="center"/>
            </w:pPr>
            <w:r w:rsidRPr="00E730A2">
              <w:t>Spring</w:t>
            </w:r>
          </w:p>
        </w:tc>
        <w:tc>
          <w:tcPr>
            <w:tcW w:w="1824" w:type="dxa"/>
            <w:noWrap/>
            <w:hideMark/>
          </w:tcPr>
          <w:p w14:paraId="188FFC0A" w14:textId="77777777" w:rsidR="00AE5EE8" w:rsidRPr="00E730A2" w:rsidRDefault="00AE5EE8" w:rsidP="00AE5EE8">
            <w:pPr>
              <w:jc w:val="center"/>
            </w:pPr>
            <w:r w:rsidRPr="00E730A2">
              <w:t>SG542-1</w:t>
            </w:r>
          </w:p>
        </w:tc>
        <w:tc>
          <w:tcPr>
            <w:tcW w:w="1253" w:type="dxa"/>
          </w:tcPr>
          <w:p w14:paraId="124C4B07" w14:textId="47A36EA8" w:rsidR="00AE5EE8" w:rsidRPr="008F699A" w:rsidRDefault="00AE5EE8" w:rsidP="00AE5EE8">
            <w:pPr>
              <w:jc w:val="center"/>
            </w:pPr>
            <w:r w:rsidRPr="00280A43">
              <w:t>CU</w:t>
            </w:r>
          </w:p>
        </w:tc>
        <w:tc>
          <w:tcPr>
            <w:tcW w:w="1253" w:type="dxa"/>
            <w:noWrap/>
            <w:hideMark/>
          </w:tcPr>
          <w:p w14:paraId="66C4D5BC" w14:textId="1E147800" w:rsidR="00AE5EE8" w:rsidRPr="00E730A2" w:rsidRDefault="00AE5EE8" w:rsidP="00AE5EE8">
            <w:pPr>
              <w:jc w:val="center"/>
            </w:pPr>
            <w:r w:rsidRPr="008F699A">
              <w:t>NNN</w:t>
            </w:r>
          </w:p>
        </w:tc>
        <w:tc>
          <w:tcPr>
            <w:tcW w:w="640" w:type="dxa"/>
            <w:noWrap/>
            <w:hideMark/>
          </w:tcPr>
          <w:p w14:paraId="28487FCA" w14:textId="77777777" w:rsidR="00AE5EE8" w:rsidRPr="00E730A2" w:rsidRDefault="00AE5EE8" w:rsidP="00AE5EE8">
            <w:pPr>
              <w:jc w:val="center"/>
            </w:pPr>
            <w:r w:rsidRPr="00E730A2">
              <w:t>8</w:t>
            </w:r>
          </w:p>
        </w:tc>
        <w:tc>
          <w:tcPr>
            <w:tcW w:w="1220" w:type="dxa"/>
            <w:noWrap/>
            <w:hideMark/>
          </w:tcPr>
          <w:p w14:paraId="005B30D8" w14:textId="77777777" w:rsidR="00AE5EE8" w:rsidRPr="00E730A2" w:rsidRDefault="00AE5EE8" w:rsidP="00AE5EE8">
            <w:pPr>
              <w:jc w:val="center"/>
            </w:pPr>
            <w:r w:rsidRPr="00E730A2">
              <w:t>6.58</w:t>
            </w:r>
          </w:p>
        </w:tc>
        <w:tc>
          <w:tcPr>
            <w:tcW w:w="1220" w:type="dxa"/>
            <w:noWrap/>
            <w:hideMark/>
          </w:tcPr>
          <w:p w14:paraId="456D7462" w14:textId="7149355A" w:rsidR="00AE5EE8" w:rsidRPr="00E730A2" w:rsidRDefault="00AE5EE8" w:rsidP="00AE5EE8">
            <w:pPr>
              <w:jc w:val="center"/>
            </w:pPr>
            <w:r w:rsidRPr="00E730A2">
              <w:t>0.83</w:t>
            </w:r>
          </w:p>
        </w:tc>
      </w:tr>
      <w:tr w:rsidR="00AE5EE8" w:rsidRPr="00E730A2" w14:paraId="0E9151DF" w14:textId="77777777" w:rsidTr="0095638E">
        <w:trPr>
          <w:trHeight w:val="300"/>
        </w:trPr>
        <w:tc>
          <w:tcPr>
            <w:tcW w:w="1475" w:type="dxa"/>
            <w:noWrap/>
            <w:hideMark/>
          </w:tcPr>
          <w:p w14:paraId="67846E0E" w14:textId="77777777" w:rsidR="00AE5EE8" w:rsidRPr="00E730A2" w:rsidRDefault="00AE5EE8" w:rsidP="00AE5EE8">
            <w:pPr>
              <w:jc w:val="center"/>
            </w:pPr>
            <w:r w:rsidRPr="00E730A2">
              <w:t>Spring</w:t>
            </w:r>
          </w:p>
        </w:tc>
        <w:tc>
          <w:tcPr>
            <w:tcW w:w="1824" w:type="dxa"/>
            <w:noWrap/>
            <w:hideMark/>
          </w:tcPr>
          <w:p w14:paraId="5E7F07CB" w14:textId="77777777" w:rsidR="00AE5EE8" w:rsidRPr="00E730A2" w:rsidRDefault="00AE5EE8" w:rsidP="00AE5EE8">
            <w:pPr>
              <w:jc w:val="center"/>
            </w:pPr>
            <w:r w:rsidRPr="00E730A2">
              <w:t>SP362R-2</w:t>
            </w:r>
          </w:p>
        </w:tc>
        <w:tc>
          <w:tcPr>
            <w:tcW w:w="1253" w:type="dxa"/>
          </w:tcPr>
          <w:p w14:paraId="23D46652" w14:textId="63D90868" w:rsidR="00AE5EE8" w:rsidRPr="008F699A" w:rsidRDefault="00AE5EE8" w:rsidP="00AE5EE8">
            <w:pPr>
              <w:jc w:val="center"/>
            </w:pPr>
            <w:r w:rsidRPr="00280A43">
              <w:t>CU</w:t>
            </w:r>
          </w:p>
        </w:tc>
        <w:tc>
          <w:tcPr>
            <w:tcW w:w="1253" w:type="dxa"/>
            <w:noWrap/>
            <w:hideMark/>
          </w:tcPr>
          <w:p w14:paraId="4A5AE87D" w14:textId="13E719C5" w:rsidR="00AE5EE8" w:rsidRPr="00E730A2" w:rsidRDefault="00AE5EE8" w:rsidP="00AE5EE8">
            <w:pPr>
              <w:jc w:val="center"/>
            </w:pPr>
            <w:r w:rsidRPr="008F699A">
              <w:t>NNN</w:t>
            </w:r>
          </w:p>
        </w:tc>
        <w:tc>
          <w:tcPr>
            <w:tcW w:w="640" w:type="dxa"/>
            <w:noWrap/>
            <w:hideMark/>
          </w:tcPr>
          <w:p w14:paraId="1C95D2E9" w14:textId="77777777" w:rsidR="00AE5EE8" w:rsidRPr="00E730A2" w:rsidRDefault="00AE5EE8" w:rsidP="00AE5EE8">
            <w:pPr>
              <w:jc w:val="center"/>
            </w:pPr>
            <w:r w:rsidRPr="00E730A2">
              <w:t>8</w:t>
            </w:r>
          </w:p>
        </w:tc>
        <w:tc>
          <w:tcPr>
            <w:tcW w:w="1220" w:type="dxa"/>
            <w:noWrap/>
            <w:hideMark/>
          </w:tcPr>
          <w:p w14:paraId="3AC903C5" w14:textId="77777777" w:rsidR="00AE5EE8" w:rsidRPr="00E730A2" w:rsidRDefault="00AE5EE8" w:rsidP="00AE5EE8">
            <w:pPr>
              <w:jc w:val="center"/>
            </w:pPr>
            <w:r w:rsidRPr="00E730A2">
              <w:t>6.63</w:t>
            </w:r>
          </w:p>
        </w:tc>
        <w:tc>
          <w:tcPr>
            <w:tcW w:w="1220" w:type="dxa"/>
            <w:noWrap/>
            <w:hideMark/>
          </w:tcPr>
          <w:p w14:paraId="4CA26F36" w14:textId="2090AC4B" w:rsidR="00AE5EE8" w:rsidRPr="00E730A2" w:rsidRDefault="00AE5EE8" w:rsidP="00AE5EE8">
            <w:pPr>
              <w:jc w:val="center"/>
            </w:pPr>
            <w:r w:rsidRPr="00E730A2">
              <w:t>0.58</w:t>
            </w:r>
          </w:p>
        </w:tc>
      </w:tr>
      <w:tr w:rsidR="00AE5EE8" w:rsidRPr="00E730A2" w14:paraId="56BD1F71" w14:textId="77777777" w:rsidTr="0095638E">
        <w:trPr>
          <w:trHeight w:val="300"/>
        </w:trPr>
        <w:tc>
          <w:tcPr>
            <w:tcW w:w="1475" w:type="dxa"/>
            <w:noWrap/>
            <w:hideMark/>
          </w:tcPr>
          <w:p w14:paraId="77FE9706" w14:textId="77777777" w:rsidR="00AE5EE8" w:rsidRPr="00E730A2" w:rsidRDefault="00AE5EE8" w:rsidP="00E730A2">
            <w:pPr>
              <w:jc w:val="center"/>
            </w:pPr>
            <w:r w:rsidRPr="00E730A2">
              <w:t>Spring</w:t>
            </w:r>
          </w:p>
        </w:tc>
        <w:tc>
          <w:tcPr>
            <w:tcW w:w="1824" w:type="dxa"/>
            <w:noWrap/>
            <w:hideMark/>
          </w:tcPr>
          <w:p w14:paraId="7CF4B82A" w14:textId="77777777" w:rsidR="00AE5EE8" w:rsidRPr="00E730A2" w:rsidRDefault="00AE5EE8" w:rsidP="00E730A2">
            <w:pPr>
              <w:jc w:val="center"/>
            </w:pPr>
            <w:r w:rsidRPr="00E730A2">
              <w:t>08MT-03</w:t>
            </w:r>
          </w:p>
        </w:tc>
        <w:tc>
          <w:tcPr>
            <w:tcW w:w="1253" w:type="dxa"/>
          </w:tcPr>
          <w:p w14:paraId="3776F716" w14:textId="68C744C3" w:rsidR="00AE5EE8" w:rsidRDefault="00AE5EE8" w:rsidP="00E730A2">
            <w:pPr>
              <w:jc w:val="center"/>
            </w:pPr>
            <w:r>
              <w:t>MSU</w:t>
            </w:r>
          </w:p>
        </w:tc>
        <w:tc>
          <w:tcPr>
            <w:tcW w:w="1253" w:type="dxa"/>
            <w:noWrap/>
            <w:hideMark/>
          </w:tcPr>
          <w:p w14:paraId="534A0E2E" w14:textId="266623C5" w:rsidR="00AE5EE8" w:rsidRPr="00E730A2" w:rsidRDefault="00AE5EE8" w:rsidP="00E730A2">
            <w:pPr>
              <w:jc w:val="center"/>
            </w:pPr>
            <w:r>
              <w:t>NDD</w:t>
            </w:r>
          </w:p>
        </w:tc>
        <w:tc>
          <w:tcPr>
            <w:tcW w:w="640" w:type="dxa"/>
            <w:noWrap/>
            <w:hideMark/>
          </w:tcPr>
          <w:p w14:paraId="5B0EDC57" w14:textId="77777777" w:rsidR="00AE5EE8" w:rsidRPr="00E730A2" w:rsidRDefault="00AE5EE8" w:rsidP="00E730A2">
            <w:pPr>
              <w:jc w:val="center"/>
            </w:pPr>
            <w:r w:rsidRPr="00E730A2">
              <w:t>14</w:t>
            </w:r>
          </w:p>
        </w:tc>
        <w:tc>
          <w:tcPr>
            <w:tcW w:w="1220" w:type="dxa"/>
            <w:noWrap/>
            <w:hideMark/>
          </w:tcPr>
          <w:p w14:paraId="6427E971" w14:textId="77777777" w:rsidR="00AE5EE8" w:rsidRPr="00E730A2" w:rsidRDefault="00AE5EE8" w:rsidP="00E730A2">
            <w:pPr>
              <w:jc w:val="center"/>
            </w:pPr>
            <w:r w:rsidRPr="00E730A2">
              <w:t>2.03</w:t>
            </w:r>
          </w:p>
        </w:tc>
        <w:tc>
          <w:tcPr>
            <w:tcW w:w="1220" w:type="dxa"/>
            <w:noWrap/>
            <w:hideMark/>
          </w:tcPr>
          <w:p w14:paraId="6A338D35" w14:textId="692E709E" w:rsidR="00AE5EE8" w:rsidRPr="00E730A2" w:rsidRDefault="00AE5EE8" w:rsidP="00E730A2">
            <w:pPr>
              <w:jc w:val="center"/>
            </w:pPr>
            <w:r w:rsidRPr="00E730A2">
              <w:t>2.04</w:t>
            </w:r>
          </w:p>
        </w:tc>
      </w:tr>
      <w:tr w:rsidR="00AE5EE8" w:rsidRPr="00E730A2" w14:paraId="350E784F" w14:textId="77777777" w:rsidTr="0095638E">
        <w:trPr>
          <w:trHeight w:val="300"/>
        </w:trPr>
        <w:tc>
          <w:tcPr>
            <w:tcW w:w="1475" w:type="dxa"/>
            <w:noWrap/>
            <w:hideMark/>
          </w:tcPr>
          <w:p w14:paraId="306C0F30" w14:textId="77777777" w:rsidR="00AE5EE8" w:rsidRPr="00E730A2" w:rsidRDefault="00AE5EE8" w:rsidP="00E730A2">
            <w:pPr>
              <w:jc w:val="center"/>
            </w:pPr>
            <w:r w:rsidRPr="00E730A2">
              <w:t>Spring</w:t>
            </w:r>
          </w:p>
        </w:tc>
        <w:tc>
          <w:tcPr>
            <w:tcW w:w="1824" w:type="dxa"/>
            <w:noWrap/>
            <w:hideMark/>
          </w:tcPr>
          <w:p w14:paraId="3C8F75CF" w14:textId="77777777" w:rsidR="00AE5EE8" w:rsidRPr="00E730A2" w:rsidRDefault="00AE5EE8" w:rsidP="00E730A2">
            <w:pPr>
              <w:jc w:val="center"/>
            </w:pPr>
            <w:r w:rsidRPr="00E730A2">
              <w:t>09N2-65</w:t>
            </w:r>
          </w:p>
        </w:tc>
        <w:tc>
          <w:tcPr>
            <w:tcW w:w="1253" w:type="dxa"/>
          </w:tcPr>
          <w:p w14:paraId="7E7F063B" w14:textId="0EE92B6C" w:rsidR="00AE5EE8" w:rsidRPr="00A95D09" w:rsidRDefault="00AE5EE8" w:rsidP="00E730A2">
            <w:pPr>
              <w:jc w:val="center"/>
            </w:pPr>
            <w:r>
              <w:t>NDSU</w:t>
            </w:r>
          </w:p>
        </w:tc>
        <w:tc>
          <w:tcPr>
            <w:tcW w:w="1253" w:type="dxa"/>
            <w:noWrap/>
            <w:hideMark/>
          </w:tcPr>
          <w:p w14:paraId="66A76A14" w14:textId="69F1DB82" w:rsidR="00AE5EE8" w:rsidRPr="00E730A2" w:rsidRDefault="00AE5EE8" w:rsidP="00E730A2">
            <w:pPr>
              <w:jc w:val="center"/>
            </w:pPr>
            <w:r w:rsidRPr="00A95D09">
              <w:t>NDD</w:t>
            </w:r>
          </w:p>
        </w:tc>
        <w:tc>
          <w:tcPr>
            <w:tcW w:w="640" w:type="dxa"/>
            <w:noWrap/>
            <w:hideMark/>
          </w:tcPr>
          <w:p w14:paraId="3F9D5FFA" w14:textId="77777777" w:rsidR="00AE5EE8" w:rsidRPr="00E730A2" w:rsidRDefault="00AE5EE8" w:rsidP="00E730A2">
            <w:pPr>
              <w:jc w:val="center"/>
            </w:pPr>
            <w:r w:rsidRPr="00E730A2">
              <w:t>14</w:t>
            </w:r>
          </w:p>
        </w:tc>
        <w:tc>
          <w:tcPr>
            <w:tcW w:w="1220" w:type="dxa"/>
            <w:noWrap/>
            <w:hideMark/>
          </w:tcPr>
          <w:p w14:paraId="1377C414" w14:textId="77777777" w:rsidR="00AE5EE8" w:rsidRPr="00E730A2" w:rsidRDefault="00AE5EE8" w:rsidP="00E730A2">
            <w:pPr>
              <w:jc w:val="center"/>
            </w:pPr>
            <w:r w:rsidRPr="00E730A2">
              <w:t>3.14</w:t>
            </w:r>
          </w:p>
        </w:tc>
        <w:tc>
          <w:tcPr>
            <w:tcW w:w="1220" w:type="dxa"/>
            <w:noWrap/>
            <w:hideMark/>
          </w:tcPr>
          <w:p w14:paraId="74A9E6F7" w14:textId="35A34028" w:rsidR="00AE5EE8" w:rsidRPr="00E730A2" w:rsidRDefault="00AE5EE8" w:rsidP="00E730A2">
            <w:pPr>
              <w:jc w:val="center"/>
            </w:pPr>
            <w:r w:rsidRPr="00E730A2">
              <w:t>0.90</w:t>
            </w:r>
          </w:p>
        </w:tc>
      </w:tr>
      <w:tr w:rsidR="00AE5EE8" w:rsidRPr="00E730A2" w14:paraId="291AF3AB" w14:textId="77777777" w:rsidTr="0095638E">
        <w:trPr>
          <w:trHeight w:val="300"/>
        </w:trPr>
        <w:tc>
          <w:tcPr>
            <w:tcW w:w="1475" w:type="dxa"/>
            <w:noWrap/>
            <w:hideMark/>
          </w:tcPr>
          <w:p w14:paraId="072A3BCE" w14:textId="77777777" w:rsidR="00AE5EE8" w:rsidRPr="00E730A2" w:rsidRDefault="00AE5EE8" w:rsidP="00E730A2">
            <w:pPr>
              <w:jc w:val="center"/>
            </w:pPr>
            <w:r w:rsidRPr="00E730A2">
              <w:t>Spring</w:t>
            </w:r>
          </w:p>
        </w:tc>
        <w:tc>
          <w:tcPr>
            <w:tcW w:w="1824" w:type="dxa"/>
            <w:noWrap/>
            <w:hideMark/>
          </w:tcPr>
          <w:p w14:paraId="7A44FDC9" w14:textId="77777777" w:rsidR="00AE5EE8" w:rsidRPr="00E730A2" w:rsidRDefault="00AE5EE8" w:rsidP="00E730A2">
            <w:pPr>
              <w:jc w:val="center"/>
            </w:pPr>
            <w:r w:rsidRPr="00E730A2">
              <w:t>09N2-96</w:t>
            </w:r>
          </w:p>
        </w:tc>
        <w:tc>
          <w:tcPr>
            <w:tcW w:w="1253" w:type="dxa"/>
          </w:tcPr>
          <w:p w14:paraId="40F1C984" w14:textId="4E8DFBC3" w:rsidR="00AE5EE8" w:rsidRPr="00A95D09" w:rsidRDefault="00AE5EE8" w:rsidP="00E730A2">
            <w:pPr>
              <w:jc w:val="center"/>
            </w:pPr>
            <w:r>
              <w:t>NDSU</w:t>
            </w:r>
          </w:p>
        </w:tc>
        <w:tc>
          <w:tcPr>
            <w:tcW w:w="1253" w:type="dxa"/>
            <w:noWrap/>
            <w:hideMark/>
          </w:tcPr>
          <w:p w14:paraId="43C911D0" w14:textId="6A1EF6DF" w:rsidR="00AE5EE8" w:rsidRPr="00E730A2" w:rsidRDefault="00AE5EE8" w:rsidP="00E730A2">
            <w:pPr>
              <w:jc w:val="center"/>
            </w:pPr>
            <w:r w:rsidRPr="00A95D09">
              <w:t>NDD</w:t>
            </w:r>
          </w:p>
        </w:tc>
        <w:tc>
          <w:tcPr>
            <w:tcW w:w="640" w:type="dxa"/>
            <w:noWrap/>
            <w:hideMark/>
          </w:tcPr>
          <w:p w14:paraId="13BD33E7" w14:textId="77777777" w:rsidR="00AE5EE8" w:rsidRPr="00E730A2" w:rsidRDefault="00AE5EE8" w:rsidP="00E730A2">
            <w:pPr>
              <w:jc w:val="center"/>
            </w:pPr>
            <w:r w:rsidRPr="00E730A2">
              <w:t>14</w:t>
            </w:r>
          </w:p>
        </w:tc>
        <w:tc>
          <w:tcPr>
            <w:tcW w:w="1220" w:type="dxa"/>
            <w:noWrap/>
            <w:hideMark/>
          </w:tcPr>
          <w:p w14:paraId="5C7CE880" w14:textId="77777777" w:rsidR="00AE5EE8" w:rsidRPr="00E730A2" w:rsidRDefault="00AE5EE8" w:rsidP="00E730A2">
            <w:pPr>
              <w:jc w:val="center"/>
            </w:pPr>
            <w:r w:rsidRPr="00E730A2">
              <w:t>5.22</w:t>
            </w:r>
          </w:p>
        </w:tc>
        <w:tc>
          <w:tcPr>
            <w:tcW w:w="1220" w:type="dxa"/>
            <w:noWrap/>
            <w:hideMark/>
          </w:tcPr>
          <w:p w14:paraId="3EF0708F" w14:textId="52E10171" w:rsidR="00AE5EE8" w:rsidRPr="00E730A2" w:rsidRDefault="00AE5EE8" w:rsidP="00E730A2">
            <w:pPr>
              <w:jc w:val="center"/>
            </w:pPr>
            <w:r w:rsidRPr="00E730A2">
              <w:t>3.46</w:t>
            </w:r>
          </w:p>
        </w:tc>
      </w:tr>
      <w:tr w:rsidR="00AE5EE8" w:rsidRPr="00E730A2" w14:paraId="2A3FB035" w14:textId="77777777" w:rsidTr="0095638E">
        <w:trPr>
          <w:trHeight w:val="300"/>
        </w:trPr>
        <w:tc>
          <w:tcPr>
            <w:tcW w:w="1475" w:type="dxa"/>
            <w:noWrap/>
            <w:hideMark/>
          </w:tcPr>
          <w:p w14:paraId="0A02B92C" w14:textId="77777777" w:rsidR="00AE5EE8" w:rsidRPr="00E730A2" w:rsidRDefault="00AE5EE8" w:rsidP="00E730A2">
            <w:pPr>
              <w:jc w:val="center"/>
            </w:pPr>
            <w:r w:rsidRPr="00E730A2">
              <w:t>Spring</w:t>
            </w:r>
          </w:p>
        </w:tc>
        <w:tc>
          <w:tcPr>
            <w:tcW w:w="1824" w:type="dxa"/>
            <w:noWrap/>
            <w:hideMark/>
          </w:tcPr>
          <w:p w14:paraId="25867C7E" w14:textId="77777777" w:rsidR="00AE5EE8" w:rsidRPr="00E730A2" w:rsidRDefault="00AE5EE8" w:rsidP="00E730A2">
            <w:pPr>
              <w:jc w:val="center"/>
            </w:pPr>
            <w:r w:rsidRPr="00E730A2">
              <w:t>2ND32529</w:t>
            </w:r>
          </w:p>
        </w:tc>
        <w:tc>
          <w:tcPr>
            <w:tcW w:w="1253" w:type="dxa"/>
          </w:tcPr>
          <w:p w14:paraId="415BCB9F" w14:textId="38003C49" w:rsidR="00AE5EE8" w:rsidRPr="00A95D09" w:rsidRDefault="00AE5EE8" w:rsidP="00E730A2">
            <w:pPr>
              <w:jc w:val="center"/>
            </w:pPr>
            <w:r>
              <w:t>NDSU</w:t>
            </w:r>
          </w:p>
        </w:tc>
        <w:tc>
          <w:tcPr>
            <w:tcW w:w="1253" w:type="dxa"/>
            <w:noWrap/>
            <w:hideMark/>
          </w:tcPr>
          <w:p w14:paraId="3362A765" w14:textId="16CC9423" w:rsidR="00AE5EE8" w:rsidRPr="00E730A2" w:rsidRDefault="00AE5EE8" w:rsidP="00E730A2">
            <w:pPr>
              <w:jc w:val="center"/>
            </w:pPr>
            <w:r w:rsidRPr="00A95D09">
              <w:t>NDD</w:t>
            </w:r>
          </w:p>
        </w:tc>
        <w:tc>
          <w:tcPr>
            <w:tcW w:w="640" w:type="dxa"/>
            <w:noWrap/>
            <w:hideMark/>
          </w:tcPr>
          <w:p w14:paraId="6ABC9B51" w14:textId="77777777" w:rsidR="00AE5EE8" w:rsidRPr="00E730A2" w:rsidRDefault="00AE5EE8" w:rsidP="00E730A2">
            <w:pPr>
              <w:jc w:val="center"/>
            </w:pPr>
            <w:r w:rsidRPr="00E730A2">
              <w:t>15</w:t>
            </w:r>
          </w:p>
        </w:tc>
        <w:tc>
          <w:tcPr>
            <w:tcW w:w="1220" w:type="dxa"/>
            <w:noWrap/>
            <w:hideMark/>
          </w:tcPr>
          <w:p w14:paraId="609F5328" w14:textId="77777777" w:rsidR="00AE5EE8" w:rsidRPr="00E730A2" w:rsidRDefault="00AE5EE8" w:rsidP="00E730A2">
            <w:pPr>
              <w:jc w:val="center"/>
            </w:pPr>
            <w:r w:rsidRPr="00E730A2">
              <w:t>5.44</w:t>
            </w:r>
          </w:p>
        </w:tc>
        <w:tc>
          <w:tcPr>
            <w:tcW w:w="1220" w:type="dxa"/>
            <w:noWrap/>
            <w:hideMark/>
          </w:tcPr>
          <w:p w14:paraId="5B46127A" w14:textId="1D012DC2" w:rsidR="00AE5EE8" w:rsidRPr="00E730A2" w:rsidRDefault="00AE5EE8" w:rsidP="00E730A2">
            <w:pPr>
              <w:jc w:val="center"/>
            </w:pPr>
            <w:r w:rsidRPr="00E730A2">
              <w:t>1.89</w:t>
            </w:r>
          </w:p>
        </w:tc>
      </w:tr>
      <w:tr w:rsidR="00AE5EE8" w:rsidRPr="00E730A2" w14:paraId="605ED781" w14:textId="77777777" w:rsidTr="0095638E">
        <w:trPr>
          <w:trHeight w:val="300"/>
        </w:trPr>
        <w:tc>
          <w:tcPr>
            <w:tcW w:w="1475" w:type="dxa"/>
            <w:noWrap/>
            <w:hideMark/>
          </w:tcPr>
          <w:p w14:paraId="6857AB95" w14:textId="77777777" w:rsidR="00AE5EE8" w:rsidRPr="00E730A2" w:rsidRDefault="00AE5EE8" w:rsidP="00AE5EE8">
            <w:pPr>
              <w:jc w:val="center"/>
            </w:pPr>
            <w:r w:rsidRPr="00E730A2">
              <w:t>Spring</w:t>
            </w:r>
          </w:p>
        </w:tc>
        <w:tc>
          <w:tcPr>
            <w:tcW w:w="1824" w:type="dxa"/>
            <w:noWrap/>
            <w:hideMark/>
          </w:tcPr>
          <w:p w14:paraId="065E542A" w14:textId="1C5F8866" w:rsidR="00AE5EE8" w:rsidRPr="00E730A2" w:rsidRDefault="00AE5EE8" w:rsidP="00AE5EE8">
            <w:pPr>
              <w:jc w:val="center"/>
            </w:pPr>
            <w:r w:rsidRPr="00E730A2">
              <w:t>ACCORDINE</w:t>
            </w:r>
            <w:r>
              <w:t>*</w:t>
            </w:r>
          </w:p>
        </w:tc>
        <w:tc>
          <w:tcPr>
            <w:tcW w:w="1253" w:type="dxa"/>
          </w:tcPr>
          <w:p w14:paraId="72921313" w14:textId="3436F084" w:rsidR="00AE5EE8" w:rsidRPr="00A95D09" w:rsidRDefault="001E3F18" w:rsidP="00AE5EE8">
            <w:pPr>
              <w:jc w:val="center"/>
            </w:pPr>
            <w:r>
              <w:t>commercial</w:t>
            </w:r>
          </w:p>
        </w:tc>
        <w:tc>
          <w:tcPr>
            <w:tcW w:w="1253" w:type="dxa"/>
            <w:noWrap/>
            <w:hideMark/>
          </w:tcPr>
          <w:p w14:paraId="6BCF8B59" w14:textId="799F627B" w:rsidR="00AE5EE8" w:rsidRPr="00E730A2" w:rsidRDefault="00AE5EE8" w:rsidP="00AE5EE8">
            <w:pPr>
              <w:jc w:val="center"/>
            </w:pPr>
            <w:r w:rsidRPr="00A95D09">
              <w:t>NDD</w:t>
            </w:r>
          </w:p>
        </w:tc>
        <w:tc>
          <w:tcPr>
            <w:tcW w:w="640" w:type="dxa"/>
            <w:noWrap/>
            <w:hideMark/>
          </w:tcPr>
          <w:p w14:paraId="1421C919" w14:textId="77777777" w:rsidR="00AE5EE8" w:rsidRPr="00E730A2" w:rsidRDefault="00AE5EE8" w:rsidP="00AE5EE8">
            <w:pPr>
              <w:jc w:val="center"/>
            </w:pPr>
            <w:r w:rsidRPr="00E730A2">
              <w:t>15</w:t>
            </w:r>
          </w:p>
        </w:tc>
        <w:tc>
          <w:tcPr>
            <w:tcW w:w="1220" w:type="dxa"/>
            <w:noWrap/>
            <w:hideMark/>
          </w:tcPr>
          <w:p w14:paraId="6F2C8FFB" w14:textId="77777777" w:rsidR="00AE5EE8" w:rsidRPr="00E730A2" w:rsidRDefault="00AE5EE8" w:rsidP="00AE5EE8">
            <w:pPr>
              <w:jc w:val="center"/>
            </w:pPr>
            <w:r w:rsidRPr="00E730A2">
              <w:t>1.99</w:t>
            </w:r>
          </w:p>
        </w:tc>
        <w:tc>
          <w:tcPr>
            <w:tcW w:w="1220" w:type="dxa"/>
            <w:noWrap/>
            <w:hideMark/>
          </w:tcPr>
          <w:p w14:paraId="1B9C9077" w14:textId="51453FEC" w:rsidR="00AE5EE8" w:rsidRPr="00E730A2" w:rsidRDefault="00AE5EE8" w:rsidP="00AE5EE8">
            <w:pPr>
              <w:jc w:val="center"/>
            </w:pPr>
            <w:r w:rsidRPr="00E730A2">
              <w:t>0.85</w:t>
            </w:r>
          </w:p>
        </w:tc>
      </w:tr>
      <w:tr w:rsidR="00AE5EE8" w:rsidRPr="00E730A2" w14:paraId="2D22C04D" w14:textId="77777777" w:rsidTr="0095638E">
        <w:trPr>
          <w:trHeight w:val="300"/>
        </w:trPr>
        <w:tc>
          <w:tcPr>
            <w:tcW w:w="1475" w:type="dxa"/>
            <w:noWrap/>
            <w:hideMark/>
          </w:tcPr>
          <w:p w14:paraId="317E6B7F" w14:textId="77777777" w:rsidR="00AE5EE8" w:rsidRPr="00E730A2" w:rsidRDefault="00AE5EE8" w:rsidP="00AE5EE8">
            <w:pPr>
              <w:jc w:val="center"/>
            </w:pPr>
            <w:r w:rsidRPr="00E730A2">
              <w:t>Spring</w:t>
            </w:r>
          </w:p>
        </w:tc>
        <w:tc>
          <w:tcPr>
            <w:tcW w:w="1824" w:type="dxa"/>
            <w:noWrap/>
            <w:hideMark/>
          </w:tcPr>
          <w:p w14:paraId="59EEB5BC" w14:textId="77777777" w:rsidR="00AE5EE8" w:rsidRPr="00E730A2" w:rsidRDefault="00AE5EE8" w:rsidP="00AE5EE8">
            <w:pPr>
              <w:jc w:val="center"/>
            </w:pPr>
            <w:r w:rsidRPr="00E730A2">
              <w:t>CONLON</w:t>
            </w:r>
          </w:p>
        </w:tc>
        <w:tc>
          <w:tcPr>
            <w:tcW w:w="1253" w:type="dxa"/>
          </w:tcPr>
          <w:p w14:paraId="40D53F2E" w14:textId="6B5B14A2" w:rsidR="00AE5EE8" w:rsidRPr="00A95D09" w:rsidRDefault="001E3F18" w:rsidP="00AE5EE8">
            <w:pPr>
              <w:jc w:val="center"/>
            </w:pPr>
            <w:r>
              <w:t>commercial</w:t>
            </w:r>
          </w:p>
        </w:tc>
        <w:tc>
          <w:tcPr>
            <w:tcW w:w="1253" w:type="dxa"/>
            <w:noWrap/>
            <w:hideMark/>
          </w:tcPr>
          <w:p w14:paraId="35BEDBE4" w14:textId="68F2AC9F" w:rsidR="00AE5EE8" w:rsidRPr="00E730A2" w:rsidRDefault="00AE5EE8" w:rsidP="00AE5EE8">
            <w:pPr>
              <w:jc w:val="center"/>
            </w:pPr>
            <w:r w:rsidRPr="00A95D09">
              <w:t>NDD</w:t>
            </w:r>
          </w:p>
        </w:tc>
        <w:tc>
          <w:tcPr>
            <w:tcW w:w="640" w:type="dxa"/>
            <w:noWrap/>
            <w:hideMark/>
          </w:tcPr>
          <w:p w14:paraId="7606978F" w14:textId="77777777" w:rsidR="00AE5EE8" w:rsidRPr="00E730A2" w:rsidRDefault="00AE5EE8" w:rsidP="00AE5EE8">
            <w:pPr>
              <w:jc w:val="center"/>
            </w:pPr>
            <w:r w:rsidRPr="00E730A2">
              <w:t>83</w:t>
            </w:r>
          </w:p>
        </w:tc>
        <w:tc>
          <w:tcPr>
            <w:tcW w:w="1220" w:type="dxa"/>
            <w:noWrap/>
            <w:hideMark/>
          </w:tcPr>
          <w:p w14:paraId="75F15211" w14:textId="77777777" w:rsidR="00AE5EE8" w:rsidRPr="00E730A2" w:rsidRDefault="00AE5EE8" w:rsidP="00AE5EE8">
            <w:pPr>
              <w:jc w:val="center"/>
            </w:pPr>
            <w:r w:rsidRPr="00E730A2">
              <w:t>2.44</w:t>
            </w:r>
          </w:p>
        </w:tc>
        <w:tc>
          <w:tcPr>
            <w:tcW w:w="1220" w:type="dxa"/>
            <w:noWrap/>
            <w:hideMark/>
          </w:tcPr>
          <w:p w14:paraId="45E63F9A" w14:textId="68B20F68" w:rsidR="00AE5EE8" w:rsidRPr="00E730A2" w:rsidRDefault="00AE5EE8" w:rsidP="00AE5EE8">
            <w:pPr>
              <w:jc w:val="center"/>
            </w:pPr>
            <w:r w:rsidRPr="00E730A2">
              <w:t>2.19</w:t>
            </w:r>
          </w:p>
        </w:tc>
      </w:tr>
      <w:tr w:rsidR="00AE5EE8" w:rsidRPr="00E730A2" w14:paraId="6040B9E2" w14:textId="77777777" w:rsidTr="0095638E">
        <w:trPr>
          <w:trHeight w:val="300"/>
        </w:trPr>
        <w:tc>
          <w:tcPr>
            <w:tcW w:w="1475" w:type="dxa"/>
            <w:noWrap/>
            <w:hideMark/>
          </w:tcPr>
          <w:p w14:paraId="29381D25" w14:textId="77777777" w:rsidR="00AE5EE8" w:rsidRPr="00E730A2" w:rsidRDefault="00AE5EE8" w:rsidP="00AE5EE8">
            <w:pPr>
              <w:jc w:val="center"/>
            </w:pPr>
            <w:r w:rsidRPr="00E730A2">
              <w:t>Spring</w:t>
            </w:r>
          </w:p>
        </w:tc>
        <w:tc>
          <w:tcPr>
            <w:tcW w:w="1824" w:type="dxa"/>
            <w:noWrap/>
            <w:hideMark/>
          </w:tcPr>
          <w:p w14:paraId="68C2DFBE" w14:textId="77777777" w:rsidR="00AE5EE8" w:rsidRPr="00E730A2" w:rsidRDefault="00AE5EE8" w:rsidP="00AE5EE8">
            <w:pPr>
              <w:jc w:val="center"/>
            </w:pPr>
            <w:r w:rsidRPr="00E730A2">
              <w:t>CRAFT</w:t>
            </w:r>
          </w:p>
        </w:tc>
        <w:tc>
          <w:tcPr>
            <w:tcW w:w="1253" w:type="dxa"/>
          </w:tcPr>
          <w:p w14:paraId="3806094D" w14:textId="71652CB2" w:rsidR="00AE5EE8" w:rsidRPr="00A95D09" w:rsidRDefault="001E3F18" w:rsidP="00AE5EE8">
            <w:pPr>
              <w:jc w:val="center"/>
            </w:pPr>
            <w:r>
              <w:t>commercial</w:t>
            </w:r>
          </w:p>
        </w:tc>
        <w:tc>
          <w:tcPr>
            <w:tcW w:w="1253" w:type="dxa"/>
            <w:noWrap/>
            <w:hideMark/>
          </w:tcPr>
          <w:p w14:paraId="170E6AEC" w14:textId="4FE5A55F" w:rsidR="00AE5EE8" w:rsidRPr="00E730A2" w:rsidRDefault="00AE5EE8" w:rsidP="00AE5EE8">
            <w:pPr>
              <w:jc w:val="center"/>
            </w:pPr>
            <w:r w:rsidRPr="00A95D09">
              <w:t>NDD</w:t>
            </w:r>
          </w:p>
        </w:tc>
        <w:tc>
          <w:tcPr>
            <w:tcW w:w="640" w:type="dxa"/>
            <w:noWrap/>
            <w:hideMark/>
          </w:tcPr>
          <w:p w14:paraId="1F288C9E" w14:textId="77777777" w:rsidR="00AE5EE8" w:rsidRPr="00E730A2" w:rsidRDefault="00AE5EE8" w:rsidP="00AE5EE8">
            <w:pPr>
              <w:jc w:val="center"/>
            </w:pPr>
            <w:r w:rsidRPr="00E730A2">
              <w:t>70</w:t>
            </w:r>
          </w:p>
        </w:tc>
        <w:tc>
          <w:tcPr>
            <w:tcW w:w="1220" w:type="dxa"/>
            <w:noWrap/>
            <w:hideMark/>
          </w:tcPr>
          <w:p w14:paraId="71A75BAB" w14:textId="77777777" w:rsidR="00AE5EE8" w:rsidRPr="00E730A2" w:rsidRDefault="00AE5EE8" w:rsidP="00AE5EE8">
            <w:pPr>
              <w:jc w:val="center"/>
            </w:pPr>
            <w:r w:rsidRPr="00E730A2">
              <w:t>1.10</w:t>
            </w:r>
          </w:p>
        </w:tc>
        <w:tc>
          <w:tcPr>
            <w:tcW w:w="1220" w:type="dxa"/>
            <w:noWrap/>
            <w:hideMark/>
          </w:tcPr>
          <w:p w14:paraId="3C7499E5" w14:textId="1205FE59" w:rsidR="00AE5EE8" w:rsidRPr="00E730A2" w:rsidRDefault="00AE5EE8" w:rsidP="00AE5EE8">
            <w:pPr>
              <w:jc w:val="center"/>
            </w:pPr>
            <w:r w:rsidRPr="00E730A2">
              <w:t>1.07</w:t>
            </w:r>
          </w:p>
        </w:tc>
      </w:tr>
      <w:tr w:rsidR="00AE5EE8" w:rsidRPr="00E730A2" w14:paraId="7B7D025D" w14:textId="77777777" w:rsidTr="0095638E">
        <w:trPr>
          <w:trHeight w:val="300"/>
        </w:trPr>
        <w:tc>
          <w:tcPr>
            <w:tcW w:w="1475" w:type="dxa"/>
            <w:noWrap/>
            <w:hideMark/>
          </w:tcPr>
          <w:p w14:paraId="2E280F2F" w14:textId="786A9C29" w:rsidR="00AE5EE8" w:rsidRPr="00E730A2" w:rsidRDefault="00660CF4" w:rsidP="00AE5EE8">
            <w:pPr>
              <w:jc w:val="center"/>
            </w:pPr>
            <w:r>
              <w:t>Spring (F)</w:t>
            </w:r>
          </w:p>
        </w:tc>
        <w:tc>
          <w:tcPr>
            <w:tcW w:w="1824" w:type="dxa"/>
            <w:noWrap/>
            <w:hideMark/>
          </w:tcPr>
          <w:p w14:paraId="51DB501F" w14:textId="77777777" w:rsidR="00AE5EE8" w:rsidRPr="00E730A2" w:rsidRDefault="00AE5EE8" w:rsidP="00AE5EE8">
            <w:pPr>
              <w:jc w:val="center"/>
            </w:pPr>
            <w:r w:rsidRPr="00E730A2">
              <w:t>DH130935</w:t>
            </w:r>
          </w:p>
        </w:tc>
        <w:tc>
          <w:tcPr>
            <w:tcW w:w="1253" w:type="dxa"/>
          </w:tcPr>
          <w:p w14:paraId="374A85B2" w14:textId="6006287F" w:rsidR="00AE5EE8" w:rsidRPr="00A95D09" w:rsidRDefault="00AE5EE8" w:rsidP="00AE5EE8">
            <w:pPr>
              <w:jc w:val="center"/>
            </w:pPr>
            <w:r w:rsidRPr="003459B2">
              <w:t>OSU</w:t>
            </w:r>
          </w:p>
        </w:tc>
        <w:tc>
          <w:tcPr>
            <w:tcW w:w="1253" w:type="dxa"/>
            <w:noWrap/>
            <w:hideMark/>
          </w:tcPr>
          <w:p w14:paraId="659D8B21" w14:textId="5A9F9601" w:rsidR="00AE5EE8" w:rsidRPr="00E730A2" w:rsidRDefault="00AE5EE8" w:rsidP="00AE5EE8">
            <w:pPr>
              <w:jc w:val="center"/>
            </w:pPr>
            <w:r w:rsidRPr="00A95D09">
              <w:t>NDD</w:t>
            </w:r>
          </w:p>
        </w:tc>
        <w:tc>
          <w:tcPr>
            <w:tcW w:w="640" w:type="dxa"/>
            <w:noWrap/>
            <w:hideMark/>
          </w:tcPr>
          <w:p w14:paraId="67EF50F8" w14:textId="77777777" w:rsidR="00AE5EE8" w:rsidRPr="00E730A2" w:rsidRDefault="00AE5EE8" w:rsidP="00AE5EE8">
            <w:pPr>
              <w:jc w:val="center"/>
            </w:pPr>
            <w:r w:rsidRPr="00E730A2">
              <w:t>12</w:t>
            </w:r>
          </w:p>
        </w:tc>
        <w:tc>
          <w:tcPr>
            <w:tcW w:w="1220" w:type="dxa"/>
            <w:noWrap/>
            <w:hideMark/>
          </w:tcPr>
          <w:p w14:paraId="63022E15" w14:textId="77777777" w:rsidR="00AE5EE8" w:rsidRPr="00E730A2" w:rsidRDefault="00AE5EE8" w:rsidP="00AE5EE8">
            <w:pPr>
              <w:jc w:val="center"/>
            </w:pPr>
            <w:r w:rsidRPr="00E730A2">
              <w:t>2.14</w:t>
            </w:r>
          </w:p>
        </w:tc>
        <w:tc>
          <w:tcPr>
            <w:tcW w:w="1220" w:type="dxa"/>
            <w:noWrap/>
            <w:hideMark/>
          </w:tcPr>
          <w:p w14:paraId="65AEBC5C" w14:textId="0AFB4F96" w:rsidR="00AE5EE8" w:rsidRPr="00E730A2" w:rsidRDefault="00AE5EE8" w:rsidP="00AE5EE8">
            <w:pPr>
              <w:jc w:val="center"/>
            </w:pPr>
            <w:r w:rsidRPr="00E730A2">
              <w:t>1.28</w:t>
            </w:r>
          </w:p>
        </w:tc>
      </w:tr>
      <w:tr w:rsidR="000C4DB6" w:rsidRPr="00E730A2" w14:paraId="31FB80C9" w14:textId="77777777" w:rsidTr="0095638E">
        <w:trPr>
          <w:trHeight w:val="300"/>
        </w:trPr>
        <w:tc>
          <w:tcPr>
            <w:tcW w:w="1475" w:type="dxa"/>
            <w:noWrap/>
          </w:tcPr>
          <w:p w14:paraId="30BF6EA8" w14:textId="73B11245" w:rsidR="000C4DB6" w:rsidRPr="0095638E" w:rsidRDefault="00660CF4" w:rsidP="000C4DB6">
            <w:pPr>
              <w:jc w:val="center"/>
            </w:pPr>
            <w:r>
              <w:t>Spring (F)</w:t>
            </w:r>
          </w:p>
        </w:tc>
        <w:tc>
          <w:tcPr>
            <w:tcW w:w="1824" w:type="dxa"/>
            <w:noWrap/>
          </w:tcPr>
          <w:p w14:paraId="3B04E8DD" w14:textId="7BF491D8" w:rsidR="000C4DB6" w:rsidRPr="006F4D0F" w:rsidRDefault="000C4DB6" w:rsidP="000C4DB6">
            <w:pPr>
              <w:jc w:val="center"/>
            </w:pPr>
            <w:r w:rsidRPr="006F4D0F">
              <w:t>DH131055</w:t>
            </w:r>
          </w:p>
        </w:tc>
        <w:tc>
          <w:tcPr>
            <w:tcW w:w="1253" w:type="dxa"/>
          </w:tcPr>
          <w:p w14:paraId="46664B37" w14:textId="708BF976" w:rsidR="000C4DB6" w:rsidRPr="0095638E" w:rsidRDefault="000C4DB6" w:rsidP="000C4DB6">
            <w:pPr>
              <w:jc w:val="center"/>
            </w:pPr>
            <w:r w:rsidRPr="0095638E">
              <w:t>OSU</w:t>
            </w:r>
          </w:p>
        </w:tc>
        <w:tc>
          <w:tcPr>
            <w:tcW w:w="1253" w:type="dxa"/>
            <w:noWrap/>
          </w:tcPr>
          <w:p w14:paraId="5D604A28" w14:textId="44EE1695" w:rsidR="000C4DB6" w:rsidRPr="0095638E" w:rsidRDefault="000C4DB6" w:rsidP="000C4DB6">
            <w:pPr>
              <w:jc w:val="center"/>
            </w:pPr>
            <w:r w:rsidRPr="0095638E">
              <w:t>NDD</w:t>
            </w:r>
          </w:p>
        </w:tc>
        <w:tc>
          <w:tcPr>
            <w:tcW w:w="640" w:type="dxa"/>
            <w:noWrap/>
          </w:tcPr>
          <w:p w14:paraId="5209BDD1" w14:textId="3B4173DD" w:rsidR="000C4DB6" w:rsidRPr="00E730A2" w:rsidRDefault="0095638E" w:rsidP="000C4DB6">
            <w:pPr>
              <w:jc w:val="center"/>
            </w:pPr>
            <w:r>
              <w:t>6</w:t>
            </w:r>
          </w:p>
        </w:tc>
        <w:tc>
          <w:tcPr>
            <w:tcW w:w="1220" w:type="dxa"/>
            <w:noWrap/>
          </w:tcPr>
          <w:p w14:paraId="5AC3DA3C" w14:textId="3E2ACAE6" w:rsidR="000C4DB6" w:rsidRPr="00E730A2" w:rsidRDefault="0095638E" w:rsidP="000C4DB6">
            <w:pPr>
              <w:jc w:val="center"/>
            </w:pPr>
            <w:r>
              <w:t>3.34</w:t>
            </w:r>
          </w:p>
        </w:tc>
        <w:tc>
          <w:tcPr>
            <w:tcW w:w="1220" w:type="dxa"/>
            <w:noWrap/>
          </w:tcPr>
          <w:p w14:paraId="26980B70" w14:textId="23226107" w:rsidR="000C4DB6" w:rsidRPr="00E730A2" w:rsidRDefault="0095638E" w:rsidP="000C4DB6">
            <w:pPr>
              <w:jc w:val="center"/>
            </w:pPr>
            <w:r>
              <w:t>0.52</w:t>
            </w:r>
          </w:p>
        </w:tc>
      </w:tr>
      <w:tr w:rsidR="000C4DB6" w:rsidRPr="00E730A2" w14:paraId="60CF6717" w14:textId="77777777" w:rsidTr="0095638E">
        <w:trPr>
          <w:trHeight w:val="300"/>
        </w:trPr>
        <w:tc>
          <w:tcPr>
            <w:tcW w:w="1475" w:type="dxa"/>
            <w:noWrap/>
            <w:hideMark/>
          </w:tcPr>
          <w:p w14:paraId="05D0AE0A" w14:textId="1F081282" w:rsidR="000C4DB6" w:rsidRPr="00E730A2" w:rsidRDefault="000C4DB6" w:rsidP="000C4DB6">
            <w:pPr>
              <w:jc w:val="center"/>
            </w:pPr>
            <w:r>
              <w:t>Spring</w:t>
            </w:r>
          </w:p>
        </w:tc>
        <w:tc>
          <w:tcPr>
            <w:tcW w:w="1824" w:type="dxa"/>
            <w:noWrap/>
            <w:hideMark/>
          </w:tcPr>
          <w:p w14:paraId="31B159AD" w14:textId="77777777" w:rsidR="000C4DB6" w:rsidRPr="00E730A2" w:rsidRDefault="000C4DB6" w:rsidP="000C4DB6">
            <w:pPr>
              <w:jc w:val="center"/>
            </w:pPr>
            <w:r w:rsidRPr="00E730A2">
              <w:t>DH133529</w:t>
            </w:r>
          </w:p>
        </w:tc>
        <w:tc>
          <w:tcPr>
            <w:tcW w:w="1253" w:type="dxa"/>
          </w:tcPr>
          <w:p w14:paraId="7ECB64C4" w14:textId="674C8865" w:rsidR="000C4DB6" w:rsidRPr="00A95D09" w:rsidRDefault="000C4DB6" w:rsidP="000C4DB6">
            <w:pPr>
              <w:jc w:val="center"/>
            </w:pPr>
            <w:r w:rsidRPr="003459B2">
              <w:t>OSU</w:t>
            </w:r>
          </w:p>
        </w:tc>
        <w:tc>
          <w:tcPr>
            <w:tcW w:w="1253" w:type="dxa"/>
            <w:noWrap/>
            <w:hideMark/>
          </w:tcPr>
          <w:p w14:paraId="7BCA037B" w14:textId="40F7D5A1" w:rsidR="000C4DB6" w:rsidRPr="00E730A2" w:rsidRDefault="000C4DB6" w:rsidP="000C4DB6">
            <w:pPr>
              <w:jc w:val="center"/>
            </w:pPr>
            <w:r w:rsidRPr="00A95D09">
              <w:t>NDD</w:t>
            </w:r>
          </w:p>
        </w:tc>
        <w:tc>
          <w:tcPr>
            <w:tcW w:w="640" w:type="dxa"/>
            <w:noWrap/>
            <w:hideMark/>
          </w:tcPr>
          <w:p w14:paraId="0FF48A63" w14:textId="77777777" w:rsidR="000C4DB6" w:rsidRPr="00E730A2" w:rsidRDefault="000C4DB6" w:rsidP="000C4DB6">
            <w:pPr>
              <w:jc w:val="center"/>
            </w:pPr>
            <w:r w:rsidRPr="00E730A2">
              <w:t>14</w:t>
            </w:r>
          </w:p>
        </w:tc>
        <w:tc>
          <w:tcPr>
            <w:tcW w:w="1220" w:type="dxa"/>
            <w:noWrap/>
            <w:hideMark/>
          </w:tcPr>
          <w:p w14:paraId="336D9F74" w14:textId="77777777" w:rsidR="000C4DB6" w:rsidRPr="00E730A2" w:rsidRDefault="000C4DB6" w:rsidP="000C4DB6">
            <w:pPr>
              <w:jc w:val="center"/>
            </w:pPr>
            <w:r w:rsidRPr="00E730A2">
              <w:t>1.46</w:t>
            </w:r>
          </w:p>
        </w:tc>
        <w:tc>
          <w:tcPr>
            <w:tcW w:w="1220" w:type="dxa"/>
            <w:noWrap/>
            <w:hideMark/>
          </w:tcPr>
          <w:p w14:paraId="0F8AF46B" w14:textId="6628EA42" w:rsidR="000C4DB6" w:rsidRPr="00E730A2" w:rsidRDefault="000C4DB6" w:rsidP="000C4DB6">
            <w:pPr>
              <w:jc w:val="center"/>
            </w:pPr>
            <w:r w:rsidRPr="00E730A2">
              <w:t>2.53</w:t>
            </w:r>
          </w:p>
        </w:tc>
      </w:tr>
      <w:tr w:rsidR="000C4DB6" w:rsidRPr="00E730A2" w14:paraId="08FAA08D" w14:textId="77777777" w:rsidTr="0095638E">
        <w:trPr>
          <w:trHeight w:val="300"/>
        </w:trPr>
        <w:tc>
          <w:tcPr>
            <w:tcW w:w="1475" w:type="dxa"/>
            <w:noWrap/>
            <w:hideMark/>
          </w:tcPr>
          <w:p w14:paraId="0FB2BC5E" w14:textId="1921BF5C" w:rsidR="000C4DB6" w:rsidRPr="00E730A2" w:rsidRDefault="000C4DB6" w:rsidP="000C4DB6">
            <w:pPr>
              <w:jc w:val="center"/>
            </w:pPr>
            <w:r>
              <w:t>Spring</w:t>
            </w:r>
          </w:p>
        </w:tc>
        <w:tc>
          <w:tcPr>
            <w:tcW w:w="1824" w:type="dxa"/>
            <w:noWrap/>
            <w:hideMark/>
          </w:tcPr>
          <w:p w14:paraId="56F121E9" w14:textId="77777777" w:rsidR="000C4DB6" w:rsidRPr="00E730A2" w:rsidRDefault="000C4DB6" w:rsidP="000C4DB6">
            <w:pPr>
              <w:jc w:val="center"/>
            </w:pPr>
            <w:r w:rsidRPr="00E730A2">
              <w:t>DH133535</w:t>
            </w:r>
          </w:p>
        </w:tc>
        <w:tc>
          <w:tcPr>
            <w:tcW w:w="1253" w:type="dxa"/>
          </w:tcPr>
          <w:p w14:paraId="1440640E" w14:textId="7E1978FB" w:rsidR="000C4DB6" w:rsidRPr="00A95D09" w:rsidRDefault="000C4DB6" w:rsidP="000C4DB6">
            <w:pPr>
              <w:jc w:val="center"/>
            </w:pPr>
            <w:r w:rsidRPr="003459B2">
              <w:t>OSU</w:t>
            </w:r>
          </w:p>
        </w:tc>
        <w:tc>
          <w:tcPr>
            <w:tcW w:w="1253" w:type="dxa"/>
            <w:noWrap/>
            <w:hideMark/>
          </w:tcPr>
          <w:p w14:paraId="7BAED796" w14:textId="5BE5A6E4" w:rsidR="000C4DB6" w:rsidRPr="00E730A2" w:rsidRDefault="000C4DB6" w:rsidP="000C4DB6">
            <w:pPr>
              <w:jc w:val="center"/>
            </w:pPr>
            <w:r w:rsidRPr="00A95D09">
              <w:t>NDD</w:t>
            </w:r>
          </w:p>
        </w:tc>
        <w:tc>
          <w:tcPr>
            <w:tcW w:w="640" w:type="dxa"/>
            <w:noWrap/>
            <w:hideMark/>
          </w:tcPr>
          <w:p w14:paraId="7D917D90" w14:textId="77777777" w:rsidR="000C4DB6" w:rsidRPr="00E730A2" w:rsidRDefault="000C4DB6" w:rsidP="000C4DB6">
            <w:pPr>
              <w:jc w:val="center"/>
            </w:pPr>
            <w:r w:rsidRPr="00E730A2">
              <w:t>14</w:t>
            </w:r>
          </w:p>
        </w:tc>
        <w:tc>
          <w:tcPr>
            <w:tcW w:w="1220" w:type="dxa"/>
            <w:noWrap/>
            <w:hideMark/>
          </w:tcPr>
          <w:p w14:paraId="518B090E" w14:textId="77777777" w:rsidR="000C4DB6" w:rsidRPr="00E730A2" w:rsidRDefault="000C4DB6" w:rsidP="000C4DB6">
            <w:pPr>
              <w:jc w:val="center"/>
            </w:pPr>
            <w:r w:rsidRPr="00E730A2">
              <w:t>1.39</w:t>
            </w:r>
          </w:p>
        </w:tc>
        <w:tc>
          <w:tcPr>
            <w:tcW w:w="1220" w:type="dxa"/>
            <w:noWrap/>
            <w:hideMark/>
          </w:tcPr>
          <w:p w14:paraId="5DE72EC8" w14:textId="4AAFCBBB" w:rsidR="000C4DB6" w:rsidRPr="00E730A2" w:rsidRDefault="000C4DB6" w:rsidP="000C4DB6">
            <w:pPr>
              <w:jc w:val="center"/>
            </w:pPr>
            <w:r w:rsidRPr="00E730A2">
              <w:t>3.10</w:t>
            </w:r>
          </w:p>
        </w:tc>
      </w:tr>
      <w:tr w:rsidR="000C4DB6" w:rsidRPr="00E730A2" w14:paraId="1F10B56C" w14:textId="77777777" w:rsidTr="0095638E">
        <w:trPr>
          <w:trHeight w:val="300"/>
        </w:trPr>
        <w:tc>
          <w:tcPr>
            <w:tcW w:w="1475" w:type="dxa"/>
            <w:noWrap/>
            <w:hideMark/>
          </w:tcPr>
          <w:p w14:paraId="11EDF84C" w14:textId="77777777" w:rsidR="000C4DB6" w:rsidRPr="00E730A2" w:rsidRDefault="000C4DB6" w:rsidP="000C4DB6">
            <w:pPr>
              <w:jc w:val="center"/>
            </w:pPr>
            <w:r w:rsidRPr="00E730A2">
              <w:t>Spring</w:t>
            </w:r>
          </w:p>
        </w:tc>
        <w:tc>
          <w:tcPr>
            <w:tcW w:w="1824" w:type="dxa"/>
            <w:noWrap/>
            <w:hideMark/>
          </w:tcPr>
          <w:p w14:paraId="715B427D" w14:textId="1800794A" w:rsidR="000C4DB6" w:rsidRPr="00E730A2" w:rsidRDefault="000C4DB6" w:rsidP="000C4DB6">
            <w:pPr>
              <w:jc w:val="center"/>
            </w:pPr>
            <w:r w:rsidRPr="00E730A2">
              <w:t>ESMA</w:t>
            </w:r>
            <w:r>
              <w:t>*</w:t>
            </w:r>
          </w:p>
        </w:tc>
        <w:tc>
          <w:tcPr>
            <w:tcW w:w="1253" w:type="dxa"/>
          </w:tcPr>
          <w:p w14:paraId="2DC2AAC5" w14:textId="65B87042" w:rsidR="000C4DB6" w:rsidRPr="00A95D09" w:rsidRDefault="001E3F18" w:rsidP="000C4DB6">
            <w:pPr>
              <w:jc w:val="center"/>
            </w:pPr>
            <w:r>
              <w:t>commercial</w:t>
            </w:r>
          </w:p>
        </w:tc>
        <w:tc>
          <w:tcPr>
            <w:tcW w:w="1253" w:type="dxa"/>
            <w:noWrap/>
            <w:hideMark/>
          </w:tcPr>
          <w:p w14:paraId="5512AF2B" w14:textId="054B1DCB" w:rsidR="000C4DB6" w:rsidRPr="00E730A2" w:rsidRDefault="000C4DB6" w:rsidP="000C4DB6">
            <w:pPr>
              <w:jc w:val="center"/>
            </w:pPr>
            <w:r w:rsidRPr="00A95D09">
              <w:t>NDD</w:t>
            </w:r>
          </w:p>
        </w:tc>
        <w:tc>
          <w:tcPr>
            <w:tcW w:w="640" w:type="dxa"/>
            <w:noWrap/>
            <w:hideMark/>
          </w:tcPr>
          <w:p w14:paraId="48D6E4E7" w14:textId="77777777" w:rsidR="000C4DB6" w:rsidRPr="00E730A2" w:rsidRDefault="000C4DB6" w:rsidP="000C4DB6">
            <w:pPr>
              <w:jc w:val="center"/>
            </w:pPr>
            <w:r w:rsidRPr="00E730A2">
              <w:t>29</w:t>
            </w:r>
          </w:p>
        </w:tc>
        <w:tc>
          <w:tcPr>
            <w:tcW w:w="1220" w:type="dxa"/>
            <w:noWrap/>
            <w:hideMark/>
          </w:tcPr>
          <w:p w14:paraId="77185B6A" w14:textId="77777777" w:rsidR="000C4DB6" w:rsidRPr="00E730A2" w:rsidRDefault="000C4DB6" w:rsidP="000C4DB6">
            <w:pPr>
              <w:jc w:val="center"/>
            </w:pPr>
            <w:r w:rsidRPr="00E730A2">
              <w:t>0.91</w:t>
            </w:r>
          </w:p>
        </w:tc>
        <w:tc>
          <w:tcPr>
            <w:tcW w:w="1220" w:type="dxa"/>
            <w:noWrap/>
            <w:hideMark/>
          </w:tcPr>
          <w:p w14:paraId="7C77E81E" w14:textId="55279209" w:rsidR="000C4DB6" w:rsidRPr="00E730A2" w:rsidRDefault="000C4DB6" w:rsidP="000C4DB6">
            <w:pPr>
              <w:jc w:val="center"/>
            </w:pPr>
            <w:r w:rsidRPr="00E730A2">
              <w:t>0.46</w:t>
            </w:r>
          </w:p>
        </w:tc>
      </w:tr>
      <w:tr w:rsidR="000C4DB6" w:rsidRPr="00E730A2" w14:paraId="51D3DB46" w14:textId="77777777" w:rsidTr="0095638E">
        <w:trPr>
          <w:trHeight w:val="300"/>
        </w:trPr>
        <w:tc>
          <w:tcPr>
            <w:tcW w:w="1475" w:type="dxa"/>
            <w:noWrap/>
            <w:hideMark/>
          </w:tcPr>
          <w:p w14:paraId="5F0CA0B6" w14:textId="77777777" w:rsidR="000C4DB6" w:rsidRPr="00E730A2" w:rsidRDefault="000C4DB6" w:rsidP="000C4DB6">
            <w:pPr>
              <w:jc w:val="center"/>
            </w:pPr>
            <w:r w:rsidRPr="00E730A2">
              <w:t>Spring</w:t>
            </w:r>
          </w:p>
        </w:tc>
        <w:tc>
          <w:tcPr>
            <w:tcW w:w="1824" w:type="dxa"/>
            <w:noWrap/>
            <w:hideMark/>
          </w:tcPr>
          <w:p w14:paraId="027E53F7" w14:textId="6539C341" w:rsidR="000C4DB6" w:rsidRPr="00E730A2" w:rsidRDefault="000C4DB6" w:rsidP="000C4DB6">
            <w:pPr>
              <w:jc w:val="center"/>
            </w:pPr>
            <w:r w:rsidRPr="00E730A2">
              <w:t>EXPLORER</w:t>
            </w:r>
            <w:r>
              <w:t>*</w:t>
            </w:r>
          </w:p>
        </w:tc>
        <w:tc>
          <w:tcPr>
            <w:tcW w:w="1253" w:type="dxa"/>
          </w:tcPr>
          <w:p w14:paraId="3EBDC6E9" w14:textId="6F102DA6" w:rsidR="000C4DB6" w:rsidRPr="00A95D09" w:rsidRDefault="001E3F18" w:rsidP="000C4DB6">
            <w:pPr>
              <w:jc w:val="center"/>
            </w:pPr>
            <w:r>
              <w:t>commercial</w:t>
            </w:r>
          </w:p>
        </w:tc>
        <w:tc>
          <w:tcPr>
            <w:tcW w:w="1253" w:type="dxa"/>
            <w:noWrap/>
            <w:hideMark/>
          </w:tcPr>
          <w:p w14:paraId="4367E925" w14:textId="201E1FFC" w:rsidR="000C4DB6" w:rsidRPr="00E730A2" w:rsidRDefault="000C4DB6" w:rsidP="000C4DB6">
            <w:pPr>
              <w:jc w:val="center"/>
            </w:pPr>
            <w:r w:rsidRPr="00A95D09">
              <w:t>NDD</w:t>
            </w:r>
          </w:p>
        </w:tc>
        <w:tc>
          <w:tcPr>
            <w:tcW w:w="640" w:type="dxa"/>
            <w:noWrap/>
            <w:hideMark/>
          </w:tcPr>
          <w:p w14:paraId="0468160D" w14:textId="77777777" w:rsidR="000C4DB6" w:rsidRPr="00E730A2" w:rsidRDefault="000C4DB6" w:rsidP="000C4DB6">
            <w:pPr>
              <w:jc w:val="center"/>
            </w:pPr>
            <w:r w:rsidRPr="00E730A2">
              <w:t>32</w:t>
            </w:r>
          </w:p>
        </w:tc>
        <w:tc>
          <w:tcPr>
            <w:tcW w:w="1220" w:type="dxa"/>
            <w:noWrap/>
            <w:hideMark/>
          </w:tcPr>
          <w:p w14:paraId="2822A087" w14:textId="77777777" w:rsidR="000C4DB6" w:rsidRPr="00E730A2" w:rsidRDefault="000C4DB6" w:rsidP="000C4DB6">
            <w:pPr>
              <w:jc w:val="center"/>
            </w:pPr>
            <w:r w:rsidRPr="00E730A2">
              <w:t>0.32</w:t>
            </w:r>
          </w:p>
        </w:tc>
        <w:tc>
          <w:tcPr>
            <w:tcW w:w="1220" w:type="dxa"/>
            <w:noWrap/>
            <w:hideMark/>
          </w:tcPr>
          <w:p w14:paraId="53753089" w14:textId="6A1A3996" w:rsidR="000C4DB6" w:rsidRPr="00E730A2" w:rsidRDefault="000C4DB6" w:rsidP="000C4DB6">
            <w:pPr>
              <w:jc w:val="center"/>
            </w:pPr>
            <w:r w:rsidRPr="00E730A2">
              <w:t>0.44</w:t>
            </w:r>
          </w:p>
        </w:tc>
      </w:tr>
      <w:tr w:rsidR="000C4DB6" w:rsidRPr="00E730A2" w14:paraId="0E31F67D" w14:textId="77777777" w:rsidTr="0095638E">
        <w:trPr>
          <w:trHeight w:val="300"/>
        </w:trPr>
        <w:tc>
          <w:tcPr>
            <w:tcW w:w="1475" w:type="dxa"/>
            <w:noWrap/>
            <w:hideMark/>
          </w:tcPr>
          <w:p w14:paraId="478FEEA9" w14:textId="77777777" w:rsidR="000C4DB6" w:rsidRPr="00E730A2" w:rsidRDefault="000C4DB6" w:rsidP="000C4DB6">
            <w:pPr>
              <w:jc w:val="center"/>
            </w:pPr>
            <w:r w:rsidRPr="00E730A2">
              <w:t>Spring</w:t>
            </w:r>
          </w:p>
        </w:tc>
        <w:tc>
          <w:tcPr>
            <w:tcW w:w="1824" w:type="dxa"/>
            <w:noWrap/>
            <w:hideMark/>
          </w:tcPr>
          <w:p w14:paraId="77C3A840" w14:textId="7404775E" w:rsidR="000C4DB6" w:rsidRPr="00E730A2" w:rsidRDefault="000C4DB6" w:rsidP="000C4DB6">
            <w:pPr>
              <w:jc w:val="center"/>
            </w:pPr>
            <w:r w:rsidRPr="00E730A2">
              <w:t>EXPO</w:t>
            </w:r>
            <w:r>
              <w:t>*</w:t>
            </w:r>
          </w:p>
        </w:tc>
        <w:tc>
          <w:tcPr>
            <w:tcW w:w="1253" w:type="dxa"/>
          </w:tcPr>
          <w:p w14:paraId="2AEB2EC8" w14:textId="4F09423B" w:rsidR="000C4DB6" w:rsidRPr="00A95D09" w:rsidRDefault="001E3F18" w:rsidP="000C4DB6">
            <w:pPr>
              <w:jc w:val="center"/>
            </w:pPr>
            <w:r>
              <w:t>commercial</w:t>
            </w:r>
          </w:p>
        </w:tc>
        <w:tc>
          <w:tcPr>
            <w:tcW w:w="1253" w:type="dxa"/>
            <w:noWrap/>
            <w:hideMark/>
          </w:tcPr>
          <w:p w14:paraId="281A9DCE" w14:textId="1184B39C" w:rsidR="000C4DB6" w:rsidRPr="00E730A2" w:rsidRDefault="000C4DB6" w:rsidP="000C4DB6">
            <w:pPr>
              <w:jc w:val="center"/>
            </w:pPr>
            <w:r w:rsidRPr="00A95D09">
              <w:t>NDD</w:t>
            </w:r>
          </w:p>
        </w:tc>
        <w:tc>
          <w:tcPr>
            <w:tcW w:w="640" w:type="dxa"/>
            <w:noWrap/>
            <w:hideMark/>
          </w:tcPr>
          <w:p w14:paraId="2024B9BC" w14:textId="77777777" w:rsidR="000C4DB6" w:rsidRPr="00E730A2" w:rsidRDefault="000C4DB6" w:rsidP="000C4DB6">
            <w:pPr>
              <w:jc w:val="center"/>
            </w:pPr>
            <w:r w:rsidRPr="00E730A2">
              <w:t>15</w:t>
            </w:r>
          </w:p>
        </w:tc>
        <w:tc>
          <w:tcPr>
            <w:tcW w:w="1220" w:type="dxa"/>
            <w:noWrap/>
            <w:hideMark/>
          </w:tcPr>
          <w:p w14:paraId="3BF6293B" w14:textId="77777777" w:rsidR="000C4DB6" w:rsidRPr="00E730A2" w:rsidRDefault="000C4DB6" w:rsidP="000C4DB6">
            <w:pPr>
              <w:jc w:val="center"/>
            </w:pPr>
            <w:r w:rsidRPr="00E730A2">
              <w:t>0.84</w:t>
            </w:r>
          </w:p>
        </w:tc>
        <w:tc>
          <w:tcPr>
            <w:tcW w:w="1220" w:type="dxa"/>
            <w:noWrap/>
            <w:hideMark/>
          </w:tcPr>
          <w:p w14:paraId="6D987E4B" w14:textId="0B2012ED" w:rsidR="000C4DB6" w:rsidRPr="00E730A2" w:rsidRDefault="000C4DB6" w:rsidP="000C4DB6">
            <w:pPr>
              <w:jc w:val="center"/>
            </w:pPr>
            <w:r w:rsidRPr="00E730A2">
              <w:t>0.76</w:t>
            </w:r>
          </w:p>
        </w:tc>
      </w:tr>
      <w:tr w:rsidR="000C4DB6" w:rsidRPr="00E730A2" w14:paraId="542C9773" w14:textId="77777777" w:rsidTr="0095638E">
        <w:trPr>
          <w:trHeight w:val="300"/>
        </w:trPr>
        <w:tc>
          <w:tcPr>
            <w:tcW w:w="1475" w:type="dxa"/>
            <w:noWrap/>
            <w:hideMark/>
          </w:tcPr>
          <w:p w14:paraId="2DC9DAF9" w14:textId="77777777" w:rsidR="000C4DB6" w:rsidRPr="00E730A2" w:rsidRDefault="000C4DB6" w:rsidP="000C4DB6">
            <w:pPr>
              <w:jc w:val="center"/>
            </w:pPr>
            <w:r w:rsidRPr="00E730A2">
              <w:t>Spring</w:t>
            </w:r>
          </w:p>
        </w:tc>
        <w:tc>
          <w:tcPr>
            <w:tcW w:w="1824" w:type="dxa"/>
            <w:noWrap/>
            <w:hideMark/>
          </w:tcPr>
          <w:p w14:paraId="33E259D3" w14:textId="6A643A6C" w:rsidR="000C4DB6" w:rsidRPr="00E730A2" w:rsidRDefault="000C4DB6" w:rsidP="000C4DB6">
            <w:pPr>
              <w:jc w:val="center"/>
            </w:pPr>
            <w:r w:rsidRPr="00E730A2">
              <w:t>KWS_CHRISSIE</w:t>
            </w:r>
            <w:r>
              <w:t>*</w:t>
            </w:r>
          </w:p>
        </w:tc>
        <w:tc>
          <w:tcPr>
            <w:tcW w:w="1253" w:type="dxa"/>
          </w:tcPr>
          <w:p w14:paraId="76E24B0F" w14:textId="4E73B4A0" w:rsidR="000C4DB6" w:rsidRPr="00A95D09" w:rsidRDefault="001E3F18" w:rsidP="000C4DB6">
            <w:pPr>
              <w:jc w:val="center"/>
            </w:pPr>
            <w:r>
              <w:t>commercial</w:t>
            </w:r>
          </w:p>
        </w:tc>
        <w:tc>
          <w:tcPr>
            <w:tcW w:w="1253" w:type="dxa"/>
            <w:noWrap/>
            <w:hideMark/>
          </w:tcPr>
          <w:p w14:paraId="0D9CC58D" w14:textId="1B6E7099" w:rsidR="000C4DB6" w:rsidRPr="00E730A2" w:rsidRDefault="000C4DB6" w:rsidP="000C4DB6">
            <w:pPr>
              <w:jc w:val="center"/>
            </w:pPr>
            <w:r w:rsidRPr="00A95D09">
              <w:t>NDD</w:t>
            </w:r>
          </w:p>
        </w:tc>
        <w:tc>
          <w:tcPr>
            <w:tcW w:w="640" w:type="dxa"/>
            <w:noWrap/>
            <w:hideMark/>
          </w:tcPr>
          <w:p w14:paraId="52537A27" w14:textId="77777777" w:rsidR="000C4DB6" w:rsidRPr="00E730A2" w:rsidRDefault="000C4DB6" w:rsidP="000C4DB6">
            <w:pPr>
              <w:jc w:val="center"/>
            </w:pPr>
            <w:r w:rsidRPr="00E730A2">
              <w:t>15</w:t>
            </w:r>
          </w:p>
        </w:tc>
        <w:tc>
          <w:tcPr>
            <w:tcW w:w="1220" w:type="dxa"/>
            <w:noWrap/>
            <w:hideMark/>
          </w:tcPr>
          <w:p w14:paraId="67821264" w14:textId="77777777" w:rsidR="000C4DB6" w:rsidRPr="00E730A2" w:rsidRDefault="000C4DB6" w:rsidP="000C4DB6">
            <w:pPr>
              <w:jc w:val="center"/>
            </w:pPr>
            <w:r w:rsidRPr="00E730A2">
              <w:t>2.04</w:t>
            </w:r>
          </w:p>
        </w:tc>
        <w:tc>
          <w:tcPr>
            <w:tcW w:w="1220" w:type="dxa"/>
            <w:noWrap/>
            <w:hideMark/>
          </w:tcPr>
          <w:p w14:paraId="04087992" w14:textId="6882C2FF" w:rsidR="000C4DB6" w:rsidRPr="00E730A2" w:rsidRDefault="000C4DB6" w:rsidP="000C4DB6">
            <w:pPr>
              <w:jc w:val="center"/>
            </w:pPr>
            <w:r w:rsidRPr="00E730A2">
              <w:t>1.52</w:t>
            </w:r>
          </w:p>
        </w:tc>
      </w:tr>
      <w:tr w:rsidR="000C4DB6" w:rsidRPr="00E730A2" w14:paraId="6F6AD4EE" w14:textId="77777777" w:rsidTr="0095638E">
        <w:trPr>
          <w:trHeight w:val="300"/>
        </w:trPr>
        <w:tc>
          <w:tcPr>
            <w:tcW w:w="1475" w:type="dxa"/>
            <w:noWrap/>
            <w:hideMark/>
          </w:tcPr>
          <w:p w14:paraId="4DBB0692" w14:textId="77777777" w:rsidR="000C4DB6" w:rsidRPr="00E730A2" w:rsidRDefault="000C4DB6" w:rsidP="000C4DB6">
            <w:pPr>
              <w:jc w:val="center"/>
            </w:pPr>
            <w:r w:rsidRPr="00E730A2">
              <w:t>Spring</w:t>
            </w:r>
          </w:p>
        </w:tc>
        <w:tc>
          <w:tcPr>
            <w:tcW w:w="1824" w:type="dxa"/>
            <w:noWrap/>
            <w:hideMark/>
          </w:tcPr>
          <w:p w14:paraId="1AF7E92E" w14:textId="22222305" w:rsidR="000C4DB6" w:rsidRPr="00E730A2" w:rsidRDefault="000C4DB6" w:rsidP="000C4DB6">
            <w:pPr>
              <w:jc w:val="center"/>
            </w:pPr>
            <w:r w:rsidRPr="00E730A2">
              <w:t>KWS_JESSIE</w:t>
            </w:r>
            <w:r>
              <w:t>*</w:t>
            </w:r>
          </w:p>
        </w:tc>
        <w:tc>
          <w:tcPr>
            <w:tcW w:w="1253" w:type="dxa"/>
          </w:tcPr>
          <w:p w14:paraId="128E2D8D" w14:textId="3EA0FBEA" w:rsidR="000C4DB6" w:rsidRPr="00A95D09" w:rsidRDefault="001E3F18" w:rsidP="000C4DB6">
            <w:pPr>
              <w:jc w:val="center"/>
            </w:pPr>
            <w:r>
              <w:t>commercial</w:t>
            </w:r>
          </w:p>
        </w:tc>
        <w:tc>
          <w:tcPr>
            <w:tcW w:w="1253" w:type="dxa"/>
            <w:noWrap/>
            <w:hideMark/>
          </w:tcPr>
          <w:p w14:paraId="33B950E5" w14:textId="62668877" w:rsidR="000C4DB6" w:rsidRPr="00E730A2" w:rsidRDefault="000C4DB6" w:rsidP="000C4DB6">
            <w:pPr>
              <w:jc w:val="center"/>
            </w:pPr>
            <w:r w:rsidRPr="00A95D09">
              <w:t>NDD</w:t>
            </w:r>
          </w:p>
        </w:tc>
        <w:tc>
          <w:tcPr>
            <w:tcW w:w="640" w:type="dxa"/>
            <w:noWrap/>
            <w:hideMark/>
          </w:tcPr>
          <w:p w14:paraId="67612A18" w14:textId="77777777" w:rsidR="000C4DB6" w:rsidRPr="00E730A2" w:rsidRDefault="000C4DB6" w:rsidP="000C4DB6">
            <w:pPr>
              <w:jc w:val="center"/>
            </w:pPr>
            <w:r w:rsidRPr="00E730A2">
              <w:t>18</w:t>
            </w:r>
          </w:p>
        </w:tc>
        <w:tc>
          <w:tcPr>
            <w:tcW w:w="1220" w:type="dxa"/>
            <w:noWrap/>
            <w:hideMark/>
          </w:tcPr>
          <w:p w14:paraId="1598D0CF" w14:textId="77777777" w:rsidR="000C4DB6" w:rsidRPr="00E730A2" w:rsidRDefault="000C4DB6" w:rsidP="000C4DB6">
            <w:pPr>
              <w:jc w:val="center"/>
            </w:pPr>
            <w:r w:rsidRPr="00E730A2">
              <w:t>1.55</w:t>
            </w:r>
          </w:p>
        </w:tc>
        <w:tc>
          <w:tcPr>
            <w:tcW w:w="1220" w:type="dxa"/>
            <w:noWrap/>
            <w:hideMark/>
          </w:tcPr>
          <w:p w14:paraId="228F52DE" w14:textId="7B7F939D" w:rsidR="000C4DB6" w:rsidRPr="00E730A2" w:rsidRDefault="000C4DB6" w:rsidP="000C4DB6">
            <w:pPr>
              <w:jc w:val="center"/>
            </w:pPr>
            <w:r w:rsidRPr="00E730A2">
              <w:t>1.31</w:t>
            </w:r>
          </w:p>
        </w:tc>
      </w:tr>
      <w:tr w:rsidR="000C4DB6" w:rsidRPr="00E730A2" w14:paraId="06FFA002" w14:textId="77777777" w:rsidTr="0095638E">
        <w:trPr>
          <w:trHeight w:val="300"/>
        </w:trPr>
        <w:tc>
          <w:tcPr>
            <w:tcW w:w="1475" w:type="dxa"/>
            <w:noWrap/>
            <w:hideMark/>
          </w:tcPr>
          <w:p w14:paraId="707796D5" w14:textId="77777777" w:rsidR="000C4DB6" w:rsidRPr="00E730A2" w:rsidRDefault="000C4DB6" w:rsidP="000C4DB6">
            <w:pPr>
              <w:jc w:val="center"/>
            </w:pPr>
            <w:r w:rsidRPr="00E730A2">
              <w:t>Spring</w:t>
            </w:r>
          </w:p>
        </w:tc>
        <w:tc>
          <w:tcPr>
            <w:tcW w:w="1824" w:type="dxa"/>
            <w:noWrap/>
            <w:hideMark/>
          </w:tcPr>
          <w:p w14:paraId="36E26AA2" w14:textId="12A62BDE" w:rsidR="000C4DB6" w:rsidRPr="00E730A2" w:rsidRDefault="000C4DB6" w:rsidP="000C4DB6">
            <w:pPr>
              <w:jc w:val="center"/>
            </w:pPr>
            <w:r w:rsidRPr="00E730A2">
              <w:t>KWS_TINKA</w:t>
            </w:r>
            <w:r>
              <w:t>*</w:t>
            </w:r>
          </w:p>
        </w:tc>
        <w:tc>
          <w:tcPr>
            <w:tcW w:w="1253" w:type="dxa"/>
          </w:tcPr>
          <w:p w14:paraId="195F0B35" w14:textId="606D6960" w:rsidR="000C4DB6" w:rsidRPr="00A95D09" w:rsidRDefault="001E3F18" w:rsidP="000C4DB6">
            <w:pPr>
              <w:jc w:val="center"/>
            </w:pPr>
            <w:r>
              <w:t>commercial</w:t>
            </w:r>
          </w:p>
        </w:tc>
        <w:tc>
          <w:tcPr>
            <w:tcW w:w="1253" w:type="dxa"/>
            <w:noWrap/>
            <w:hideMark/>
          </w:tcPr>
          <w:p w14:paraId="27218911" w14:textId="73763869" w:rsidR="000C4DB6" w:rsidRPr="00E730A2" w:rsidRDefault="000C4DB6" w:rsidP="000C4DB6">
            <w:pPr>
              <w:jc w:val="center"/>
            </w:pPr>
            <w:r w:rsidRPr="00A95D09">
              <w:t>NDD</w:t>
            </w:r>
          </w:p>
        </w:tc>
        <w:tc>
          <w:tcPr>
            <w:tcW w:w="640" w:type="dxa"/>
            <w:noWrap/>
            <w:hideMark/>
          </w:tcPr>
          <w:p w14:paraId="4C941E34" w14:textId="77777777" w:rsidR="000C4DB6" w:rsidRPr="00E730A2" w:rsidRDefault="000C4DB6" w:rsidP="000C4DB6">
            <w:pPr>
              <w:jc w:val="center"/>
            </w:pPr>
            <w:r w:rsidRPr="00E730A2">
              <w:t>102</w:t>
            </w:r>
          </w:p>
        </w:tc>
        <w:tc>
          <w:tcPr>
            <w:tcW w:w="1220" w:type="dxa"/>
            <w:noWrap/>
            <w:hideMark/>
          </w:tcPr>
          <w:p w14:paraId="6957803D" w14:textId="77777777" w:rsidR="000C4DB6" w:rsidRPr="00E730A2" w:rsidRDefault="000C4DB6" w:rsidP="000C4DB6">
            <w:pPr>
              <w:jc w:val="center"/>
            </w:pPr>
            <w:r w:rsidRPr="00E730A2">
              <w:t>2.41</w:t>
            </w:r>
          </w:p>
        </w:tc>
        <w:tc>
          <w:tcPr>
            <w:tcW w:w="1220" w:type="dxa"/>
            <w:noWrap/>
            <w:hideMark/>
          </w:tcPr>
          <w:p w14:paraId="5CDF8BB6" w14:textId="684EEC36" w:rsidR="000C4DB6" w:rsidRPr="00E730A2" w:rsidRDefault="000C4DB6" w:rsidP="000C4DB6">
            <w:pPr>
              <w:jc w:val="center"/>
            </w:pPr>
            <w:r w:rsidRPr="00E730A2">
              <w:t>1.22</w:t>
            </w:r>
          </w:p>
        </w:tc>
      </w:tr>
      <w:tr w:rsidR="000C4DB6" w:rsidRPr="00E730A2" w14:paraId="27E9E7D6" w14:textId="77777777" w:rsidTr="0095638E">
        <w:trPr>
          <w:trHeight w:val="300"/>
        </w:trPr>
        <w:tc>
          <w:tcPr>
            <w:tcW w:w="1475" w:type="dxa"/>
            <w:noWrap/>
            <w:hideMark/>
          </w:tcPr>
          <w:p w14:paraId="17AA2CDE" w14:textId="77777777" w:rsidR="000C4DB6" w:rsidRPr="00E730A2" w:rsidRDefault="000C4DB6" w:rsidP="000C4DB6">
            <w:pPr>
              <w:jc w:val="center"/>
            </w:pPr>
            <w:r w:rsidRPr="00E730A2">
              <w:t>Spring</w:t>
            </w:r>
          </w:p>
        </w:tc>
        <w:tc>
          <w:tcPr>
            <w:tcW w:w="1824" w:type="dxa"/>
            <w:noWrap/>
            <w:hideMark/>
          </w:tcPr>
          <w:p w14:paraId="768806B4" w14:textId="0BEDAE35" w:rsidR="000C4DB6" w:rsidRPr="00E730A2" w:rsidRDefault="000C4DB6" w:rsidP="000C4DB6">
            <w:pPr>
              <w:jc w:val="center"/>
            </w:pPr>
            <w:r w:rsidRPr="00E730A2">
              <w:t>SANGRIA</w:t>
            </w:r>
            <w:r>
              <w:t>*</w:t>
            </w:r>
          </w:p>
        </w:tc>
        <w:tc>
          <w:tcPr>
            <w:tcW w:w="1253" w:type="dxa"/>
          </w:tcPr>
          <w:p w14:paraId="515CA4F6" w14:textId="56FEE600" w:rsidR="000C4DB6" w:rsidRPr="00A95D09" w:rsidRDefault="001E3F18" w:rsidP="000C4DB6">
            <w:pPr>
              <w:jc w:val="center"/>
            </w:pPr>
            <w:r>
              <w:t>commercial</w:t>
            </w:r>
          </w:p>
        </w:tc>
        <w:tc>
          <w:tcPr>
            <w:tcW w:w="1253" w:type="dxa"/>
            <w:noWrap/>
            <w:hideMark/>
          </w:tcPr>
          <w:p w14:paraId="5B762139" w14:textId="6E3DBBDB" w:rsidR="000C4DB6" w:rsidRPr="00E730A2" w:rsidRDefault="000C4DB6" w:rsidP="000C4DB6">
            <w:pPr>
              <w:jc w:val="center"/>
            </w:pPr>
            <w:r w:rsidRPr="00A95D09">
              <w:t>NDD</w:t>
            </w:r>
          </w:p>
        </w:tc>
        <w:tc>
          <w:tcPr>
            <w:tcW w:w="640" w:type="dxa"/>
            <w:noWrap/>
            <w:hideMark/>
          </w:tcPr>
          <w:p w14:paraId="5DE56F08" w14:textId="77777777" w:rsidR="000C4DB6" w:rsidRPr="00E730A2" w:rsidRDefault="000C4DB6" w:rsidP="000C4DB6">
            <w:pPr>
              <w:jc w:val="center"/>
            </w:pPr>
            <w:r w:rsidRPr="00E730A2">
              <w:t>26</w:t>
            </w:r>
          </w:p>
        </w:tc>
        <w:tc>
          <w:tcPr>
            <w:tcW w:w="1220" w:type="dxa"/>
            <w:noWrap/>
            <w:hideMark/>
          </w:tcPr>
          <w:p w14:paraId="45E17241" w14:textId="77777777" w:rsidR="000C4DB6" w:rsidRPr="00E730A2" w:rsidRDefault="000C4DB6" w:rsidP="000C4DB6">
            <w:pPr>
              <w:jc w:val="center"/>
            </w:pPr>
            <w:r w:rsidRPr="00E730A2">
              <w:t>1.09</w:t>
            </w:r>
          </w:p>
        </w:tc>
        <w:tc>
          <w:tcPr>
            <w:tcW w:w="1220" w:type="dxa"/>
            <w:noWrap/>
            <w:hideMark/>
          </w:tcPr>
          <w:p w14:paraId="74E8F41D" w14:textId="36C8CF53" w:rsidR="000C4DB6" w:rsidRPr="00E730A2" w:rsidRDefault="000C4DB6" w:rsidP="000C4DB6">
            <w:pPr>
              <w:jc w:val="center"/>
            </w:pPr>
            <w:r w:rsidRPr="00E730A2">
              <w:t>1.37</w:t>
            </w:r>
          </w:p>
        </w:tc>
      </w:tr>
      <w:tr w:rsidR="000C4DB6" w:rsidRPr="00E730A2" w14:paraId="1C1D8076" w14:textId="77777777" w:rsidTr="0095638E">
        <w:trPr>
          <w:trHeight w:val="300"/>
        </w:trPr>
        <w:tc>
          <w:tcPr>
            <w:tcW w:w="1475" w:type="dxa"/>
            <w:noWrap/>
            <w:hideMark/>
          </w:tcPr>
          <w:p w14:paraId="536FB46A" w14:textId="77777777" w:rsidR="000C4DB6" w:rsidRPr="00E730A2" w:rsidRDefault="000C4DB6" w:rsidP="000C4DB6">
            <w:pPr>
              <w:jc w:val="center"/>
            </w:pPr>
            <w:r w:rsidRPr="00E730A2">
              <w:lastRenderedPageBreak/>
              <w:t>Spring</w:t>
            </w:r>
          </w:p>
        </w:tc>
        <w:tc>
          <w:tcPr>
            <w:tcW w:w="1824" w:type="dxa"/>
            <w:noWrap/>
            <w:hideMark/>
          </w:tcPr>
          <w:p w14:paraId="7F691EC5" w14:textId="77777777" w:rsidR="000C4DB6" w:rsidRPr="00E730A2" w:rsidRDefault="000C4DB6" w:rsidP="000C4DB6">
            <w:pPr>
              <w:jc w:val="center"/>
            </w:pPr>
            <w:r w:rsidRPr="00E730A2">
              <w:t>ST1453-4</w:t>
            </w:r>
          </w:p>
        </w:tc>
        <w:tc>
          <w:tcPr>
            <w:tcW w:w="1253" w:type="dxa"/>
          </w:tcPr>
          <w:p w14:paraId="0269678C" w14:textId="182474C5" w:rsidR="000C4DB6" w:rsidRPr="00A95D09" w:rsidRDefault="000C4DB6" w:rsidP="000C4DB6">
            <w:pPr>
              <w:jc w:val="center"/>
            </w:pPr>
            <w:r>
              <w:t>CU</w:t>
            </w:r>
          </w:p>
        </w:tc>
        <w:tc>
          <w:tcPr>
            <w:tcW w:w="1253" w:type="dxa"/>
            <w:noWrap/>
            <w:hideMark/>
          </w:tcPr>
          <w:p w14:paraId="7ECE6AB7" w14:textId="6A315A7D" w:rsidR="000C4DB6" w:rsidRPr="00E730A2" w:rsidRDefault="000C4DB6" w:rsidP="000C4DB6">
            <w:pPr>
              <w:jc w:val="center"/>
            </w:pPr>
            <w:r w:rsidRPr="00A95D09">
              <w:t>NDD</w:t>
            </w:r>
          </w:p>
        </w:tc>
        <w:tc>
          <w:tcPr>
            <w:tcW w:w="640" w:type="dxa"/>
            <w:noWrap/>
            <w:hideMark/>
          </w:tcPr>
          <w:p w14:paraId="4FE0F820" w14:textId="77777777" w:rsidR="000C4DB6" w:rsidRPr="00E730A2" w:rsidRDefault="000C4DB6" w:rsidP="000C4DB6">
            <w:pPr>
              <w:jc w:val="center"/>
            </w:pPr>
            <w:r w:rsidRPr="00E730A2">
              <w:t>16</w:t>
            </w:r>
          </w:p>
        </w:tc>
        <w:tc>
          <w:tcPr>
            <w:tcW w:w="1220" w:type="dxa"/>
            <w:noWrap/>
            <w:hideMark/>
          </w:tcPr>
          <w:p w14:paraId="049BB108" w14:textId="77777777" w:rsidR="000C4DB6" w:rsidRPr="00E730A2" w:rsidRDefault="000C4DB6" w:rsidP="000C4DB6">
            <w:pPr>
              <w:jc w:val="center"/>
            </w:pPr>
            <w:r w:rsidRPr="00E730A2">
              <w:t>2.63</w:t>
            </w:r>
          </w:p>
        </w:tc>
        <w:tc>
          <w:tcPr>
            <w:tcW w:w="1220" w:type="dxa"/>
            <w:noWrap/>
            <w:hideMark/>
          </w:tcPr>
          <w:p w14:paraId="63E3255E" w14:textId="50C678B8" w:rsidR="000C4DB6" w:rsidRPr="00E730A2" w:rsidRDefault="000C4DB6" w:rsidP="000C4DB6">
            <w:pPr>
              <w:jc w:val="center"/>
            </w:pPr>
            <w:r w:rsidRPr="00E730A2">
              <w:t>1.95</w:t>
            </w:r>
          </w:p>
        </w:tc>
      </w:tr>
      <w:tr w:rsidR="000C4DB6" w:rsidRPr="00E730A2" w14:paraId="627EE8DD" w14:textId="77777777" w:rsidTr="0095638E">
        <w:trPr>
          <w:trHeight w:val="300"/>
        </w:trPr>
        <w:tc>
          <w:tcPr>
            <w:tcW w:w="1475" w:type="dxa"/>
            <w:noWrap/>
            <w:hideMark/>
          </w:tcPr>
          <w:p w14:paraId="32D5E544" w14:textId="77777777" w:rsidR="000C4DB6" w:rsidRPr="00E730A2" w:rsidRDefault="000C4DB6" w:rsidP="000C4DB6">
            <w:pPr>
              <w:jc w:val="center"/>
            </w:pPr>
            <w:r w:rsidRPr="00E730A2">
              <w:t>Spring</w:t>
            </w:r>
          </w:p>
        </w:tc>
        <w:tc>
          <w:tcPr>
            <w:tcW w:w="1824" w:type="dxa"/>
            <w:noWrap/>
            <w:hideMark/>
          </w:tcPr>
          <w:p w14:paraId="52C93699" w14:textId="77777777" w:rsidR="000C4DB6" w:rsidRPr="00E730A2" w:rsidRDefault="000C4DB6" w:rsidP="000C4DB6">
            <w:pPr>
              <w:jc w:val="center"/>
            </w:pPr>
            <w:r w:rsidRPr="00E730A2">
              <w:t>09N2-16</w:t>
            </w:r>
          </w:p>
        </w:tc>
        <w:tc>
          <w:tcPr>
            <w:tcW w:w="1253" w:type="dxa"/>
          </w:tcPr>
          <w:p w14:paraId="05640502" w14:textId="06131766" w:rsidR="000C4DB6" w:rsidRDefault="000C4DB6" w:rsidP="000C4DB6">
            <w:pPr>
              <w:jc w:val="center"/>
            </w:pPr>
            <w:r>
              <w:t>NDSU</w:t>
            </w:r>
          </w:p>
        </w:tc>
        <w:tc>
          <w:tcPr>
            <w:tcW w:w="1253" w:type="dxa"/>
            <w:noWrap/>
            <w:hideMark/>
          </w:tcPr>
          <w:p w14:paraId="0C405DB5" w14:textId="20B61C2F" w:rsidR="000C4DB6" w:rsidRPr="00E730A2" w:rsidRDefault="000C4DB6" w:rsidP="000C4DB6">
            <w:pPr>
              <w:jc w:val="center"/>
            </w:pPr>
            <w:r>
              <w:t>NDN</w:t>
            </w:r>
          </w:p>
        </w:tc>
        <w:tc>
          <w:tcPr>
            <w:tcW w:w="640" w:type="dxa"/>
            <w:noWrap/>
            <w:hideMark/>
          </w:tcPr>
          <w:p w14:paraId="1C579F3B" w14:textId="77777777" w:rsidR="000C4DB6" w:rsidRPr="00E730A2" w:rsidRDefault="000C4DB6" w:rsidP="000C4DB6">
            <w:pPr>
              <w:jc w:val="center"/>
            </w:pPr>
            <w:r w:rsidRPr="00E730A2">
              <w:t>9</w:t>
            </w:r>
          </w:p>
        </w:tc>
        <w:tc>
          <w:tcPr>
            <w:tcW w:w="1220" w:type="dxa"/>
            <w:noWrap/>
            <w:hideMark/>
          </w:tcPr>
          <w:p w14:paraId="68844FEE" w14:textId="77777777" w:rsidR="000C4DB6" w:rsidRPr="00E730A2" w:rsidRDefault="000C4DB6" w:rsidP="000C4DB6">
            <w:pPr>
              <w:jc w:val="center"/>
            </w:pPr>
            <w:r w:rsidRPr="00E730A2">
              <w:t>4.68</w:t>
            </w:r>
          </w:p>
        </w:tc>
        <w:tc>
          <w:tcPr>
            <w:tcW w:w="1220" w:type="dxa"/>
            <w:noWrap/>
            <w:hideMark/>
          </w:tcPr>
          <w:p w14:paraId="36FB51D3" w14:textId="69121551" w:rsidR="000C4DB6" w:rsidRPr="00E730A2" w:rsidRDefault="000C4DB6" w:rsidP="000C4DB6">
            <w:pPr>
              <w:jc w:val="center"/>
            </w:pPr>
            <w:r w:rsidRPr="00E730A2">
              <w:t>3.04</w:t>
            </w:r>
          </w:p>
        </w:tc>
      </w:tr>
      <w:tr w:rsidR="000C4DB6" w:rsidRPr="00E730A2" w14:paraId="3938A419" w14:textId="77777777" w:rsidTr="0095638E">
        <w:trPr>
          <w:trHeight w:val="300"/>
        </w:trPr>
        <w:tc>
          <w:tcPr>
            <w:tcW w:w="1475" w:type="dxa"/>
            <w:noWrap/>
            <w:hideMark/>
          </w:tcPr>
          <w:p w14:paraId="39B83EA0" w14:textId="77777777" w:rsidR="000C4DB6" w:rsidRPr="00E730A2" w:rsidRDefault="000C4DB6" w:rsidP="000C4DB6">
            <w:pPr>
              <w:jc w:val="center"/>
            </w:pPr>
            <w:r w:rsidRPr="00E730A2">
              <w:t>Spring</w:t>
            </w:r>
          </w:p>
        </w:tc>
        <w:tc>
          <w:tcPr>
            <w:tcW w:w="1824" w:type="dxa"/>
            <w:noWrap/>
            <w:hideMark/>
          </w:tcPr>
          <w:p w14:paraId="6C475FE2" w14:textId="77777777" w:rsidR="000C4DB6" w:rsidRPr="00E730A2" w:rsidRDefault="000C4DB6" w:rsidP="000C4DB6">
            <w:pPr>
              <w:jc w:val="center"/>
            </w:pPr>
            <w:r w:rsidRPr="00E730A2">
              <w:t>09N2-84</w:t>
            </w:r>
          </w:p>
        </w:tc>
        <w:tc>
          <w:tcPr>
            <w:tcW w:w="1253" w:type="dxa"/>
          </w:tcPr>
          <w:p w14:paraId="282F4A49" w14:textId="7C158B31" w:rsidR="000C4DB6" w:rsidRPr="000E36FF" w:rsidRDefault="000C4DB6" w:rsidP="000C4DB6">
            <w:pPr>
              <w:jc w:val="center"/>
            </w:pPr>
            <w:r>
              <w:t>NDSU</w:t>
            </w:r>
          </w:p>
        </w:tc>
        <w:tc>
          <w:tcPr>
            <w:tcW w:w="1253" w:type="dxa"/>
            <w:noWrap/>
            <w:hideMark/>
          </w:tcPr>
          <w:p w14:paraId="09364030" w14:textId="6920BE3E" w:rsidR="000C4DB6" w:rsidRPr="00E730A2" w:rsidRDefault="000C4DB6" w:rsidP="000C4DB6">
            <w:pPr>
              <w:jc w:val="center"/>
            </w:pPr>
            <w:r w:rsidRPr="000E36FF">
              <w:t>NDN</w:t>
            </w:r>
          </w:p>
        </w:tc>
        <w:tc>
          <w:tcPr>
            <w:tcW w:w="640" w:type="dxa"/>
            <w:noWrap/>
            <w:hideMark/>
          </w:tcPr>
          <w:p w14:paraId="01493840" w14:textId="77777777" w:rsidR="000C4DB6" w:rsidRPr="00E730A2" w:rsidRDefault="000C4DB6" w:rsidP="000C4DB6">
            <w:pPr>
              <w:jc w:val="center"/>
            </w:pPr>
            <w:r w:rsidRPr="00E730A2">
              <w:t>8</w:t>
            </w:r>
          </w:p>
        </w:tc>
        <w:tc>
          <w:tcPr>
            <w:tcW w:w="1220" w:type="dxa"/>
            <w:noWrap/>
            <w:hideMark/>
          </w:tcPr>
          <w:p w14:paraId="70FF9550" w14:textId="77777777" w:rsidR="000C4DB6" w:rsidRPr="00E730A2" w:rsidRDefault="000C4DB6" w:rsidP="000C4DB6">
            <w:pPr>
              <w:jc w:val="center"/>
            </w:pPr>
            <w:r w:rsidRPr="00E730A2">
              <w:t>4.51</w:t>
            </w:r>
          </w:p>
        </w:tc>
        <w:tc>
          <w:tcPr>
            <w:tcW w:w="1220" w:type="dxa"/>
            <w:noWrap/>
            <w:hideMark/>
          </w:tcPr>
          <w:p w14:paraId="18100265" w14:textId="75C8A288" w:rsidR="000C4DB6" w:rsidRPr="00E730A2" w:rsidRDefault="000C4DB6" w:rsidP="000C4DB6">
            <w:pPr>
              <w:jc w:val="center"/>
            </w:pPr>
            <w:r w:rsidRPr="00E730A2">
              <w:t>4.34</w:t>
            </w:r>
          </w:p>
        </w:tc>
      </w:tr>
      <w:tr w:rsidR="000C4DB6" w:rsidRPr="00E730A2" w14:paraId="354BEFEA" w14:textId="77777777" w:rsidTr="0095638E">
        <w:trPr>
          <w:trHeight w:val="300"/>
        </w:trPr>
        <w:tc>
          <w:tcPr>
            <w:tcW w:w="1475" w:type="dxa"/>
            <w:noWrap/>
            <w:hideMark/>
          </w:tcPr>
          <w:p w14:paraId="4CFC30E4" w14:textId="77777777" w:rsidR="000C4DB6" w:rsidRPr="00E730A2" w:rsidRDefault="000C4DB6" w:rsidP="000C4DB6">
            <w:pPr>
              <w:jc w:val="center"/>
            </w:pPr>
            <w:r w:rsidRPr="00E730A2">
              <w:t>Spring</w:t>
            </w:r>
          </w:p>
        </w:tc>
        <w:tc>
          <w:tcPr>
            <w:tcW w:w="1824" w:type="dxa"/>
            <w:noWrap/>
            <w:hideMark/>
          </w:tcPr>
          <w:p w14:paraId="01EC848E" w14:textId="3840D077" w:rsidR="000C4DB6" w:rsidRPr="00E730A2" w:rsidRDefault="000C4DB6" w:rsidP="000C4DB6">
            <w:pPr>
              <w:jc w:val="center"/>
            </w:pPr>
            <w:r w:rsidRPr="00E730A2">
              <w:t>EIFEL</w:t>
            </w:r>
            <w:r>
              <w:t>*</w:t>
            </w:r>
          </w:p>
        </w:tc>
        <w:tc>
          <w:tcPr>
            <w:tcW w:w="1253" w:type="dxa"/>
          </w:tcPr>
          <w:p w14:paraId="22B2AE51" w14:textId="6E0FDF82" w:rsidR="000C4DB6" w:rsidRPr="000E36FF" w:rsidRDefault="001E3F18" w:rsidP="000C4DB6">
            <w:pPr>
              <w:jc w:val="center"/>
            </w:pPr>
            <w:r>
              <w:t>commercial</w:t>
            </w:r>
          </w:p>
        </w:tc>
        <w:tc>
          <w:tcPr>
            <w:tcW w:w="1253" w:type="dxa"/>
            <w:noWrap/>
            <w:hideMark/>
          </w:tcPr>
          <w:p w14:paraId="69A5FA60" w14:textId="39418C5D" w:rsidR="000C4DB6" w:rsidRPr="00E730A2" w:rsidRDefault="000C4DB6" w:rsidP="000C4DB6">
            <w:pPr>
              <w:jc w:val="center"/>
            </w:pPr>
            <w:r w:rsidRPr="000E36FF">
              <w:t>NDN</w:t>
            </w:r>
          </w:p>
        </w:tc>
        <w:tc>
          <w:tcPr>
            <w:tcW w:w="640" w:type="dxa"/>
            <w:noWrap/>
            <w:hideMark/>
          </w:tcPr>
          <w:p w14:paraId="1F8316F6" w14:textId="77777777" w:rsidR="000C4DB6" w:rsidRPr="00E730A2" w:rsidRDefault="000C4DB6" w:rsidP="000C4DB6">
            <w:pPr>
              <w:jc w:val="center"/>
            </w:pPr>
            <w:r w:rsidRPr="00E730A2">
              <w:t>18</w:t>
            </w:r>
          </w:p>
        </w:tc>
        <w:tc>
          <w:tcPr>
            <w:tcW w:w="1220" w:type="dxa"/>
            <w:noWrap/>
            <w:hideMark/>
          </w:tcPr>
          <w:p w14:paraId="03149CEF" w14:textId="77777777" w:rsidR="000C4DB6" w:rsidRPr="00E730A2" w:rsidRDefault="000C4DB6" w:rsidP="000C4DB6">
            <w:pPr>
              <w:jc w:val="center"/>
            </w:pPr>
            <w:r w:rsidRPr="00E730A2">
              <w:t>1.76</w:t>
            </w:r>
          </w:p>
        </w:tc>
        <w:tc>
          <w:tcPr>
            <w:tcW w:w="1220" w:type="dxa"/>
            <w:noWrap/>
            <w:hideMark/>
          </w:tcPr>
          <w:p w14:paraId="48D52DD4" w14:textId="2D104101" w:rsidR="000C4DB6" w:rsidRPr="00E730A2" w:rsidRDefault="000C4DB6" w:rsidP="000C4DB6">
            <w:pPr>
              <w:jc w:val="center"/>
            </w:pPr>
            <w:r w:rsidRPr="00E730A2">
              <w:t>1.00</w:t>
            </w:r>
          </w:p>
        </w:tc>
      </w:tr>
      <w:tr w:rsidR="000C4DB6" w:rsidRPr="00E730A2" w14:paraId="308CECF1" w14:textId="77777777" w:rsidTr="0095638E">
        <w:trPr>
          <w:trHeight w:val="300"/>
        </w:trPr>
        <w:tc>
          <w:tcPr>
            <w:tcW w:w="1475" w:type="dxa"/>
            <w:noWrap/>
            <w:hideMark/>
          </w:tcPr>
          <w:p w14:paraId="3D3FC2F1" w14:textId="77777777" w:rsidR="000C4DB6" w:rsidRPr="00E730A2" w:rsidRDefault="000C4DB6" w:rsidP="000C4DB6">
            <w:pPr>
              <w:jc w:val="center"/>
            </w:pPr>
            <w:r w:rsidRPr="00E730A2">
              <w:t>Spring</w:t>
            </w:r>
          </w:p>
        </w:tc>
        <w:tc>
          <w:tcPr>
            <w:tcW w:w="1824" w:type="dxa"/>
            <w:noWrap/>
            <w:hideMark/>
          </w:tcPr>
          <w:p w14:paraId="522676B5" w14:textId="298A3B53" w:rsidR="000C4DB6" w:rsidRPr="00E730A2" w:rsidRDefault="000C4DB6" w:rsidP="000C4DB6">
            <w:pPr>
              <w:jc w:val="center"/>
            </w:pPr>
            <w:r w:rsidRPr="00E730A2">
              <w:t>LCS_GENIE</w:t>
            </w:r>
            <w:r>
              <w:t>*</w:t>
            </w:r>
          </w:p>
        </w:tc>
        <w:tc>
          <w:tcPr>
            <w:tcW w:w="1253" w:type="dxa"/>
          </w:tcPr>
          <w:p w14:paraId="22A7B2D1" w14:textId="4AB83A1F" w:rsidR="000C4DB6" w:rsidRPr="000E36FF" w:rsidRDefault="001E3F18" w:rsidP="000C4DB6">
            <w:pPr>
              <w:jc w:val="center"/>
            </w:pPr>
            <w:r>
              <w:t>commercial</w:t>
            </w:r>
          </w:p>
        </w:tc>
        <w:tc>
          <w:tcPr>
            <w:tcW w:w="1253" w:type="dxa"/>
            <w:noWrap/>
            <w:hideMark/>
          </w:tcPr>
          <w:p w14:paraId="28A4F1D2" w14:textId="3BD62DCC" w:rsidR="000C4DB6" w:rsidRPr="00E730A2" w:rsidRDefault="000C4DB6" w:rsidP="000C4DB6">
            <w:pPr>
              <w:jc w:val="center"/>
            </w:pPr>
            <w:r w:rsidRPr="000E36FF">
              <w:t>NDN</w:t>
            </w:r>
          </w:p>
        </w:tc>
        <w:tc>
          <w:tcPr>
            <w:tcW w:w="640" w:type="dxa"/>
            <w:noWrap/>
            <w:hideMark/>
          </w:tcPr>
          <w:p w14:paraId="5ADDC6A0" w14:textId="77777777" w:rsidR="000C4DB6" w:rsidRPr="00E730A2" w:rsidRDefault="000C4DB6" w:rsidP="000C4DB6">
            <w:pPr>
              <w:jc w:val="center"/>
            </w:pPr>
            <w:r w:rsidRPr="00E730A2">
              <w:t>29</w:t>
            </w:r>
          </w:p>
        </w:tc>
        <w:tc>
          <w:tcPr>
            <w:tcW w:w="1220" w:type="dxa"/>
            <w:noWrap/>
            <w:hideMark/>
          </w:tcPr>
          <w:p w14:paraId="0919D0F4" w14:textId="77777777" w:rsidR="000C4DB6" w:rsidRPr="00E730A2" w:rsidRDefault="000C4DB6" w:rsidP="000C4DB6">
            <w:pPr>
              <w:jc w:val="center"/>
            </w:pPr>
            <w:r w:rsidRPr="00E730A2">
              <w:t>1.43</w:t>
            </w:r>
          </w:p>
        </w:tc>
        <w:tc>
          <w:tcPr>
            <w:tcW w:w="1220" w:type="dxa"/>
            <w:noWrap/>
            <w:hideMark/>
          </w:tcPr>
          <w:p w14:paraId="3E71D88A" w14:textId="639A981B" w:rsidR="000C4DB6" w:rsidRPr="00E730A2" w:rsidRDefault="000C4DB6" w:rsidP="000C4DB6">
            <w:pPr>
              <w:jc w:val="center"/>
            </w:pPr>
            <w:r w:rsidRPr="00E730A2">
              <w:t>1.67</w:t>
            </w:r>
          </w:p>
        </w:tc>
      </w:tr>
      <w:tr w:rsidR="000C4DB6" w:rsidRPr="00E730A2" w14:paraId="430A11C5" w14:textId="77777777" w:rsidTr="0095638E">
        <w:trPr>
          <w:trHeight w:val="300"/>
        </w:trPr>
        <w:tc>
          <w:tcPr>
            <w:tcW w:w="1475" w:type="dxa"/>
            <w:noWrap/>
            <w:hideMark/>
          </w:tcPr>
          <w:p w14:paraId="296AA5FB" w14:textId="77777777" w:rsidR="000C4DB6" w:rsidRPr="00E730A2" w:rsidRDefault="000C4DB6" w:rsidP="000C4DB6">
            <w:pPr>
              <w:jc w:val="center"/>
            </w:pPr>
            <w:r w:rsidRPr="00E730A2">
              <w:t>Spring</w:t>
            </w:r>
          </w:p>
        </w:tc>
        <w:tc>
          <w:tcPr>
            <w:tcW w:w="1824" w:type="dxa"/>
            <w:noWrap/>
            <w:hideMark/>
          </w:tcPr>
          <w:p w14:paraId="7B6E4C25" w14:textId="77777777" w:rsidR="000C4DB6" w:rsidRPr="00E730A2" w:rsidRDefault="000C4DB6" w:rsidP="000C4DB6">
            <w:pPr>
              <w:jc w:val="center"/>
            </w:pPr>
            <w:r w:rsidRPr="00E730A2">
              <w:t>ND_GENESIS</w:t>
            </w:r>
          </w:p>
        </w:tc>
        <w:tc>
          <w:tcPr>
            <w:tcW w:w="1253" w:type="dxa"/>
          </w:tcPr>
          <w:p w14:paraId="59B27D20" w14:textId="7A89FD76" w:rsidR="000C4DB6" w:rsidRPr="000E36FF" w:rsidRDefault="001E3F18" w:rsidP="000C4DB6">
            <w:pPr>
              <w:jc w:val="center"/>
            </w:pPr>
            <w:r>
              <w:t>commercial</w:t>
            </w:r>
          </w:p>
        </w:tc>
        <w:tc>
          <w:tcPr>
            <w:tcW w:w="1253" w:type="dxa"/>
            <w:noWrap/>
            <w:hideMark/>
          </w:tcPr>
          <w:p w14:paraId="516C2FF6" w14:textId="1683CF40" w:rsidR="000C4DB6" w:rsidRPr="00E730A2" w:rsidRDefault="000C4DB6" w:rsidP="000C4DB6">
            <w:pPr>
              <w:jc w:val="center"/>
            </w:pPr>
            <w:r w:rsidRPr="000E36FF">
              <w:t>NDN</w:t>
            </w:r>
          </w:p>
        </w:tc>
        <w:tc>
          <w:tcPr>
            <w:tcW w:w="640" w:type="dxa"/>
            <w:noWrap/>
            <w:hideMark/>
          </w:tcPr>
          <w:p w14:paraId="3E78C869" w14:textId="77777777" w:rsidR="000C4DB6" w:rsidRPr="00E730A2" w:rsidRDefault="000C4DB6" w:rsidP="000C4DB6">
            <w:pPr>
              <w:jc w:val="center"/>
            </w:pPr>
            <w:r w:rsidRPr="00E730A2">
              <w:t>116</w:t>
            </w:r>
          </w:p>
        </w:tc>
        <w:tc>
          <w:tcPr>
            <w:tcW w:w="1220" w:type="dxa"/>
            <w:noWrap/>
            <w:hideMark/>
          </w:tcPr>
          <w:p w14:paraId="3AAD2808" w14:textId="77777777" w:rsidR="000C4DB6" w:rsidRPr="00E730A2" w:rsidRDefault="000C4DB6" w:rsidP="000C4DB6">
            <w:pPr>
              <w:jc w:val="center"/>
            </w:pPr>
            <w:r w:rsidRPr="00E730A2">
              <w:t>3.43</w:t>
            </w:r>
          </w:p>
        </w:tc>
        <w:tc>
          <w:tcPr>
            <w:tcW w:w="1220" w:type="dxa"/>
            <w:noWrap/>
            <w:hideMark/>
          </w:tcPr>
          <w:p w14:paraId="1FE5841D" w14:textId="3CCA2E5B" w:rsidR="000C4DB6" w:rsidRPr="00E730A2" w:rsidRDefault="000C4DB6" w:rsidP="000C4DB6">
            <w:pPr>
              <w:jc w:val="center"/>
            </w:pPr>
            <w:r w:rsidRPr="00E730A2">
              <w:t>2.07</w:t>
            </w:r>
          </w:p>
        </w:tc>
      </w:tr>
      <w:tr w:rsidR="000C4DB6" w:rsidRPr="00E730A2" w14:paraId="3578DCAD" w14:textId="77777777" w:rsidTr="0095638E">
        <w:trPr>
          <w:trHeight w:val="300"/>
        </w:trPr>
        <w:tc>
          <w:tcPr>
            <w:tcW w:w="1475" w:type="dxa"/>
            <w:noWrap/>
            <w:hideMark/>
          </w:tcPr>
          <w:p w14:paraId="7458861C" w14:textId="77777777" w:rsidR="000C4DB6" w:rsidRPr="00E730A2" w:rsidRDefault="000C4DB6" w:rsidP="000C4DB6">
            <w:pPr>
              <w:jc w:val="center"/>
            </w:pPr>
            <w:r w:rsidRPr="00E730A2">
              <w:t>Spring</w:t>
            </w:r>
          </w:p>
        </w:tc>
        <w:tc>
          <w:tcPr>
            <w:tcW w:w="1824" w:type="dxa"/>
            <w:noWrap/>
            <w:hideMark/>
          </w:tcPr>
          <w:p w14:paraId="031DCE52" w14:textId="77777777" w:rsidR="000C4DB6" w:rsidRPr="00E730A2" w:rsidRDefault="000C4DB6" w:rsidP="000C4DB6">
            <w:pPr>
              <w:jc w:val="center"/>
            </w:pPr>
            <w:r w:rsidRPr="00E730A2">
              <w:t>PINNACLE</w:t>
            </w:r>
          </w:p>
        </w:tc>
        <w:tc>
          <w:tcPr>
            <w:tcW w:w="1253" w:type="dxa"/>
          </w:tcPr>
          <w:p w14:paraId="075E46CB" w14:textId="5C8EF970" w:rsidR="000C4DB6" w:rsidRPr="000E36FF" w:rsidRDefault="001E3F18" w:rsidP="000C4DB6">
            <w:pPr>
              <w:jc w:val="center"/>
            </w:pPr>
            <w:r>
              <w:t>commercial</w:t>
            </w:r>
          </w:p>
        </w:tc>
        <w:tc>
          <w:tcPr>
            <w:tcW w:w="1253" w:type="dxa"/>
            <w:noWrap/>
            <w:hideMark/>
          </w:tcPr>
          <w:p w14:paraId="2980D3DE" w14:textId="2F771B47" w:rsidR="000C4DB6" w:rsidRPr="00E730A2" w:rsidRDefault="000C4DB6" w:rsidP="000C4DB6">
            <w:pPr>
              <w:jc w:val="center"/>
            </w:pPr>
            <w:r w:rsidRPr="000E36FF">
              <w:t>NDN</w:t>
            </w:r>
          </w:p>
        </w:tc>
        <w:tc>
          <w:tcPr>
            <w:tcW w:w="640" w:type="dxa"/>
            <w:noWrap/>
            <w:hideMark/>
          </w:tcPr>
          <w:p w14:paraId="4E4CA858" w14:textId="77777777" w:rsidR="000C4DB6" w:rsidRPr="00E730A2" w:rsidRDefault="000C4DB6" w:rsidP="000C4DB6">
            <w:pPr>
              <w:jc w:val="center"/>
            </w:pPr>
            <w:r w:rsidRPr="00E730A2">
              <w:t>113</w:t>
            </w:r>
          </w:p>
        </w:tc>
        <w:tc>
          <w:tcPr>
            <w:tcW w:w="1220" w:type="dxa"/>
            <w:noWrap/>
            <w:hideMark/>
          </w:tcPr>
          <w:p w14:paraId="6DE30764" w14:textId="77777777" w:rsidR="000C4DB6" w:rsidRPr="00E730A2" w:rsidRDefault="000C4DB6" w:rsidP="000C4DB6">
            <w:pPr>
              <w:jc w:val="center"/>
            </w:pPr>
            <w:r w:rsidRPr="00E730A2">
              <w:t>1.55</w:t>
            </w:r>
          </w:p>
        </w:tc>
        <w:tc>
          <w:tcPr>
            <w:tcW w:w="1220" w:type="dxa"/>
            <w:noWrap/>
            <w:hideMark/>
          </w:tcPr>
          <w:p w14:paraId="399F75D9" w14:textId="33613E23" w:rsidR="000C4DB6" w:rsidRPr="00E730A2" w:rsidRDefault="000C4DB6" w:rsidP="000C4DB6">
            <w:pPr>
              <w:jc w:val="center"/>
            </w:pPr>
            <w:r w:rsidRPr="00E730A2">
              <w:t>2.93</w:t>
            </w:r>
          </w:p>
        </w:tc>
      </w:tr>
      <w:tr w:rsidR="000C4DB6" w:rsidRPr="00E730A2" w14:paraId="380E6D1C" w14:textId="77777777" w:rsidTr="0095638E">
        <w:trPr>
          <w:trHeight w:val="300"/>
        </w:trPr>
        <w:tc>
          <w:tcPr>
            <w:tcW w:w="1475" w:type="dxa"/>
            <w:noWrap/>
            <w:hideMark/>
          </w:tcPr>
          <w:p w14:paraId="78B6A053" w14:textId="77777777" w:rsidR="000C4DB6" w:rsidRPr="00E730A2" w:rsidRDefault="000C4DB6" w:rsidP="000C4DB6">
            <w:pPr>
              <w:jc w:val="center"/>
            </w:pPr>
            <w:r w:rsidRPr="00E730A2">
              <w:t>Spring</w:t>
            </w:r>
          </w:p>
        </w:tc>
        <w:tc>
          <w:tcPr>
            <w:tcW w:w="1824" w:type="dxa"/>
            <w:noWrap/>
            <w:hideMark/>
          </w:tcPr>
          <w:p w14:paraId="11319B4C" w14:textId="77777777" w:rsidR="000C4DB6" w:rsidRPr="00E730A2" w:rsidRDefault="000C4DB6" w:rsidP="000C4DB6">
            <w:pPr>
              <w:jc w:val="center"/>
            </w:pPr>
            <w:r w:rsidRPr="00E730A2">
              <w:t>SG5123-1</w:t>
            </w:r>
          </w:p>
        </w:tc>
        <w:tc>
          <w:tcPr>
            <w:tcW w:w="1253" w:type="dxa"/>
          </w:tcPr>
          <w:p w14:paraId="7ADC0E98" w14:textId="70C06A9E" w:rsidR="000C4DB6" w:rsidRPr="000E36FF" w:rsidRDefault="000C4DB6" w:rsidP="000C4DB6">
            <w:pPr>
              <w:jc w:val="center"/>
            </w:pPr>
            <w:r w:rsidRPr="00593307">
              <w:t>CU</w:t>
            </w:r>
          </w:p>
        </w:tc>
        <w:tc>
          <w:tcPr>
            <w:tcW w:w="1253" w:type="dxa"/>
            <w:noWrap/>
            <w:hideMark/>
          </w:tcPr>
          <w:p w14:paraId="371F71ED" w14:textId="46CE7E9C" w:rsidR="000C4DB6" w:rsidRPr="00E730A2" w:rsidRDefault="000C4DB6" w:rsidP="000C4DB6">
            <w:pPr>
              <w:jc w:val="center"/>
            </w:pPr>
            <w:r w:rsidRPr="000E36FF">
              <w:t>NDN</w:t>
            </w:r>
          </w:p>
        </w:tc>
        <w:tc>
          <w:tcPr>
            <w:tcW w:w="640" w:type="dxa"/>
            <w:noWrap/>
            <w:hideMark/>
          </w:tcPr>
          <w:p w14:paraId="4C62573B" w14:textId="77777777" w:rsidR="000C4DB6" w:rsidRPr="00E730A2" w:rsidRDefault="000C4DB6" w:rsidP="000C4DB6">
            <w:pPr>
              <w:jc w:val="center"/>
            </w:pPr>
            <w:r w:rsidRPr="00E730A2">
              <w:t>17</w:t>
            </w:r>
          </w:p>
        </w:tc>
        <w:tc>
          <w:tcPr>
            <w:tcW w:w="1220" w:type="dxa"/>
            <w:noWrap/>
            <w:hideMark/>
          </w:tcPr>
          <w:p w14:paraId="73B94CDF" w14:textId="77777777" w:rsidR="000C4DB6" w:rsidRPr="00E730A2" w:rsidRDefault="000C4DB6" w:rsidP="000C4DB6">
            <w:pPr>
              <w:jc w:val="center"/>
            </w:pPr>
            <w:r w:rsidRPr="00E730A2">
              <w:t>2.59</w:t>
            </w:r>
          </w:p>
        </w:tc>
        <w:tc>
          <w:tcPr>
            <w:tcW w:w="1220" w:type="dxa"/>
            <w:noWrap/>
            <w:hideMark/>
          </w:tcPr>
          <w:p w14:paraId="26C6EA12" w14:textId="34999FD4" w:rsidR="000C4DB6" w:rsidRPr="00E730A2" w:rsidRDefault="000C4DB6" w:rsidP="000C4DB6">
            <w:pPr>
              <w:jc w:val="center"/>
            </w:pPr>
            <w:r w:rsidRPr="00E730A2">
              <w:t>3.43</w:t>
            </w:r>
          </w:p>
        </w:tc>
      </w:tr>
      <w:tr w:rsidR="000C4DB6" w:rsidRPr="00E730A2" w14:paraId="69A84A65" w14:textId="77777777" w:rsidTr="0095638E">
        <w:trPr>
          <w:trHeight w:val="300"/>
        </w:trPr>
        <w:tc>
          <w:tcPr>
            <w:tcW w:w="1475" w:type="dxa"/>
            <w:noWrap/>
            <w:hideMark/>
          </w:tcPr>
          <w:p w14:paraId="1C7CAA55" w14:textId="77777777" w:rsidR="000C4DB6" w:rsidRPr="00E730A2" w:rsidRDefault="000C4DB6" w:rsidP="000C4DB6">
            <w:pPr>
              <w:jc w:val="center"/>
            </w:pPr>
            <w:r w:rsidRPr="00E730A2">
              <w:t>Spring</w:t>
            </w:r>
          </w:p>
        </w:tc>
        <w:tc>
          <w:tcPr>
            <w:tcW w:w="1824" w:type="dxa"/>
            <w:noWrap/>
            <w:hideMark/>
          </w:tcPr>
          <w:p w14:paraId="759F4C94" w14:textId="77777777" w:rsidR="000C4DB6" w:rsidRPr="00E730A2" w:rsidRDefault="000C4DB6" w:rsidP="000C4DB6">
            <w:pPr>
              <w:jc w:val="center"/>
            </w:pPr>
            <w:r w:rsidRPr="00E730A2">
              <w:t>SP333R-1</w:t>
            </w:r>
          </w:p>
        </w:tc>
        <w:tc>
          <w:tcPr>
            <w:tcW w:w="1253" w:type="dxa"/>
          </w:tcPr>
          <w:p w14:paraId="25646E53" w14:textId="20C72BEE" w:rsidR="000C4DB6" w:rsidRPr="000E36FF" w:rsidRDefault="000C4DB6" w:rsidP="000C4DB6">
            <w:pPr>
              <w:jc w:val="center"/>
            </w:pPr>
            <w:r w:rsidRPr="00593307">
              <w:t>CU</w:t>
            </w:r>
          </w:p>
        </w:tc>
        <w:tc>
          <w:tcPr>
            <w:tcW w:w="1253" w:type="dxa"/>
            <w:noWrap/>
            <w:hideMark/>
          </w:tcPr>
          <w:p w14:paraId="7B49B177" w14:textId="6728DAF2" w:rsidR="000C4DB6" w:rsidRPr="00E730A2" w:rsidRDefault="000C4DB6" w:rsidP="000C4DB6">
            <w:pPr>
              <w:jc w:val="center"/>
            </w:pPr>
            <w:r w:rsidRPr="000E36FF">
              <w:t>NDN</w:t>
            </w:r>
          </w:p>
        </w:tc>
        <w:tc>
          <w:tcPr>
            <w:tcW w:w="640" w:type="dxa"/>
            <w:noWrap/>
            <w:hideMark/>
          </w:tcPr>
          <w:p w14:paraId="552A0B0E" w14:textId="77777777" w:rsidR="000C4DB6" w:rsidRPr="00E730A2" w:rsidRDefault="000C4DB6" w:rsidP="000C4DB6">
            <w:pPr>
              <w:jc w:val="center"/>
            </w:pPr>
            <w:r w:rsidRPr="00E730A2">
              <w:t>14</w:t>
            </w:r>
          </w:p>
        </w:tc>
        <w:tc>
          <w:tcPr>
            <w:tcW w:w="1220" w:type="dxa"/>
            <w:noWrap/>
            <w:hideMark/>
          </w:tcPr>
          <w:p w14:paraId="48F6F66C" w14:textId="77777777" w:rsidR="000C4DB6" w:rsidRPr="00E730A2" w:rsidRDefault="000C4DB6" w:rsidP="000C4DB6">
            <w:pPr>
              <w:jc w:val="center"/>
            </w:pPr>
            <w:r w:rsidRPr="00E730A2">
              <w:t>3.18</w:t>
            </w:r>
          </w:p>
        </w:tc>
        <w:tc>
          <w:tcPr>
            <w:tcW w:w="1220" w:type="dxa"/>
            <w:noWrap/>
            <w:hideMark/>
          </w:tcPr>
          <w:p w14:paraId="45585B03" w14:textId="04955D10" w:rsidR="000C4DB6" w:rsidRPr="00E730A2" w:rsidRDefault="000C4DB6" w:rsidP="000C4DB6">
            <w:pPr>
              <w:jc w:val="center"/>
            </w:pPr>
            <w:r w:rsidRPr="00E730A2">
              <w:t>2.86</w:t>
            </w:r>
          </w:p>
        </w:tc>
      </w:tr>
      <w:tr w:rsidR="000C4DB6" w:rsidRPr="00E730A2" w14:paraId="786AF14A" w14:textId="77777777" w:rsidTr="0095638E">
        <w:trPr>
          <w:trHeight w:val="300"/>
        </w:trPr>
        <w:tc>
          <w:tcPr>
            <w:tcW w:w="1475" w:type="dxa"/>
            <w:noWrap/>
            <w:hideMark/>
          </w:tcPr>
          <w:p w14:paraId="783AE964" w14:textId="77777777" w:rsidR="000C4DB6" w:rsidRPr="00E730A2" w:rsidRDefault="000C4DB6" w:rsidP="000C4DB6">
            <w:pPr>
              <w:jc w:val="center"/>
            </w:pPr>
            <w:r w:rsidRPr="00E730A2">
              <w:t>Spring</w:t>
            </w:r>
          </w:p>
        </w:tc>
        <w:tc>
          <w:tcPr>
            <w:tcW w:w="1824" w:type="dxa"/>
            <w:noWrap/>
            <w:hideMark/>
          </w:tcPr>
          <w:p w14:paraId="0718A654" w14:textId="77777777" w:rsidR="000C4DB6" w:rsidRPr="00E730A2" w:rsidRDefault="000C4DB6" w:rsidP="000C4DB6">
            <w:pPr>
              <w:jc w:val="center"/>
            </w:pPr>
            <w:r w:rsidRPr="00E730A2">
              <w:t>SP572-3</w:t>
            </w:r>
          </w:p>
        </w:tc>
        <w:tc>
          <w:tcPr>
            <w:tcW w:w="1253" w:type="dxa"/>
          </w:tcPr>
          <w:p w14:paraId="46B06BCD" w14:textId="13ED1F1B" w:rsidR="000C4DB6" w:rsidRPr="000E36FF" w:rsidRDefault="000C4DB6" w:rsidP="000C4DB6">
            <w:pPr>
              <w:jc w:val="center"/>
            </w:pPr>
            <w:r w:rsidRPr="00593307">
              <w:t>CU</w:t>
            </w:r>
          </w:p>
        </w:tc>
        <w:tc>
          <w:tcPr>
            <w:tcW w:w="1253" w:type="dxa"/>
            <w:noWrap/>
            <w:hideMark/>
          </w:tcPr>
          <w:p w14:paraId="57B1A7E0" w14:textId="18E93C06" w:rsidR="000C4DB6" w:rsidRPr="00E730A2" w:rsidRDefault="000C4DB6" w:rsidP="000C4DB6">
            <w:pPr>
              <w:jc w:val="center"/>
            </w:pPr>
            <w:r w:rsidRPr="000E36FF">
              <w:t>NDN</w:t>
            </w:r>
          </w:p>
        </w:tc>
        <w:tc>
          <w:tcPr>
            <w:tcW w:w="640" w:type="dxa"/>
            <w:noWrap/>
            <w:hideMark/>
          </w:tcPr>
          <w:p w14:paraId="55822187" w14:textId="77777777" w:rsidR="000C4DB6" w:rsidRPr="00E730A2" w:rsidRDefault="000C4DB6" w:rsidP="000C4DB6">
            <w:pPr>
              <w:jc w:val="center"/>
            </w:pPr>
            <w:r w:rsidRPr="00E730A2">
              <w:t>13</w:t>
            </w:r>
          </w:p>
        </w:tc>
        <w:tc>
          <w:tcPr>
            <w:tcW w:w="1220" w:type="dxa"/>
            <w:noWrap/>
            <w:hideMark/>
          </w:tcPr>
          <w:p w14:paraId="7C4D1A1F" w14:textId="77777777" w:rsidR="000C4DB6" w:rsidRPr="00E730A2" w:rsidRDefault="000C4DB6" w:rsidP="000C4DB6">
            <w:pPr>
              <w:jc w:val="center"/>
            </w:pPr>
            <w:r w:rsidRPr="00E730A2">
              <w:t>2.01</w:t>
            </w:r>
          </w:p>
        </w:tc>
        <w:tc>
          <w:tcPr>
            <w:tcW w:w="1220" w:type="dxa"/>
            <w:noWrap/>
            <w:hideMark/>
          </w:tcPr>
          <w:p w14:paraId="34F00E8C" w14:textId="711FE881" w:rsidR="000C4DB6" w:rsidRPr="00E730A2" w:rsidRDefault="000C4DB6" w:rsidP="000C4DB6">
            <w:pPr>
              <w:jc w:val="center"/>
            </w:pPr>
            <w:r w:rsidRPr="00E730A2">
              <w:t>1.28</w:t>
            </w:r>
          </w:p>
        </w:tc>
      </w:tr>
      <w:tr w:rsidR="000C4DB6" w:rsidRPr="00E730A2" w14:paraId="1BD2A223" w14:textId="77777777" w:rsidTr="0095638E">
        <w:trPr>
          <w:trHeight w:val="300"/>
        </w:trPr>
        <w:tc>
          <w:tcPr>
            <w:tcW w:w="1475" w:type="dxa"/>
            <w:noWrap/>
            <w:hideMark/>
          </w:tcPr>
          <w:p w14:paraId="39B79B52" w14:textId="77777777" w:rsidR="000C4DB6" w:rsidRPr="00E730A2" w:rsidRDefault="000C4DB6" w:rsidP="000C4DB6">
            <w:pPr>
              <w:jc w:val="center"/>
            </w:pPr>
            <w:r w:rsidRPr="00E730A2">
              <w:t>Spring</w:t>
            </w:r>
          </w:p>
        </w:tc>
        <w:tc>
          <w:tcPr>
            <w:tcW w:w="1824" w:type="dxa"/>
            <w:noWrap/>
            <w:hideMark/>
          </w:tcPr>
          <w:p w14:paraId="53CE60F2" w14:textId="77777777" w:rsidR="000C4DB6" w:rsidRPr="00E730A2" w:rsidRDefault="000C4DB6" w:rsidP="000C4DB6">
            <w:pPr>
              <w:jc w:val="center"/>
            </w:pPr>
            <w:r w:rsidRPr="00E730A2">
              <w:t>SP575-1</w:t>
            </w:r>
          </w:p>
        </w:tc>
        <w:tc>
          <w:tcPr>
            <w:tcW w:w="1253" w:type="dxa"/>
          </w:tcPr>
          <w:p w14:paraId="044750D2" w14:textId="0ACF19E4" w:rsidR="000C4DB6" w:rsidRPr="000E36FF" w:rsidRDefault="000C4DB6" w:rsidP="000C4DB6">
            <w:pPr>
              <w:jc w:val="center"/>
            </w:pPr>
            <w:r w:rsidRPr="00593307">
              <w:t>CU</w:t>
            </w:r>
          </w:p>
        </w:tc>
        <w:tc>
          <w:tcPr>
            <w:tcW w:w="1253" w:type="dxa"/>
            <w:noWrap/>
            <w:hideMark/>
          </w:tcPr>
          <w:p w14:paraId="2F69FAAF" w14:textId="79246518" w:rsidR="000C4DB6" w:rsidRPr="00E730A2" w:rsidRDefault="000C4DB6" w:rsidP="000C4DB6">
            <w:pPr>
              <w:jc w:val="center"/>
            </w:pPr>
            <w:r w:rsidRPr="000E36FF">
              <w:t>NDN</w:t>
            </w:r>
          </w:p>
        </w:tc>
        <w:tc>
          <w:tcPr>
            <w:tcW w:w="640" w:type="dxa"/>
            <w:noWrap/>
            <w:hideMark/>
          </w:tcPr>
          <w:p w14:paraId="0FC2CC17" w14:textId="77777777" w:rsidR="000C4DB6" w:rsidRPr="00E730A2" w:rsidRDefault="000C4DB6" w:rsidP="000C4DB6">
            <w:pPr>
              <w:jc w:val="center"/>
            </w:pPr>
            <w:r w:rsidRPr="00E730A2">
              <w:t>10</w:t>
            </w:r>
          </w:p>
        </w:tc>
        <w:tc>
          <w:tcPr>
            <w:tcW w:w="1220" w:type="dxa"/>
            <w:noWrap/>
            <w:hideMark/>
          </w:tcPr>
          <w:p w14:paraId="3F1C50E4" w14:textId="77777777" w:rsidR="000C4DB6" w:rsidRPr="00E730A2" w:rsidRDefault="000C4DB6" w:rsidP="000C4DB6">
            <w:pPr>
              <w:jc w:val="center"/>
            </w:pPr>
            <w:r w:rsidRPr="00E730A2">
              <w:t>2.80</w:t>
            </w:r>
          </w:p>
        </w:tc>
        <w:tc>
          <w:tcPr>
            <w:tcW w:w="1220" w:type="dxa"/>
            <w:noWrap/>
            <w:hideMark/>
          </w:tcPr>
          <w:p w14:paraId="3C58200F" w14:textId="702797D1" w:rsidR="000C4DB6" w:rsidRPr="00E730A2" w:rsidRDefault="000C4DB6" w:rsidP="000C4DB6">
            <w:pPr>
              <w:jc w:val="center"/>
            </w:pPr>
            <w:r w:rsidRPr="00E730A2">
              <w:t>1.13</w:t>
            </w:r>
          </w:p>
        </w:tc>
      </w:tr>
      <w:tr w:rsidR="000C4DB6" w:rsidRPr="00E730A2" w14:paraId="0E7B7D3E" w14:textId="77777777" w:rsidTr="0095638E">
        <w:trPr>
          <w:trHeight w:val="300"/>
        </w:trPr>
        <w:tc>
          <w:tcPr>
            <w:tcW w:w="1475" w:type="dxa"/>
            <w:noWrap/>
            <w:hideMark/>
          </w:tcPr>
          <w:p w14:paraId="7AA2E583" w14:textId="77777777" w:rsidR="000C4DB6" w:rsidRPr="00E730A2" w:rsidRDefault="000C4DB6" w:rsidP="000C4DB6">
            <w:pPr>
              <w:jc w:val="center"/>
            </w:pPr>
            <w:r w:rsidRPr="00E730A2">
              <w:t>Spring</w:t>
            </w:r>
          </w:p>
        </w:tc>
        <w:tc>
          <w:tcPr>
            <w:tcW w:w="1824" w:type="dxa"/>
            <w:noWrap/>
            <w:hideMark/>
          </w:tcPr>
          <w:p w14:paraId="564BD9C2" w14:textId="77777777" w:rsidR="000C4DB6" w:rsidRPr="00E730A2" w:rsidRDefault="000C4DB6" w:rsidP="000C4DB6">
            <w:pPr>
              <w:jc w:val="center"/>
            </w:pPr>
            <w:r w:rsidRPr="00E730A2">
              <w:t>AAC_CONNECT</w:t>
            </w:r>
          </w:p>
        </w:tc>
        <w:tc>
          <w:tcPr>
            <w:tcW w:w="1253" w:type="dxa"/>
          </w:tcPr>
          <w:p w14:paraId="37C5C0FC" w14:textId="60AA924D" w:rsidR="000C4DB6" w:rsidRPr="00F43781" w:rsidRDefault="001E3F18" w:rsidP="000C4DB6">
            <w:pPr>
              <w:jc w:val="center"/>
            </w:pPr>
            <w:r>
              <w:t>commercial</w:t>
            </w:r>
          </w:p>
        </w:tc>
        <w:tc>
          <w:tcPr>
            <w:tcW w:w="1253" w:type="dxa"/>
            <w:noWrap/>
            <w:hideMark/>
          </w:tcPr>
          <w:p w14:paraId="36EDDB64" w14:textId="3EF42895" w:rsidR="000C4DB6" w:rsidRPr="00E730A2" w:rsidRDefault="000C4DB6" w:rsidP="000C4DB6">
            <w:pPr>
              <w:jc w:val="center"/>
            </w:pPr>
            <w:r w:rsidRPr="00F43781">
              <w:t>DNN</w:t>
            </w:r>
          </w:p>
        </w:tc>
        <w:tc>
          <w:tcPr>
            <w:tcW w:w="640" w:type="dxa"/>
            <w:noWrap/>
            <w:hideMark/>
          </w:tcPr>
          <w:p w14:paraId="5E066517" w14:textId="77777777" w:rsidR="000C4DB6" w:rsidRPr="00E730A2" w:rsidRDefault="000C4DB6" w:rsidP="000C4DB6">
            <w:pPr>
              <w:jc w:val="center"/>
            </w:pPr>
            <w:r w:rsidRPr="00E730A2">
              <w:t>9</w:t>
            </w:r>
          </w:p>
        </w:tc>
        <w:tc>
          <w:tcPr>
            <w:tcW w:w="1220" w:type="dxa"/>
            <w:noWrap/>
            <w:hideMark/>
          </w:tcPr>
          <w:p w14:paraId="3661146C" w14:textId="77777777" w:rsidR="000C4DB6" w:rsidRPr="00E730A2" w:rsidRDefault="000C4DB6" w:rsidP="000C4DB6">
            <w:pPr>
              <w:jc w:val="center"/>
            </w:pPr>
            <w:r w:rsidRPr="00E730A2">
              <w:t>6.44</w:t>
            </w:r>
          </w:p>
        </w:tc>
        <w:tc>
          <w:tcPr>
            <w:tcW w:w="1220" w:type="dxa"/>
            <w:noWrap/>
            <w:hideMark/>
          </w:tcPr>
          <w:p w14:paraId="455950BF" w14:textId="39F82FFA" w:rsidR="000C4DB6" w:rsidRPr="00E730A2" w:rsidRDefault="000C4DB6" w:rsidP="000C4DB6">
            <w:pPr>
              <w:jc w:val="center"/>
            </w:pPr>
            <w:r w:rsidRPr="00E730A2">
              <w:t>1.69</w:t>
            </w:r>
          </w:p>
        </w:tc>
      </w:tr>
      <w:tr w:rsidR="000C4DB6" w:rsidRPr="00E730A2" w14:paraId="0EB48ABE" w14:textId="77777777" w:rsidTr="0095638E">
        <w:trPr>
          <w:trHeight w:val="300"/>
        </w:trPr>
        <w:tc>
          <w:tcPr>
            <w:tcW w:w="1475" w:type="dxa"/>
            <w:noWrap/>
            <w:hideMark/>
          </w:tcPr>
          <w:p w14:paraId="32805C6F" w14:textId="77777777" w:rsidR="000C4DB6" w:rsidRPr="00E730A2" w:rsidRDefault="000C4DB6" w:rsidP="000C4DB6">
            <w:pPr>
              <w:jc w:val="center"/>
            </w:pPr>
            <w:r w:rsidRPr="00E730A2">
              <w:t>Spring</w:t>
            </w:r>
          </w:p>
        </w:tc>
        <w:tc>
          <w:tcPr>
            <w:tcW w:w="1824" w:type="dxa"/>
            <w:noWrap/>
            <w:hideMark/>
          </w:tcPr>
          <w:p w14:paraId="0166EEE9" w14:textId="77777777" w:rsidR="000C4DB6" w:rsidRPr="00E730A2" w:rsidRDefault="000C4DB6" w:rsidP="000C4DB6">
            <w:pPr>
              <w:jc w:val="center"/>
            </w:pPr>
            <w:r w:rsidRPr="00E730A2">
              <w:t>AAC_SYNERGY</w:t>
            </w:r>
          </w:p>
        </w:tc>
        <w:tc>
          <w:tcPr>
            <w:tcW w:w="1253" w:type="dxa"/>
          </w:tcPr>
          <w:p w14:paraId="05DF5286" w14:textId="57086CD9" w:rsidR="000C4DB6" w:rsidRPr="00F43781" w:rsidRDefault="001E3F18" w:rsidP="000C4DB6">
            <w:pPr>
              <w:jc w:val="center"/>
            </w:pPr>
            <w:r>
              <w:t>commercial</w:t>
            </w:r>
          </w:p>
        </w:tc>
        <w:tc>
          <w:tcPr>
            <w:tcW w:w="1253" w:type="dxa"/>
            <w:noWrap/>
            <w:hideMark/>
          </w:tcPr>
          <w:p w14:paraId="64E8194A" w14:textId="388949C1" w:rsidR="000C4DB6" w:rsidRPr="00E730A2" w:rsidRDefault="000C4DB6" w:rsidP="000C4DB6">
            <w:pPr>
              <w:jc w:val="center"/>
            </w:pPr>
            <w:r w:rsidRPr="00F43781">
              <w:t>DNN</w:t>
            </w:r>
          </w:p>
        </w:tc>
        <w:tc>
          <w:tcPr>
            <w:tcW w:w="640" w:type="dxa"/>
            <w:noWrap/>
            <w:hideMark/>
          </w:tcPr>
          <w:p w14:paraId="371F1203" w14:textId="77777777" w:rsidR="000C4DB6" w:rsidRPr="00E730A2" w:rsidRDefault="000C4DB6" w:rsidP="000C4DB6">
            <w:pPr>
              <w:jc w:val="center"/>
            </w:pPr>
            <w:r w:rsidRPr="00E730A2">
              <w:t>217</w:t>
            </w:r>
          </w:p>
        </w:tc>
        <w:tc>
          <w:tcPr>
            <w:tcW w:w="1220" w:type="dxa"/>
            <w:noWrap/>
            <w:hideMark/>
          </w:tcPr>
          <w:p w14:paraId="3E02D222" w14:textId="77777777" w:rsidR="000C4DB6" w:rsidRPr="00E730A2" w:rsidRDefault="000C4DB6" w:rsidP="000C4DB6">
            <w:pPr>
              <w:jc w:val="center"/>
            </w:pPr>
            <w:r w:rsidRPr="00E730A2">
              <w:t>5.10</w:t>
            </w:r>
          </w:p>
        </w:tc>
        <w:tc>
          <w:tcPr>
            <w:tcW w:w="1220" w:type="dxa"/>
            <w:noWrap/>
            <w:hideMark/>
          </w:tcPr>
          <w:p w14:paraId="0D44426A" w14:textId="015557D3" w:rsidR="000C4DB6" w:rsidRPr="00E730A2" w:rsidRDefault="000C4DB6" w:rsidP="000C4DB6">
            <w:pPr>
              <w:jc w:val="center"/>
            </w:pPr>
            <w:r w:rsidRPr="00E730A2">
              <w:t>1.41</w:t>
            </w:r>
          </w:p>
        </w:tc>
      </w:tr>
      <w:tr w:rsidR="000C4DB6" w:rsidRPr="00E730A2" w14:paraId="1AE57877" w14:textId="77777777" w:rsidTr="0095638E">
        <w:trPr>
          <w:trHeight w:val="300"/>
        </w:trPr>
        <w:tc>
          <w:tcPr>
            <w:tcW w:w="1475" w:type="dxa"/>
            <w:noWrap/>
            <w:hideMark/>
          </w:tcPr>
          <w:p w14:paraId="3F3B5146" w14:textId="77777777" w:rsidR="000C4DB6" w:rsidRPr="00E730A2" w:rsidRDefault="000C4DB6" w:rsidP="000C4DB6">
            <w:pPr>
              <w:jc w:val="center"/>
            </w:pPr>
            <w:r w:rsidRPr="00E730A2">
              <w:t>Spring</w:t>
            </w:r>
          </w:p>
        </w:tc>
        <w:tc>
          <w:tcPr>
            <w:tcW w:w="1824" w:type="dxa"/>
            <w:noWrap/>
            <w:hideMark/>
          </w:tcPr>
          <w:p w14:paraId="61A9B163" w14:textId="77777777" w:rsidR="000C4DB6" w:rsidRPr="00E730A2" w:rsidRDefault="000C4DB6" w:rsidP="000C4DB6">
            <w:pPr>
              <w:jc w:val="center"/>
            </w:pPr>
            <w:r w:rsidRPr="00E730A2">
              <w:t>NEWDALE</w:t>
            </w:r>
          </w:p>
        </w:tc>
        <w:tc>
          <w:tcPr>
            <w:tcW w:w="1253" w:type="dxa"/>
          </w:tcPr>
          <w:p w14:paraId="7E505168" w14:textId="5B75218C" w:rsidR="000C4DB6" w:rsidRPr="00F43781" w:rsidRDefault="001E3F18" w:rsidP="000C4DB6">
            <w:pPr>
              <w:jc w:val="center"/>
            </w:pPr>
            <w:r>
              <w:t>commercial</w:t>
            </w:r>
          </w:p>
        </w:tc>
        <w:tc>
          <w:tcPr>
            <w:tcW w:w="1253" w:type="dxa"/>
            <w:noWrap/>
            <w:hideMark/>
          </w:tcPr>
          <w:p w14:paraId="4606FD54" w14:textId="636D9740" w:rsidR="000C4DB6" w:rsidRPr="00E730A2" w:rsidRDefault="000C4DB6" w:rsidP="000C4DB6">
            <w:pPr>
              <w:jc w:val="center"/>
            </w:pPr>
            <w:r w:rsidRPr="00F43781">
              <w:t>DNN</w:t>
            </w:r>
          </w:p>
        </w:tc>
        <w:tc>
          <w:tcPr>
            <w:tcW w:w="640" w:type="dxa"/>
            <w:noWrap/>
            <w:hideMark/>
          </w:tcPr>
          <w:p w14:paraId="15315B9B" w14:textId="77777777" w:rsidR="000C4DB6" w:rsidRPr="00E730A2" w:rsidRDefault="000C4DB6" w:rsidP="000C4DB6">
            <w:pPr>
              <w:jc w:val="center"/>
            </w:pPr>
            <w:r w:rsidRPr="00E730A2">
              <w:t>94</w:t>
            </w:r>
          </w:p>
        </w:tc>
        <w:tc>
          <w:tcPr>
            <w:tcW w:w="1220" w:type="dxa"/>
            <w:noWrap/>
            <w:hideMark/>
          </w:tcPr>
          <w:p w14:paraId="219405DA" w14:textId="77777777" w:rsidR="000C4DB6" w:rsidRPr="00E730A2" w:rsidRDefault="000C4DB6" w:rsidP="000C4DB6">
            <w:pPr>
              <w:jc w:val="center"/>
            </w:pPr>
            <w:r w:rsidRPr="00E730A2">
              <w:t>4.61</w:t>
            </w:r>
          </w:p>
        </w:tc>
        <w:tc>
          <w:tcPr>
            <w:tcW w:w="1220" w:type="dxa"/>
            <w:noWrap/>
            <w:hideMark/>
          </w:tcPr>
          <w:p w14:paraId="46B14D0B" w14:textId="4216F080" w:rsidR="000C4DB6" w:rsidRPr="00E730A2" w:rsidRDefault="000C4DB6" w:rsidP="000C4DB6">
            <w:pPr>
              <w:jc w:val="center"/>
            </w:pPr>
            <w:r w:rsidRPr="00E730A2">
              <w:t>2.45</w:t>
            </w:r>
          </w:p>
        </w:tc>
      </w:tr>
      <w:tr w:rsidR="000C4DB6" w:rsidRPr="00E730A2" w14:paraId="18BEC059" w14:textId="77777777" w:rsidTr="0095638E">
        <w:trPr>
          <w:trHeight w:val="300"/>
        </w:trPr>
        <w:tc>
          <w:tcPr>
            <w:tcW w:w="1475" w:type="dxa"/>
            <w:noWrap/>
            <w:hideMark/>
          </w:tcPr>
          <w:p w14:paraId="704B1C0F" w14:textId="77777777" w:rsidR="000C4DB6" w:rsidRPr="00E730A2" w:rsidRDefault="000C4DB6" w:rsidP="000C4DB6">
            <w:pPr>
              <w:jc w:val="center"/>
            </w:pPr>
            <w:r w:rsidRPr="00E730A2">
              <w:t>Spring</w:t>
            </w:r>
          </w:p>
        </w:tc>
        <w:tc>
          <w:tcPr>
            <w:tcW w:w="1824" w:type="dxa"/>
            <w:noWrap/>
            <w:hideMark/>
          </w:tcPr>
          <w:p w14:paraId="0C805973" w14:textId="77777777" w:rsidR="000C4DB6" w:rsidRPr="00E730A2" w:rsidRDefault="000C4DB6" w:rsidP="000C4DB6">
            <w:pPr>
              <w:jc w:val="center"/>
            </w:pPr>
            <w:r w:rsidRPr="00E730A2">
              <w:t>SB182R-3</w:t>
            </w:r>
          </w:p>
        </w:tc>
        <w:tc>
          <w:tcPr>
            <w:tcW w:w="1253" w:type="dxa"/>
          </w:tcPr>
          <w:p w14:paraId="18BDA43F" w14:textId="4F838D3C" w:rsidR="000C4DB6" w:rsidRPr="00F43781" w:rsidRDefault="000C4DB6" w:rsidP="000C4DB6">
            <w:pPr>
              <w:jc w:val="center"/>
            </w:pPr>
            <w:r w:rsidRPr="00122AC9">
              <w:t>CU</w:t>
            </w:r>
          </w:p>
        </w:tc>
        <w:tc>
          <w:tcPr>
            <w:tcW w:w="1253" w:type="dxa"/>
            <w:noWrap/>
            <w:hideMark/>
          </w:tcPr>
          <w:p w14:paraId="32F436C4" w14:textId="6A4FF6D8" w:rsidR="000C4DB6" w:rsidRPr="00E730A2" w:rsidRDefault="000C4DB6" w:rsidP="000C4DB6">
            <w:pPr>
              <w:jc w:val="center"/>
            </w:pPr>
            <w:r w:rsidRPr="00F43781">
              <w:t>DNN</w:t>
            </w:r>
          </w:p>
        </w:tc>
        <w:tc>
          <w:tcPr>
            <w:tcW w:w="640" w:type="dxa"/>
            <w:noWrap/>
            <w:hideMark/>
          </w:tcPr>
          <w:p w14:paraId="5DE5DA90" w14:textId="77777777" w:rsidR="000C4DB6" w:rsidRPr="00E730A2" w:rsidRDefault="000C4DB6" w:rsidP="000C4DB6">
            <w:pPr>
              <w:jc w:val="center"/>
            </w:pPr>
            <w:r w:rsidRPr="00E730A2">
              <w:t>8</w:t>
            </w:r>
          </w:p>
        </w:tc>
        <w:tc>
          <w:tcPr>
            <w:tcW w:w="1220" w:type="dxa"/>
            <w:noWrap/>
            <w:hideMark/>
          </w:tcPr>
          <w:p w14:paraId="55FEAC97" w14:textId="77777777" w:rsidR="000C4DB6" w:rsidRPr="00E730A2" w:rsidRDefault="000C4DB6" w:rsidP="000C4DB6">
            <w:pPr>
              <w:jc w:val="center"/>
            </w:pPr>
            <w:r w:rsidRPr="00E730A2">
              <w:t>5.89</w:t>
            </w:r>
          </w:p>
        </w:tc>
        <w:tc>
          <w:tcPr>
            <w:tcW w:w="1220" w:type="dxa"/>
            <w:noWrap/>
            <w:hideMark/>
          </w:tcPr>
          <w:p w14:paraId="262FF460" w14:textId="051536D8" w:rsidR="000C4DB6" w:rsidRPr="00E730A2" w:rsidRDefault="000C4DB6" w:rsidP="000C4DB6">
            <w:pPr>
              <w:jc w:val="center"/>
            </w:pPr>
            <w:r w:rsidRPr="00E730A2">
              <w:t>2.29</w:t>
            </w:r>
          </w:p>
        </w:tc>
      </w:tr>
      <w:tr w:rsidR="000C4DB6" w:rsidRPr="00E730A2" w14:paraId="48FD46B6" w14:textId="77777777" w:rsidTr="0095638E">
        <w:trPr>
          <w:trHeight w:val="300"/>
        </w:trPr>
        <w:tc>
          <w:tcPr>
            <w:tcW w:w="1475" w:type="dxa"/>
            <w:noWrap/>
            <w:hideMark/>
          </w:tcPr>
          <w:p w14:paraId="68E5D605" w14:textId="77777777" w:rsidR="000C4DB6" w:rsidRPr="00E730A2" w:rsidRDefault="000C4DB6" w:rsidP="000C4DB6">
            <w:pPr>
              <w:jc w:val="center"/>
            </w:pPr>
            <w:r w:rsidRPr="00E730A2">
              <w:t>Spring</w:t>
            </w:r>
          </w:p>
        </w:tc>
        <w:tc>
          <w:tcPr>
            <w:tcW w:w="1824" w:type="dxa"/>
            <w:noWrap/>
            <w:hideMark/>
          </w:tcPr>
          <w:p w14:paraId="545066CA" w14:textId="77777777" w:rsidR="000C4DB6" w:rsidRPr="00E730A2" w:rsidRDefault="000C4DB6" w:rsidP="000C4DB6">
            <w:pPr>
              <w:jc w:val="center"/>
            </w:pPr>
            <w:r w:rsidRPr="00E730A2">
              <w:t>SN391R-1</w:t>
            </w:r>
          </w:p>
        </w:tc>
        <w:tc>
          <w:tcPr>
            <w:tcW w:w="1253" w:type="dxa"/>
          </w:tcPr>
          <w:p w14:paraId="09C1D391" w14:textId="04CE1E47" w:rsidR="000C4DB6" w:rsidRPr="00F43781" w:rsidRDefault="000C4DB6" w:rsidP="000C4DB6">
            <w:pPr>
              <w:jc w:val="center"/>
            </w:pPr>
            <w:r w:rsidRPr="00122AC9">
              <w:t>CU</w:t>
            </w:r>
          </w:p>
        </w:tc>
        <w:tc>
          <w:tcPr>
            <w:tcW w:w="1253" w:type="dxa"/>
            <w:noWrap/>
            <w:hideMark/>
          </w:tcPr>
          <w:p w14:paraId="2B843F95" w14:textId="3E52CE51" w:rsidR="000C4DB6" w:rsidRPr="00E730A2" w:rsidRDefault="000C4DB6" w:rsidP="000C4DB6">
            <w:pPr>
              <w:jc w:val="center"/>
            </w:pPr>
            <w:r w:rsidRPr="00F43781">
              <w:t>DNN</w:t>
            </w:r>
          </w:p>
        </w:tc>
        <w:tc>
          <w:tcPr>
            <w:tcW w:w="640" w:type="dxa"/>
            <w:noWrap/>
            <w:hideMark/>
          </w:tcPr>
          <w:p w14:paraId="0B87F5B3" w14:textId="77777777" w:rsidR="000C4DB6" w:rsidRPr="00E730A2" w:rsidRDefault="000C4DB6" w:rsidP="000C4DB6">
            <w:pPr>
              <w:jc w:val="center"/>
            </w:pPr>
            <w:r w:rsidRPr="00E730A2">
              <w:t>14</w:t>
            </w:r>
          </w:p>
        </w:tc>
        <w:tc>
          <w:tcPr>
            <w:tcW w:w="1220" w:type="dxa"/>
            <w:noWrap/>
            <w:hideMark/>
          </w:tcPr>
          <w:p w14:paraId="79E97AD6" w14:textId="77777777" w:rsidR="000C4DB6" w:rsidRPr="00E730A2" w:rsidRDefault="000C4DB6" w:rsidP="000C4DB6">
            <w:pPr>
              <w:jc w:val="center"/>
            </w:pPr>
            <w:r w:rsidRPr="00E730A2">
              <w:t>4.91</w:t>
            </w:r>
          </w:p>
        </w:tc>
        <w:tc>
          <w:tcPr>
            <w:tcW w:w="1220" w:type="dxa"/>
            <w:noWrap/>
            <w:hideMark/>
          </w:tcPr>
          <w:p w14:paraId="0D1A6765" w14:textId="19E5C155" w:rsidR="000C4DB6" w:rsidRPr="00E730A2" w:rsidRDefault="000C4DB6" w:rsidP="000C4DB6">
            <w:pPr>
              <w:jc w:val="center"/>
            </w:pPr>
            <w:r w:rsidRPr="00E730A2">
              <w:t>2.76</w:t>
            </w:r>
          </w:p>
        </w:tc>
      </w:tr>
      <w:tr w:rsidR="000C4DB6" w:rsidRPr="00E730A2" w14:paraId="2F7367A6" w14:textId="77777777" w:rsidTr="0095638E">
        <w:trPr>
          <w:trHeight w:val="300"/>
        </w:trPr>
        <w:tc>
          <w:tcPr>
            <w:tcW w:w="1475" w:type="dxa"/>
            <w:noWrap/>
            <w:hideMark/>
          </w:tcPr>
          <w:p w14:paraId="378E96B9" w14:textId="77777777" w:rsidR="000C4DB6" w:rsidRPr="00E730A2" w:rsidRDefault="000C4DB6" w:rsidP="000C4DB6">
            <w:pPr>
              <w:jc w:val="center"/>
            </w:pPr>
            <w:r w:rsidRPr="00E730A2">
              <w:t>Spring</w:t>
            </w:r>
          </w:p>
        </w:tc>
        <w:tc>
          <w:tcPr>
            <w:tcW w:w="1824" w:type="dxa"/>
            <w:noWrap/>
            <w:hideMark/>
          </w:tcPr>
          <w:p w14:paraId="7439128B" w14:textId="77777777" w:rsidR="000C4DB6" w:rsidRPr="00E730A2" w:rsidRDefault="000C4DB6" w:rsidP="000C4DB6">
            <w:pPr>
              <w:jc w:val="center"/>
            </w:pPr>
            <w:r w:rsidRPr="00E730A2">
              <w:t>SR556-3</w:t>
            </w:r>
          </w:p>
        </w:tc>
        <w:tc>
          <w:tcPr>
            <w:tcW w:w="1253" w:type="dxa"/>
          </w:tcPr>
          <w:p w14:paraId="44D248D4" w14:textId="726C3759" w:rsidR="000C4DB6" w:rsidRPr="00F43781" w:rsidRDefault="000C4DB6" w:rsidP="000C4DB6">
            <w:pPr>
              <w:jc w:val="center"/>
            </w:pPr>
            <w:r w:rsidRPr="00122AC9">
              <w:t>CU</w:t>
            </w:r>
          </w:p>
        </w:tc>
        <w:tc>
          <w:tcPr>
            <w:tcW w:w="1253" w:type="dxa"/>
            <w:noWrap/>
            <w:hideMark/>
          </w:tcPr>
          <w:p w14:paraId="4C894872" w14:textId="6BDE28DB" w:rsidR="000C4DB6" w:rsidRPr="00E730A2" w:rsidRDefault="000C4DB6" w:rsidP="000C4DB6">
            <w:pPr>
              <w:jc w:val="center"/>
            </w:pPr>
            <w:r w:rsidRPr="00F43781">
              <w:t>DNN</w:t>
            </w:r>
          </w:p>
        </w:tc>
        <w:tc>
          <w:tcPr>
            <w:tcW w:w="640" w:type="dxa"/>
            <w:noWrap/>
            <w:hideMark/>
          </w:tcPr>
          <w:p w14:paraId="49AD1142" w14:textId="77777777" w:rsidR="000C4DB6" w:rsidRPr="00E730A2" w:rsidRDefault="000C4DB6" w:rsidP="000C4DB6">
            <w:pPr>
              <w:jc w:val="center"/>
            </w:pPr>
            <w:r w:rsidRPr="00E730A2">
              <w:t>10</w:t>
            </w:r>
          </w:p>
        </w:tc>
        <w:tc>
          <w:tcPr>
            <w:tcW w:w="1220" w:type="dxa"/>
            <w:noWrap/>
            <w:hideMark/>
          </w:tcPr>
          <w:p w14:paraId="0F7BF4A2" w14:textId="77777777" w:rsidR="000C4DB6" w:rsidRPr="00E730A2" w:rsidRDefault="000C4DB6" w:rsidP="000C4DB6">
            <w:pPr>
              <w:jc w:val="center"/>
            </w:pPr>
            <w:r w:rsidRPr="00E730A2">
              <w:t>4.62</w:t>
            </w:r>
          </w:p>
        </w:tc>
        <w:tc>
          <w:tcPr>
            <w:tcW w:w="1220" w:type="dxa"/>
            <w:noWrap/>
            <w:hideMark/>
          </w:tcPr>
          <w:p w14:paraId="2164B4A8" w14:textId="1E368A96" w:rsidR="000C4DB6" w:rsidRPr="00E730A2" w:rsidRDefault="000C4DB6" w:rsidP="000C4DB6">
            <w:pPr>
              <w:jc w:val="center"/>
            </w:pPr>
            <w:r w:rsidRPr="00E730A2">
              <w:t>2.96</w:t>
            </w:r>
          </w:p>
        </w:tc>
      </w:tr>
      <w:tr w:rsidR="000C4DB6" w:rsidRPr="00E730A2" w14:paraId="510F3986" w14:textId="77777777" w:rsidTr="0095638E">
        <w:trPr>
          <w:trHeight w:val="300"/>
        </w:trPr>
        <w:tc>
          <w:tcPr>
            <w:tcW w:w="1475" w:type="dxa"/>
            <w:noWrap/>
            <w:hideMark/>
          </w:tcPr>
          <w:p w14:paraId="795C243E" w14:textId="77777777" w:rsidR="000C4DB6" w:rsidRPr="00E730A2" w:rsidRDefault="000C4DB6" w:rsidP="000C4DB6">
            <w:pPr>
              <w:jc w:val="center"/>
            </w:pPr>
            <w:r w:rsidRPr="00E730A2">
              <w:t>Spring</w:t>
            </w:r>
          </w:p>
        </w:tc>
        <w:tc>
          <w:tcPr>
            <w:tcW w:w="1824" w:type="dxa"/>
            <w:noWrap/>
            <w:hideMark/>
          </w:tcPr>
          <w:p w14:paraId="5EE74FAA" w14:textId="77777777" w:rsidR="000C4DB6" w:rsidRPr="00E730A2" w:rsidRDefault="000C4DB6" w:rsidP="000C4DB6">
            <w:pPr>
              <w:jc w:val="center"/>
            </w:pPr>
            <w:r w:rsidRPr="00E730A2">
              <w:t>SR591R-3</w:t>
            </w:r>
          </w:p>
        </w:tc>
        <w:tc>
          <w:tcPr>
            <w:tcW w:w="1253" w:type="dxa"/>
          </w:tcPr>
          <w:p w14:paraId="18986290" w14:textId="3C943BF5" w:rsidR="000C4DB6" w:rsidRPr="00F43781" w:rsidRDefault="000C4DB6" w:rsidP="000C4DB6">
            <w:pPr>
              <w:jc w:val="center"/>
            </w:pPr>
            <w:r w:rsidRPr="00122AC9">
              <w:t>CU</w:t>
            </w:r>
          </w:p>
        </w:tc>
        <w:tc>
          <w:tcPr>
            <w:tcW w:w="1253" w:type="dxa"/>
            <w:noWrap/>
            <w:hideMark/>
          </w:tcPr>
          <w:p w14:paraId="6AE81162" w14:textId="5240BCD0" w:rsidR="000C4DB6" w:rsidRPr="00E730A2" w:rsidRDefault="000C4DB6" w:rsidP="000C4DB6">
            <w:pPr>
              <w:jc w:val="center"/>
            </w:pPr>
            <w:r w:rsidRPr="00F43781">
              <w:t>DNN</w:t>
            </w:r>
          </w:p>
        </w:tc>
        <w:tc>
          <w:tcPr>
            <w:tcW w:w="640" w:type="dxa"/>
            <w:noWrap/>
            <w:hideMark/>
          </w:tcPr>
          <w:p w14:paraId="63EFDAA1" w14:textId="77777777" w:rsidR="000C4DB6" w:rsidRPr="00E730A2" w:rsidRDefault="000C4DB6" w:rsidP="000C4DB6">
            <w:pPr>
              <w:jc w:val="center"/>
            </w:pPr>
            <w:r w:rsidRPr="00E730A2">
              <w:t>14</w:t>
            </w:r>
          </w:p>
        </w:tc>
        <w:tc>
          <w:tcPr>
            <w:tcW w:w="1220" w:type="dxa"/>
            <w:noWrap/>
            <w:hideMark/>
          </w:tcPr>
          <w:p w14:paraId="03A34069" w14:textId="77777777" w:rsidR="000C4DB6" w:rsidRPr="00E730A2" w:rsidRDefault="000C4DB6" w:rsidP="000C4DB6">
            <w:pPr>
              <w:jc w:val="center"/>
            </w:pPr>
            <w:r w:rsidRPr="00E730A2">
              <w:t>4.70</w:t>
            </w:r>
          </w:p>
        </w:tc>
        <w:tc>
          <w:tcPr>
            <w:tcW w:w="1220" w:type="dxa"/>
            <w:noWrap/>
            <w:hideMark/>
          </w:tcPr>
          <w:p w14:paraId="28EAC188" w14:textId="2D6F5284" w:rsidR="000C4DB6" w:rsidRPr="00E730A2" w:rsidRDefault="000C4DB6" w:rsidP="000C4DB6">
            <w:pPr>
              <w:jc w:val="center"/>
            </w:pPr>
            <w:r w:rsidRPr="00E730A2">
              <w:t>2.45</w:t>
            </w:r>
          </w:p>
        </w:tc>
      </w:tr>
      <w:tr w:rsidR="000C4DB6" w:rsidRPr="00E730A2" w14:paraId="3BD2E91A" w14:textId="77777777" w:rsidTr="0095638E">
        <w:trPr>
          <w:trHeight w:val="300"/>
        </w:trPr>
        <w:tc>
          <w:tcPr>
            <w:tcW w:w="1475" w:type="dxa"/>
            <w:noWrap/>
            <w:hideMark/>
          </w:tcPr>
          <w:p w14:paraId="501EAF95" w14:textId="671D8DC6" w:rsidR="000C4DB6" w:rsidRPr="00E730A2" w:rsidRDefault="00660CF4" w:rsidP="000C4DB6">
            <w:pPr>
              <w:jc w:val="center"/>
            </w:pPr>
            <w:r>
              <w:t>Spring (F)</w:t>
            </w:r>
          </w:p>
        </w:tc>
        <w:tc>
          <w:tcPr>
            <w:tcW w:w="1824" w:type="dxa"/>
            <w:noWrap/>
            <w:hideMark/>
          </w:tcPr>
          <w:p w14:paraId="4442C22B" w14:textId="1C989145" w:rsidR="000C4DB6" w:rsidRPr="00E730A2" w:rsidRDefault="000C4DB6" w:rsidP="000C4DB6">
            <w:pPr>
              <w:jc w:val="center"/>
            </w:pPr>
            <w:r>
              <w:t>LIGHTNING</w:t>
            </w:r>
          </w:p>
        </w:tc>
        <w:tc>
          <w:tcPr>
            <w:tcW w:w="1253" w:type="dxa"/>
          </w:tcPr>
          <w:p w14:paraId="7D5B3AB4" w14:textId="64B900A0" w:rsidR="000C4DB6" w:rsidRDefault="001E3F18" w:rsidP="000C4DB6">
            <w:pPr>
              <w:jc w:val="center"/>
            </w:pPr>
            <w:r>
              <w:t>commercial</w:t>
            </w:r>
          </w:p>
        </w:tc>
        <w:tc>
          <w:tcPr>
            <w:tcW w:w="1253" w:type="dxa"/>
            <w:noWrap/>
            <w:hideMark/>
          </w:tcPr>
          <w:p w14:paraId="501FB9B2" w14:textId="2909F07A" w:rsidR="000C4DB6" w:rsidRPr="00E730A2" w:rsidRDefault="000C4DB6" w:rsidP="000C4DB6">
            <w:pPr>
              <w:jc w:val="center"/>
            </w:pPr>
            <w:r>
              <w:t>DDD</w:t>
            </w:r>
          </w:p>
        </w:tc>
        <w:tc>
          <w:tcPr>
            <w:tcW w:w="640" w:type="dxa"/>
            <w:noWrap/>
            <w:hideMark/>
          </w:tcPr>
          <w:p w14:paraId="6C23C5D7" w14:textId="77777777" w:rsidR="000C4DB6" w:rsidRPr="00E730A2" w:rsidRDefault="000C4DB6" w:rsidP="000C4DB6">
            <w:pPr>
              <w:jc w:val="center"/>
            </w:pPr>
            <w:r w:rsidRPr="00E730A2">
              <w:t>26</w:t>
            </w:r>
          </w:p>
        </w:tc>
        <w:tc>
          <w:tcPr>
            <w:tcW w:w="1220" w:type="dxa"/>
            <w:noWrap/>
            <w:hideMark/>
          </w:tcPr>
          <w:p w14:paraId="3369C3B0" w14:textId="77777777" w:rsidR="000C4DB6" w:rsidRPr="00E730A2" w:rsidRDefault="000C4DB6" w:rsidP="000C4DB6">
            <w:pPr>
              <w:jc w:val="center"/>
            </w:pPr>
            <w:r w:rsidRPr="00E730A2">
              <w:t>1.44</w:t>
            </w:r>
          </w:p>
        </w:tc>
        <w:tc>
          <w:tcPr>
            <w:tcW w:w="1220" w:type="dxa"/>
            <w:noWrap/>
            <w:hideMark/>
          </w:tcPr>
          <w:p w14:paraId="7B851711" w14:textId="22BD6A5F" w:rsidR="000C4DB6" w:rsidRPr="00E730A2" w:rsidRDefault="000C4DB6" w:rsidP="000C4DB6">
            <w:pPr>
              <w:jc w:val="center"/>
            </w:pPr>
            <w:r w:rsidRPr="00E730A2">
              <w:t>0.97</w:t>
            </w:r>
          </w:p>
        </w:tc>
      </w:tr>
      <w:tr w:rsidR="000C4DB6" w:rsidRPr="00E730A2" w14:paraId="4902711B" w14:textId="77777777" w:rsidTr="0095638E">
        <w:trPr>
          <w:trHeight w:val="300"/>
        </w:trPr>
        <w:tc>
          <w:tcPr>
            <w:tcW w:w="1475" w:type="dxa"/>
            <w:noWrap/>
            <w:hideMark/>
          </w:tcPr>
          <w:p w14:paraId="25456316" w14:textId="77777777" w:rsidR="000C4DB6" w:rsidRPr="00E730A2" w:rsidRDefault="000C4DB6" w:rsidP="000C4DB6">
            <w:pPr>
              <w:jc w:val="center"/>
            </w:pPr>
            <w:r w:rsidRPr="00E730A2">
              <w:t>Spring</w:t>
            </w:r>
          </w:p>
        </w:tc>
        <w:tc>
          <w:tcPr>
            <w:tcW w:w="1824" w:type="dxa"/>
            <w:noWrap/>
            <w:hideMark/>
          </w:tcPr>
          <w:p w14:paraId="71F71842" w14:textId="77777777" w:rsidR="000C4DB6" w:rsidRPr="00E730A2" w:rsidRDefault="000C4DB6" w:rsidP="000C4DB6">
            <w:pPr>
              <w:jc w:val="center"/>
            </w:pPr>
            <w:r w:rsidRPr="00E730A2">
              <w:t>SC662R-1</w:t>
            </w:r>
          </w:p>
        </w:tc>
        <w:tc>
          <w:tcPr>
            <w:tcW w:w="1253" w:type="dxa"/>
          </w:tcPr>
          <w:p w14:paraId="73AFDC5C" w14:textId="547D92B5" w:rsidR="000C4DB6" w:rsidRPr="00152859" w:rsidRDefault="000C4DB6" w:rsidP="000C4DB6">
            <w:pPr>
              <w:jc w:val="center"/>
            </w:pPr>
            <w:r w:rsidRPr="001C1E32">
              <w:t>CU</w:t>
            </w:r>
          </w:p>
        </w:tc>
        <w:tc>
          <w:tcPr>
            <w:tcW w:w="1253" w:type="dxa"/>
            <w:noWrap/>
            <w:hideMark/>
          </w:tcPr>
          <w:p w14:paraId="2F6A90F1" w14:textId="2FE8090C" w:rsidR="000C4DB6" w:rsidRPr="00E730A2" w:rsidRDefault="000C4DB6" w:rsidP="000C4DB6">
            <w:pPr>
              <w:jc w:val="center"/>
            </w:pPr>
            <w:r w:rsidRPr="00152859">
              <w:t>DDD</w:t>
            </w:r>
          </w:p>
        </w:tc>
        <w:tc>
          <w:tcPr>
            <w:tcW w:w="640" w:type="dxa"/>
            <w:noWrap/>
            <w:hideMark/>
          </w:tcPr>
          <w:p w14:paraId="264735DC" w14:textId="77777777" w:rsidR="000C4DB6" w:rsidRPr="00E730A2" w:rsidRDefault="000C4DB6" w:rsidP="000C4DB6">
            <w:pPr>
              <w:jc w:val="center"/>
            </w:pPr>
            <w:r w:rsidRPr="00E730A2">
              <w:t>12</w:t>
            </w:r>
          </w:p>
        </w:tc>
        <w:tc>
          <w:tcPr>
            <w:tcW w:w="1220" w:type="dxa"/>
            <w:noWrap/>
            <w:hideMark/>
          </w:tcPr>
          <w:p w14:paraId="14E9F744" w14:textId="77777777" w:rsidR="000C4DB6" w:rsidRPr="00E730A2" w:rsidRDefault="000C4DB6" w:rsidP="000C4DB6">
            <w:pPr>
              <w:jc w:val="center"/>
            </w:pPr>
            <w:r w:rsidRPr="00E730A2">
              <w:t>3.22</w:t>
            </w:r>
          </w:p>
        </w:tc>
        <w:tc>
          <w:tcPr>
            <w:tcW w:w="1220" w:type="dxa"/>
            <w:noWrap/>
            <w:hideMark/>
          </w:tcPr>
          <w:p w14:paraId="6EBFA3F9" w14:textId="57A67EE0" w:rsidR="000C4DB6" w:rsidRPr="00E730A2" w:rsidRDefault="000C4DB6" w:rsidP="000C4DB6">
            <w:pPr>
              <w:jc w:val="center"/>
            </w:pPr>
            <w:r w:rsidRPr="00E730A2">
              <w:t>3.63</w:t>
            </w:r>
          </w:p>
        </w:tc>
      </w:tr>
      <w:tr w:rsidR="000C4DB6" w:rsidRPr="00E730A2" w14:paraId="230C263F" w14:textId="77777777" w:rsidTr="0095638E">
        <w:trPr>
          <w:trHeight w:val="300"/>
        </w:trPr>
        <w:tc>
          <w:tcPr>
            <w:tcW w:w="1475" w:type="dxa"/>
            <w:noWrap/>
            <w:hideMark/>
          </w:tcPr>
          <w:p w14:paraId="7DB9F724" w14:textId="77777777" w:rsidR="000C4DB6" w:rsidRPr="00E730A2" w:rsidRDefault="000C4DB6" w:rsidP="000C4DB6">
            <w:pPr>
              <w:jc w:val="center"/>
            </w:pPr>
            <w:r w:rsidRPr="00E730A2">
              <w:t>Spring</w:t>
            </w:r>
          </w:p>
        </w:tc>
        <w:tc>
          <w:tcPr>
            <w:tcW w:w="1824" w:type="dxa"/>
            <w:noWrap/>
            <w:hideMark/>
          </w:tcPr>
          <w:p w14:paraId="624B1437" w14:textId="77777777" w:rsidR="000C4DB6" w:rsidRPr="00E730A2" w:rsidRDefault="000C4DB6" w:rsidP="000C4DB6">
            <w:pPr>
              <w:jc w:val="center"/>
            </w:pPr>
            <w:r w:rsidRPr="00E730A2">
              <w:t>SR575-2</w:t>
            </w:r>
          </w:p>
        </w:tc>
        <w:tc>
          <w:tcPr>
            <w:tcW w:w="1253" w:type="dxa"/>
          </w:tcPr>
          <w:p w14:paraId="3B2FF891" w14:textId="70720217" w:rsidR="000C4DB6" w:rsidRPr="00152859" w:rsidRDefault="000C4DB6" w:rsidP="000C4DB6">
            <w:pPr>
              <w:jc w:val="center"/>
            </w:pPr>
            <w:r w:rsidRPr="001C1E32">
              <w:t>CU</w:t>
            </w:r>
          </w:p>
        </w:tc>
        <w:tc>
          <w:tcPr>
            <w:tcW w:w="1253" w:type="dxa"/>
            <w:noWrap/>
            <w:hideMark/>
          </w:tcPr>
          <w:p w14:paraId="755370CC" w14:textId="3CA5AECE" w:rsidR="000C4DB6" w:rsidRPr="00E730A2" w:rsidRDefault="000C4DB6" w:rsidP="000C4DB6">
            <w:pPr>
              <w:jc w:val="center"/>
            </w:pPr>
            <w:r w:rsidRPr="00152859">
              <w:t>DDD</w:t>
            </w:r>
          </w:p>
        </w:tc>
        <w:tc>
          <w:tcPr>
            <w:tcW w:w="640" w:type="dxa"/>
            <w:noWrap/>
            <w:hideMark/>
          </w:tcPr>
          <w:p w14:paraId="1D1B34C1" w14:textId="77777777" w:rsidR="000C4DB6" w:rsidRPr="00E730A2" w:rsidRDefault="000C4DB6" w:rsidP="000C4DB6">
            <w:pPr>
              <w:jc w:val="center"/>
            </w:pPr>
            <w:r w:rsidRPr="00E730A2">
              <w:t>10</w:t>
            </w:r>
          </w:p>
        </w:tc>
        <w:tc>
          <w:tcPr>
            <w:tcW w:w="1220" w:type="dxa"/>
            <w:noWrap/>
            <w:hideMark/>
          </w:tcPr>
          <w:p w14:paraId="37C3804B" w14:textId="77777777" w:rsidR="000C4DB6" w:rsidRPr="00E730A2" w:rsidRDefault="000C4DB6" w:rsidP="000C4DB6">
            <w:pPr>
              <w:jc w:val="center"/>
            </w:pPr>
            <w:r w:rsidRPr="00E730A2">
              <w:t>1.86</w:t>
            </w:r>
          </w:p>
        </w:tc>
        <w:tc>
          <w:tcPr>
            <w:tcW w:w="1220" w:type="dxa"/>
            <w:noWrap/>
            <w:hideMark/>
          </w:tcPr>
          <w:p w14:paraId="621D8F37" w14:textId="295E3257" w:rsidR="000C4DB6" w:rsidRPr="00E730A2" w:rsidRDefault="000C4DB6" w:rsidP="000C4DB6">
            <w:pPr>
              <w:jc w:val="center"/>
            </w:pPr>
            <w:r w:rsidRPr="00E730A2">
              <w:t>2.98</w:t>
            </w:r>
          </w:p>
        </w:tc>
      </w:tr>
      <w:tr w:rsidR="000C4DB6" w:rsidRPr="00E730A2" w14:paraId="4CAD2F7E" w14:textId="77777777" w:rsidTr="0095638E">
        <w:trPr>
          <w:trHeight w:val="300"/>
        </w:trPr>
        <w:tc>
          <w:tcPr>
            <w:tcW w:w="1475" w:type="dxa"/>
            <w:noWrap/>
            <w:hideMark/>
          </w:tcPr>
          <w:p w14:paraId="2423FCA1" w14:textId="77777777" w:rsidR="000C4DB6" w:rsidRPr="00E730A2" w:rsidRDefault="000C4DB6" w:rsidP="000C4DB6">
            <w:pPr>
              <w:jc w:val="center"/>
            </w:pPr>
            <w:r w:rsidRPr="00E730A2">
              <w:t>Spring</w:t>
            </w:r>
          </w:p>
        </w:tc>
        <w:tc>
          <w:tcPr>
            <w:tcW w:w="1824" w:type="dxa"/>
            <w:noWrap/>
            <w:hideMark/>
          </w:tcPr>
          <w:p w14:paraId="139F79BE" w14:textId="77777777" w:rsidR="000C4DB6" w:rsidRPr="00E730A2" w:rsidRDefault="000C4DB6" w:rsidP="000C4DB6">
            <w:pPr>
              <w:jc w:val="center"/>
            </w:pPr>
            <w:r w:rsidRPr="00E730A2">
              <w:t>SR6122R-1</w:t>
            </w:r>
          </w:p>
        </w:tc>
        <w:tc>
          <w:tcPr>
            <w:tcW w:w="1253" w:type="dxa"/>
          </w:tcPr>
          <w:p w14:paraId="020E4547" w14:textId="60C7327A" w:rsidR="000C4DB6" w:rsidRPr="00152859" w:rsidRDefault="000C4DB6" w:rsidP="000C4DB6">
            <w:pPr>
              <w:jc w:val="center"/>
            </w:pPr>
            <w:r w:rsidRPr="001C1E32">
              <w:t>CU</w:t>
            </w:r>
          </w:p>
        </w:tc>
        <w:tc>
          <w:tcPr>
            <w:tcW w:w="1253" w:type="dxa"/>
            <w:noWrap/>
            <w:hideMark/>
          </w:tcPr>
          <w:p w14:paraId="680E2BE9" w14:textId="3A5FA373" w:rsidR="000C4DB6" w:rsidRPr="00E730A2" w:rsidRDefault="000C4DB6" w:rsidP="000C4DB6">
            <w:pPr>
              <w:jc w:val="center"/>
            </w:pPr>
            <w:r w:rsidRPr="00152859">
              <w:t>DDD</w:t>
            </w:r>
          </w:p>
        </w:tc>
        <w:tc>
          <w:tcPr>
            <w:tcW w:w="640" w:type="dxa"/>
            <w:noWrap/>
            <w:hideMark/>
          </w:tcPr>
          <w:p w14:paraId="02B78B33" w14:textId="77777777" w:rsidR="000C4DB6" w:rsidRPr="00E730A2" w:rsidRDefault="000C4DB6" w:rsidP="000C4DB6">
            <w:pPr>
              <w:jc w:val="center"/>
            </w:pPr>
            <w:r w:rsidRPr="00E730A2">
              <w:t>14</w:t>
            </w:r>
          </w:p>
        </w:tc>
        <w:tc>
          <w:tcPr>
            <w:tcW w:w="1220" w:type="dxa"/>
            <w:noWrap/>
            <w:hideMark/>
          </w:tcPr>
          <w:p w14:paraId="5663D92D" w14:textId="77777777" w:rsidR="000C4DB6" w:rsidRPr="00E730A2" w:rsidRDefault="000C4DB6" w:rsidP="000C4DB6">
            <w:pPr>
              <w:jc w:val="center"/>
            </w:pPr>
            <w:r w:rsidRPr="00E730A2">
              <w:t>1.93</w:t>
            </w:r>
          </w:p>
        </w:tc>
        <w:tc>
          <w:tcPr>
            <w:tcW w:w="1220" w:type="dxa"/>
            <w:noWrap/>
            <w:hideMark/>
          </w:tcPr>
          <w:p w14:paraId="4F8F6F49" w14:textId="1DBDFAB7" w:rsidR="000C4DB6" w:rsidRPr="00E730A2" w:rsidRDefault="000C4DB6" w:rsidP="000C4DB6">
            <w:pPr>
              <w:jc w:val="center"/>
            </w:pPr>
            <w:r w:rsidRPr="00E730A2">
              <w:t>0.92</w:t>
            </w:r>
          </w:p>
        </w:tc>
      </w:tr>
      <w:tr w:rsidR="000C4DB6" w:rsidRPr="00E730A2" w14:paraId="6F047157" w14:textId="77777777" w:rsidTr="0095638E">
        <w:trPr>
          <w:trHeight w:val="300"/>
        </w:trPr>
        <w:tc>
          <w:tcPr>
            <w:tcW w:w="1475" w:type="dxa"/>
            <w:noWrap/>
            <w:hideMark/>
          </w:tcPr>
          <w:p w14:paraId="2B03C4CC" w14:textId="77777777" w:rsidR="000C4DB6" w:rsidRPr="00E730A2" w:rsidRDefault="000C4DB6" w:rsidP="000C4DB6">
            <w:pPr>
              <w:jc w:val="center"/>
            </w:pPr>
            <w:r w:rsidRPr="00E730A2">
              <w:t>Spring</w:t>
            </w:r>
          </w:p>
        </w:tc>
        <w:tc>
          <w:tcPr>
            <w:tcW w:w="1824" w:type="dxa"/>
            <w:noWrap/>
            <w:hideMark/>
          </w:tcPr>
          <w:p w14:paraId="4AA19FA6" w14:textId="77777777" w:rsidR="000C4DB6" w:rsidRPr="00E730A2" w:rsidRDefault="000C4DB6" w:rsidP="000C4DB6">
            <w:pPr>
              <w:jc w:val="center"/>
            </w:pPr>
            <w:r w:rsidRPr="00E730A2">
              <w:t>SR632R-3</w:t>
            </w:r>
          </w:p>
        </w:tc>
        <w:tc>
          <w:tcPr>
            <w:tcW w:w="1253" w:type="dxa"/>
          </w:tcPr>
          <w:p w14:paraId="0A8CD1A6" w14:textId="54E8518E" w:rsidR="000C4DB6" w:rsidRPr="00152859" w:rsidRDefault="000C4DB6" w:rsidP="000C4DB6">
            <w:pPr>
              <w:jc w:val="center"/>
            </w:pPr>
            <w:r w:rsidRPr="001C1E32">
              <w:t>CU</w:t>
            </w:r>
          </w:p>
        </w:tc>
        <w:tc>
          <w:tcPr>
            <w:tcW w:w="1253" w:type="dxa"/>
            <w:noWrap/>
            <w:hideMark/>
          </w:tcPr>
          <w:p w14:paraId="35767F78" w14:textId="788467BE" w:rsidR="000C4DB6" w:rsidRPr="00E730A2" w:rsidRDefault="000C4DB6" w:rsidP="000C4DB6">
            <w:pPr>
              <w:jc w:val="center"/>
            </w:pPr>
            <w:r w:rsidRPr="00152859">
              <w:t>DDD</w:t>
            </w:r>
          </w:p>
        </w:tc>
        <w:tc>
          <w:tcPr>
            <w:tcW w:w="640" w:type="dxa"/>
            <w:noWrap/>
            <w:hideMark/>
          </w:tcPr>
          <w:p w14:paraId="1E04E21B" w14:textId="77777777" w:rsidR="000C4DB6" w:rsidRPr="00E730A2" w:rsidRDefault="000C4DB6" w:rsidP="000C4DB6">
            <w:pPr>
              <w:jc w:val="center"/>
            </w:pPr>
            <w:r w:rsidRPr="00E730A2">
              <w:t>12</w:t>
            </w:r>
          </w:p>
        </w:tc>
        <w:tc>
          <w:tcPr>
            <w:tcW w:w="1220" w:type="dxa"/>
            <w:noWrap/>
            <w:hideMark/>
          </w:tcPr>
          <w:p w14:paraId="3C62F289" w14:textId="77777777" w:rsidR="000C4DB6" w:rsidRPr="00E730A2" w:rsidRDefault="000C4DB6" w:rsidP="000C4DB6">
            <w:pPr>
              <w:jc w:val="center"/>
            </w:pPr>
            <w:r w:rsidRPr="00E730A2">
              <w:t>0.82</w:t>
            </w:r>
          </w:p>
        </w:tc>
        <w:tc>
          <w:tcPr>
            <w:tcW w:w="1220" w:type="dxa"/>
            <w:noWrap/>
            <w:hideMark/>
          </w:tcPr>
          <w:p w14:paraId="3AFF4B9C" w14:textId="1C48006B" w:rsidR="000C4DB6" w:rsidRPr="00E730A2" w:rsidRDefault="000C4DB6" w:rsidP="000C4DB6">
            <w:pPr>
              <w:jc w:val="center"/>
            </w:pPr>
            <w:r w:rsidRPr="00E730A2">
              <w:t>1.01</w:t>
            </w:r>
          </w:p>
        </w:tc>
      </w:tr>
      <w:tr w:rsidR="000C4DB6" w:rsidRPr="00E730A2" w14:paraId="66073483" w14:textId="77777777" w:rsidTr="0095638E">
        <w:trPr>
          <w:trHeight w:val="300"/>
        </w:trPr>
        <w:tc>
          <w:tcPr>
            <w:tcW w:w="1475" w:type="dxa"/>
            <w:noWrap/>
            <w:hideMark/>
          </w:tcPr>
          <w:p w14:paraId="187D165C" w14:textId="77777777" w:rsidR="000C4DB6" w:rsidRPr="00E730A2" w:rsidRDefault="000C4DB6" w:rsidP="000C4DB6">
            <w:pPr>
              <w:jc w:val="center"/>
            </w:pPr>
            <w:r w:rsidRPr="00E730A2">
              <w:t>Spring</w:t>
            </w:r>
          </w:p>
        </w:tc>
        <w:tc>
          <w:tcPr>
            <w:tcW w:w="1824" w:type="dxa"/>
            <w:noWrap/>
            <w:hideMark/>
          </w:tcPr>
          <w:p w14:paraId="11CF95BA" w14:textId="77777777" w:rsidR="000C4DB6" w:rsidRPr="00E730A2" w:rsidRDefault="000C4DB6" w:rsidP="000C4DB6">
            <w:pPr>
              <w:jc w:val="center"/>
            </w:pPr>
            <w:r w:rsidRPr="00E730A2">
              <w:t>ST1442R-2</w:t>
            </w:r>
          </w:p>
        </w:tc>
        <w:tc>
          <w:tcPr>
            <w:tcW w:w="1253" w:type="dxa"/>
          </w:tcPr>
          <w:p w14:paraId="3B7473D3" w14:textId="6F8D8941" w:rsidR="000C4DB6" w:rsidRPr="00152859" w:rsidRDefault="000C4DB6" w:rsidP="000C4DB6">
            <w:pPr>
              <w:jc w:val="center"/>
            </w:pPr>
            <w:r w:rsidRPr="001C1E32">
              <w:t>CU</w:t>
            </w:r>
          </w:p>
        </w:tc>
        <w:tc>
          <w:tcPr>
            <w:tcW w:w="1253" w:type="dxa"/>
            <w:noWrap/>
            <w:hideMark/>
          </w:tcPr>
          <w:p w14:paraId="63AFACED" w14:textId="57538DD1" w:rsidR="000C4DB6" w:rsidRPr="00E730A2" w:rsidRDefault="000C4DB6" w:rsidP="000C4DB6">
            <w:pPr>
              <w:jc w:val="center"/>
            </w:pPr>
            <w:r w:rsidRPr="00152859">
              <w:t>DDD</w:t>
            </w:r>
          </w:p>
        </w:tc>
        <w:tc>
          <w:tcPr>
            <w:tcW w:w="640" w:type="dxa"/>
            <w:noWrap/>
            <w:hideMark/>
          </w:tcPr>
          <w:p w14:paraId="6589EE51" w14:textId="77777777" w:rsidR="000C4DB6" w:rsidRPr="00E730A2" w:rsidRDefault="000C4DB6" w:rsidP="000C4DB6">
            <w:pPr>
              <w:jc w:val="center"/>
            </w:pPr>
            <w:r w:rsidRPr="00E730A2">
              <w:t>12</w:t>
            </w:r>
          </w:p>
        </w:tc>
        <w:tc>
          <w:tcPr>
            <w:tcW w:w="1220" w:type="dxa"/>
            <w:noWrap/>
            <w:hideMark/>
          </w:tcPr>
          <w:p w14:paraId="77887AAE" w14:textId="77777777" w:rsidR="000C4DB6" w:rsidRPr="00E730A2" w:rsidRDefault="000C4DB6" w:rsidP="000C4DB6">
            <w:pPr>
              <w:jc w:val="center"/>
            </w:pPr>
            <w:r w:rsidRPr="00E730A2">
              <w:t>1.54</w:t>
            </w:r>
          </w:p>
        </w:tc>
        <w:tc>
          <w:tcPr>
            <w:tcW w:w="1220" w:type="dxa"/>
            <w:noWrap/>
            <w:hideMark/>
          </w:tcPr>
          <w:p w14:paraId="49D75C92" w14:textId="1144DCB8" w:rsidR="000C4DB6" w:rsidRPr="00E730A2" w:rsidRDefault="000C4DB6" w:rsidP="000C4DB6">
            <w:pPr>
              <w:jc w:val="center"/>
            </w:pPr>
            <w:r w:rsidRPr="00E730A2">
              <w:t>1.33</w:t>
            </w:r>
          </w:p>
        </w:tc>
      </w:tr>
      <w:tr w:rsidR="000C4DB6" w:rsidRPr="00E730A2" w14:paraId="442ABCDE" w14:textId="77777777" w:rsidTr="0095638E">
        <w:trPr>
          <w:trHeight w:val="300"/>
        </w:trPr>
        <w:tc>
          <w:tcPr>
            <w:tcW w:w="1475" w:type="dxa"/>
            <w:noWrap/>
            <w:hideMark/>
          </w:tcPr>
          <w:p w14:paraId="3D767FE0" w14:textId="77777777" w:rsidR="000C4DB6" w:rsidRPr="00E730A2" w:rsidRDefault="000C4DB6" w:rsidP="000C4DB6">
            <w:pPr>
              <w:jc w:val="center"/>
            </w:pPr>
            <w:r w:rsidRPr="00E730A2">
              <w:t>Spring</w:t>
            </w:r>
          </w:p>
        </w:tc>
        <w:tc>
          <w:tcPr>
            <w:tcW w:w="1824" w:type="dxa"/>
            <w:noWrap/>
            <w:hideMark/>
          </w:tcPr>
          <w:p w14:paraId="061478A3" w14:textId="77777777" w:rsidR="000C4DB6" w:rsidRPr="00E730A2" w:rsidRDefault="000C4DB6" w:rsidP="000C4DB6">
            <w:pPr>
              <w:jc w:val="center"/>
            </w:pPr>
            <w:r w:rsidRPr="00E730A2">
              <w:t>ST1453-2</w:t>
            </w:r>
          </w:p>
        </w:tc>
        <w:tc>
          <w:tcPr>
            <w:tcW w:w="1253" w:type="dxa"/>
          </w:tcPr>
          <w:p w14:paraId="0A2182CB" w14:textId="23D76632" w:rsidR="000C4DB6" w:rsidRPr="00152859" w:rsidRDefault="000C4DB6" w:rsidP="000C4DB6">
            <w:pPr>
              <w:jc w:val="center"/>
            </w:pPr>
            <w:r w:rsidRPr="001C1E32">
              <w:t>CU</w:t>
            </w:r>
          </w:p>
        </w:tc>
        <w:tc>
          <w:tcPr>
            <w:tcW w:w="1253" w:type="dxa"/>
            <w:noWrap/>
            <w:hideMark/>
          </w:tcPr>
          <w:p w14:paraId="5A64CAE6" w14:textId="7D8C4AE1" w:rsidR="000C4DB6" w:rsidRPr="00E730A2" w:rsidRDefault="000C4DB6" w:rsidP="000C4DB6">
            <w:pPr>
              <w:jc w:val="center"/>
            </w:pPr>
            <w:r w:rsidRPr="00152859">
              <w:t>DDD</w:t>
            </w:r>
          </w:p>
        </w:tc>
        <w:tc>
          <w:tcPr>
            <w:tcW w:w="640" w:type="dxa"/>
            <w:noWrap/>
            <w:hideMark/>
          </w:tcPr>
          <w:p w14:paraId="67C8B08B" w14:textId="77777777" w:rsidR="000C4DB6" w:rsidRPr="00E730A2" w:rsidRDefault="000C4DB6" w:rsidP="000C4DB6">
            <w:pPr>
              <w:jc w:val="center"/>
            </w:pPr>
            <w:r w:rsidRPr="00E730A2">
              <w:t>14</w:t>
            </w:r>
          </w:p>
        </w:tc>
        <w:tc>
          <w:tcPr>
            <w:tcW w:w="1220" w:type="dxa"/>
            <w:noWrap/>
            <w:hideMark/>
          </w:tcPr>
          <w:p w14:paraId="1929C048" w14:textId="77777777" w:rsidR="000C4DB6" w:rsidRPr="00E730A2" w:rsidRDefault="000C4DB6" w:rsidP="000C4DB6">
            <w:pPr>
              <w:jc w:val="center"/>
            </w:pPr>
            <w:r w:rsidRPr="00E730A2">
              <w:t>1.65</w:t>
            </w:r>
          </w:p>
        </w:tc>
        <w:tc>
          <w:tcPr>
            <w:tcW w:w="1220" w:type="dxa"/>
            <w:noWrap/>
            <w:hideMark/>
          </w:tcPr>
          <w:p w14:paraId="71C24054" w14:textId="19D43C23" w:rsidR="000C4DB6" w:rsidRPr="00E730A2" w:rsidRDefault="000C4DB6" w:rsidP="000C4DB6">
            <w:pPr>
              <w:jc w:val="center"/>
            </w:pPr>
            <w:r w:rsidRPr="00E730A2">
              <w:t>0.60</w:t>
            </w:r>
          </w:p>
        </w:tc>
      </w:tr>
      <w:tr w:rsidR="000C4DB6" w:rsidRPr="00E730A2" w14:paraId="4BC00856" w14:textId="77777777" w:rsidTr="0095638E">
        <w:trPr>
          <w:trHeight w:val="300"/>
        </w:trPr>
        <w:tc>
          <w:tcPr>
            <w:tcW w:w="1475" w:type="dxa"/>
            <w:noWrap/>
            <w:hideMark/>
          </w:tcPr>
          <w:p w14:paraId="369C6F49" w14:textId="77777777" w:rsidR="000C4DB6" w:rsidRPr="00E730A2" w:rsidRDefault="000C4DB6" w:rsidP="000C4DB6">
            <w:pPr>
              <w:jc w:val="center"/>
            </w:pPr>
            <w:r w:rsidRPr="00E730A2">
              <w:t>Spring</w:t>
            </w:r>
          </w:p>
        </w:tc>
        <w:tc>
          <w:tcPr>
            <w:tcW w:w="1824" w:type="dxa"/>
            <w:noWrap/>
            <w:hideMark/>
          </w:tcPr>
          <w:p w14:paraId="2A6606CF" w14:textId="77777777" w:rsidR="000C4DB6" w:rsidRPr="00E730A2" w:rsidRDefault="000C4DB6" w:rsidP="000C4DB6">
            <w:pPr>
              <w:jc w:val="center"/>
            </w:pPr>
            <w:r w:rsidRPr="00E730A2">
              <w:t>ST1481R-1</w:t>
            </w:r>
          </w:p>
        </w:tc>
        <w:tc>
          <w:tcPr>
            <w:tcW w:w="1253" w:type="dxa"/>
          </w:tcPr>
          <w:p w14:paraId="0DB447A0" w14:textId="19784F14" w:rsidR="000C4DB6" w:rsidRPr="00152859" w:rsidRDefault="000C4DB6" w:rsidP="000C4DB6">
            <w:pPr>
              <w:jc w:val="center"/>
            </w:pPr>
            <w:r w:rsidRPr="001C1E32">
              <w:t>CU</w:t>
            </w:r>
          </w:p>
        </w:tc>
        <w:tc>
          <w:tcPr>
            <w:tcW w:w="1253" w:type="dxa"/>
            <w:noWrap/>
            <w:hideMark/>
          </w:tcPr>
          <w:p w14:paraId="271FEB06" w14:textId="42A34C56" w:rsidR="000C4DB6" w:rsidRPr="00E730A2" w:rsidRDefault="000C4DB6" w:rsidP="000C4DB6">
            <w:pPr>
              <w:jc w:val="center"/>
            </w:pPr>
            <w:r w:rsidRPr="00152859">
              <w:t>DDD</w:t>
            </w:r>
          </w:p>
        </w:tc>
        <w:tc>
          <w:tcPr>
            <w:tcW w:w="640" w:type="dxa"/>
            <w:noWrap/>
            <w:hideMark/>
          </w:tcPr>
          <w:p w14:paraId="0E880506" w14:textId="77777777" w:rsidR="000C4DB6" w:rsidRPr="00E730A2" w:rsidRDefault="000C4DB6" w:rsidP="000C4DB6">
            <w:pPr>
              <w:jc w:val="center"/>
            </w:pPr>
            <w:r w:rsidRPr="00E730A2">
              <w:t>15</w:t>
            </w:r>
          </w:p>
        </w:tc>
        <w:tc>
          <w:tcPr>
            <w:tcW w:w="1220" w:type="dxa"/>
            <w:noWrap/>
            <w:hideMark/>
          </w:tcPr>
          <w:p w14:paraId="1335615E" w14:textId="77777777" w:rsidR="000C4DB6" w:rsidRPr="00E730A2" w:rsidRDefault="000C4DB6" w:rsidP="000C4DB6">
            <w:pPr>
              <w:jc w:val="center"/>
            </w:pPr>
            <w:r w:rsidRPr="00E730A2">
              <w:t>2.91</w:t>
            </w:r>
          </w:p>
        </w:tc>
        <w:tc>
          <w:tcPr>
            <w:tcW w:w="1220" w:type="dxa"/>
            <w:noWrap/>
            <w:hideMark/>
          </w:tcPr>
          <w:p w14:paraId="01E510BE" w14:textId="7E13D484" w:rsidR="000C4DB6" w:rsidRPr="00E730A2" w:rsidRDefault="000C4DB6" w:rsidP="000C4DB6">
            <w:pPr>
              <w:jc w:val="center"/>
            </w:pPr>
            <w:r w:rsidRPr="00E730A2">
              <w:t>1.35</w:t>
            </w:r>
          </w:p>
        </w:tc>
      </w:tr>
      <w:tr w:rsidR="000C4DB6" w:rsidRPr="00E730A2" w14:paraId="277D1421" w14:textId="77777777" w:rsidTr="0095638E">
        <w:trPr>
          <w:trHeight w:val="300"/>
        </w:trPr>
        <w:tc>
          <w:tcPr>
            <w:tcW w:w="1475" w:type="dxa"/>
            <w:noWrap/>
            <w:hideMark/>
          </w:tcPr>
          <w:p w14:paraId="210CB7BE" w14:textId="77777777" w:rsidR="000C4DB6" w:rsidRPr="00E730A2" w:rsidRDefault="000C4DB6" w:rsidP="000C4DB6">
            <w:pPr>
              <w:jc w:val="center"/>
            </w:pPr>
            <w:r w:rsidRPr="00E730A2">
              <w:t>Spring</w:t>
            </w:r>
          </w:p>
        </w:tc>
        <w:tc>
          <w:tcPr>
            <w:tcW w:w="1824" w:type="dxa"/>
            <w:noWrap/>
            <w:hideMark/>
          </w:tcPr>
          <w:p w14:paraId="7FF1BF19" w14:textId="77777777" w:rsidR="000C4DB6" w:rsidRPr="00E730A2" w:rsidRDefault="000C4DB6" w:rsidP="000C4DB6">
            <w:pPr>
              <w:jc w:val="center"/>
            </w:pPr>
            <w:r w:rsidRPr="00E730A2">
              <w:t>SC742R-2</w:t>
            </w:r>
          </w:p>
        </w:tc>
        <w:tc>
          <w:tcPr>
            <w:tcW w:w="1253" w:type="dxa"/>
          </w:tcPr>
          <w:p w14:paraId="3FC79ED7" w14:textId="377E6D9C" w:rsidR="000C4DB6" w:rsidRDefault="000C4DB6" w:rsidP="000C4DB6">
            <w:pPr>
              <w:jc w:val="center"/>
            </w:pPr>
            <w:r w:rsidRPr="001C1E32">
              <w:t>CU</w:t>
            </w:r>
          </w:p>
        </w:tc>
        <w:tc>
          <w:tcPr>
            <w:tcW w:w="1253" w:type="dxa"/>
            <w:noWrap/>
            <w:hideMark/>
          </w:tcPr>
          <w:p w14:paraId="783D226E" w14:textId="582C8A6F" w:rsidR="000C4DB6" w:rsidRPr="00E730A2" w:rsidRDefault="000C4DB6" w:rsidP="000C4DB6">
            <w:pPr>
              <w:jc w:val="center"/>
            </w:pPr>
            <w:r>
              <w:t>DDN</w:t>
            </w:r>
          </w:p>
        </w:tc>
        <w:tc>
          <w:tcPr>
            <w:tcW w:w="640" w:type="dxa"/>
            <w:noWrap/>
            <w:hideMark/>
          </w:tcPr>
          <w:p w14:paraId="5C5EDC02" w14:textId="77777777" w:rsidR="000C4DB6" w:rsidRPr="00E730A2" w:rsidRDefault="000C4DB6" w:rsidP="000C4DB6">
            <w:pPr>
              <w:jc w:val="center"/>
            </w:pPr>
            <w:r w:rsidRPr="00E730A2">
              <w:t>15</w:t>
            </w:r>
          </w:p>
        </w:tc>
        <w:tc>
          <w:tcPr>
            <w:tcW w:w="1220" w:type="dxa"/>
            <w:noWrap/>
            <w:hideMark/>
          </w:tcPr>
          <w:p w14:paraId="3E2B10EB" w14:textId="77777777" w:rsidR="000C4DB6" w:rsidRPr="00E730A2" w:rsidRDefault="000C4DB6" w:rsidP="000C4DB6">
            <w:pPr>
              <w:jc w:val="center"/>
            </w:pPr>
            <w:r w:rsidRPr="00E730A2">
              <w:t>1.60</w:t>
            </w:r>
          </w:p>
        </w:tc>
        <w:tc>
          <w:tcPr>
            <w:tcW w:w="1220" w:type="dxa"/>
            <w:noWrap/>
            <w:hideMark/>
          </w:tcPr>
          <w:p w14:paraId="1534D932" w14:textId="59CCC8EF" w:rsidR="000C4DB6" w:rsidRPr="00E730A2" w:rsidRDefault="000C4DB6" w:rsidP="000C4DB6">
            <w:pPr>
              <w:jc w:val="center"/>
            </w:pPr>
            <w:r w:rsidRPr="00E730A2">
              <w:t>1.70</w:t>
            </w:r>
          </w:p>
        </w:tc>
      </w:tr>
      <w:tr w:rsidR="000C4DB6" w:rsidRPr="00E730A2" w14:paraId="0943EB05" w14:textId="77777777" w:rsidTr="0095638E">
        <w:trPr>
          <w:trHeight w:val="300"/>
        </w:trPr>
        <w:tc>
          <w:tcPr>
            <w:tcW w:w="1475" w:type="dxa"/>
            <w:noWrap/>
            <w:hideMark/>
          </w:tcPr>
          <w:p w14:paraId="0479FBFA" w14:textId="77777777" w:rsidR="000C4DB6" w:rsidRPr="00E730A2" w:rsidRDefault="000C4DB6" w:rsidP="000C4DB6">
            <w:pPr>
              <w:jc w:val="center"/>
            </w:pPr>
            <w:r w:rsidRPr="00E730A2">
              <w:t>Spring</w:t>
            </w:r>
          </w:p>
        </w:tc>
        <w:tc>
          <w:tcPr>
            <w:tcW w:w="1824" w:type="dxa"/>
            <w:noWrap/>
            <w:hideMark/>
          </w:tcPr>
          <w:p w14:paraId="56C44BF5" w14:textId="77777777" w:rsidR="000C4DB6" w:rsidRPr="00E730A2" w:rsidRDefault="000C4DB6" w:rsidP="000C4DB6">
            <w:pPr>
              <w:jc w:val="center"/>
            </w:pPr>
            <w:r w:rsidRPr="00E730A2">
              <w:t>SC795-4</w:t>
            </w:r>
          </w:p>
        </w:tc>
        <w:tc>
          <w:tcPr>
            <w:tcW w:w="1253" w:type="dxa"/>
          </w:tcPr>
          <w:p w14:paraId="7D2476DD" w14:textId="53DACBD7" w:rsidR="000C4DB6" w:rsidRPr="00A44062" w:rsidRDefault="000C4DB6" w:rsidP="000C4DB6">
            <w:pPr>
              <w:jc w:val="center"/>
            </w:pPr>
            <w:r w:rsidRPr="0007682C">
              <w:t>CU</w:t>
            </w:r>
          </w:p>
        </w:tc>
        <w:tc>
          <w:tcPr>
            <w:tcW w:w="1253" w:type="dxa"/>
            <w:noWrap/>
            <w:hideMark/>
          </w:tcPr>
          <w:p w14:paraId="43A2E14D" w14:textId="682561C3" w:rsidR="000C4DB6" w:rsidRPr="00E730A2" w:rsidRDefault="000C4DB6" w:rsidP="000C4DB6">
            <w:pPr>
              <w:jc w:val="center"/>
            </w:pPr>
            <w:r w:rsidRPr="00A44062">
              <w:t>DDN</w:t>
            </w:r>
          </w:p>
        </w:tc>
        <w:tc>
          <w:tcPr>
            <w:tcW w:w="640" w:type="dxa"/>
            <w:noWrap/>
            <w:hideMark/>
          </w:tcPr>
          <w:p w14:paraId="5AAA2502" w14:textId="77777777" w:rsidR="000C4DB6" w:rsidRPr="00E730A2" w:rsidRDefault="000C4DB6" w:rsidP="000C4DB6">
            <w:pPr>
              <w:jc w:val="center"/>
            </w:pPr>
            <w:r w:rsidRPr="00E730A2">
              <w:t>16</w:t>
            </w:r>
          </w:p>
        </w:tc>
        <w:tc>
          <w:tcPr>
            <w:tcW w:w="1220" w:type="dxa"/>
            <w:noWrap/>
            <w:hideMark/>
          </w:tcPr>
          <w:p w14:paraId="4C5A95FE" w14:textId="77777777" w:rsidR="000C4DB6" w:rsidRPr="00E730A2" w:rsidRDefault="000C4DB6" w:rsidP="000C4DB6">
            <w:pPr>
              <w:jc w:val="center"/>
            </w:pPr>
            <w:r w:rsidRPr="00E730A2">
              <w:t>2.03</w:t>
            </w:r>
          </w:p>
        </w:tc>
        <w:tc>
          <w:tcPr>
            <w:tcW w:w="1220" w:type="dxa"/>
            <w:noWrap/>
            <w:hideMark/>
          </w:tcPr>
          <w:p w14:paraId="4A390A10" w14:textId="204551C4" w:rsidR="000C4DB6" w:rsidRPr="00E730A2" w:rsidRDefault="000C4DB6" w:rsidP="000C4DB6">
            <w:pPr>
              <w:jc w:val="center"/>
            </w:pPr>
            <w:r w:rsidRPr="00E730A2">
              <w:t>2.34</w:t>
            </w:r>
          </w:p>
        </w:tc>
      </w:tr>
      <w:tr w:rsidR="000C4DB6" w:rsidRPr="00E730A2" w14:paraId="484E8870" w14:textId="77777777" w:rsidTr="0095638E">
        <w:trPr>
          <w:trHeight w:val="300"/>
        </w:trPr>
        <w:tc>
          <w:tcPr>
            <w:tcW w:w="1475" w:type="dxa"/>
            <w:noWrap/>
            <w:hideMark/>
          </w:tcPr>
          <w:p w14:paraId="0D9BE52D" w14:textId="77777777" w:rsidR="000C4DB6" w:rsidRPr="00E730A2" w:rsidRDefault="000C4DB6" w:rsidP="000C4DB6">
            <w:pPr>
              <w:jc w:val="center"/>
            </w:pPr>
            <w:r w:rsidRPr="00E730A2">
              <w:t>Spring</w:t>
            </w:r>
          </w:p>
        </w:tc>
        <w:tc>
          <w:tcPr>
            <w:tcW w:w="1824" w:type="dxa"/>
            <w:noWrap/>
            <w:hideMark/>
          </w:tcPr>
          <w:p w14:paraId="30B3B854" w14:textId="77777777" w:rsidR="000C4DB6" w:rsidRPr="00E730A2" w:rsidRDefault="000C4DB6" w:rsidP="000C4DB6">
            <w:pPr>
              <w:jc w:val="center"/>
            </w:pPr>
            <w:r w:rsidRPr="00E730A2">
              <w:t>SG223R-1</w:t>
            </w:r>
          </w:p>
        </w:tc>
        <w:tc>
          <w:tcPr>
            <w:tcW w:w="1253" w:type="dxa"/>
          </w:tcPr>
          <w:p w14:paraId="08D6E763" w14:textId="0BCADFC9" w:rsidR="000C4DB6" w:rsidRPr="00A44062" w:rsidRDefault="000C4DB6" w:rsidP="000C4DB6">
            <w:pPr>
              <w:jc w:val="center"/>
            </w:pPr>
            <w:r w:rsidRPr="0007682C">
              <w:t>CU</w:t>
            </w:r>
          </w:p>
        </w:tc>
        <w:tc>
          <w:tcPr>
            <w:tcW w:w="1253" w:type="dxa"/>
            <w:noWrap/>
            <w:hideMark/>
          </w:tcPr>
          <w:p w14:paraId="79B34534" w14:textId="7AF0F43E" w:rsidR="000C4DB6" w:rsidRPr="00E730A2" w:rsidRDefault="000C4DB6" w:rsidP="000C4DB6">
            <w:pPr>
              <w:jc w:val="center"/>
            </w:pPr>
            <w:r w:rsidRPr="00A44062">
              <w:t>DDN</w:t>
            </w:r>
          </w:p>
        </w:tc>
        <w:tc>
          <w:tcPr>
            <w:tcW w:w="640" w:type="dxa"/>
            <w:noWrap/>
            <w:hideMark/>
          </w:tcPr>
          <w:p w14:paraId="6D72E229" w14:textId="77777777" w:rsidR="000C4DB6" w:rsidRPr="00E730A2" w:rsidRDefault="000C4DB6" w:rsidP="000C4DB6">
            <w:pPr>
              <w:jc w:val="center"/>
            </w:pPr>
            <w:r w:rsidRPr="00E730A2">
              <w:t>12</w:t>
            </w:r>
          </w:p>
        </w:tc>
        <w:tc>
          <w:tcPr>
            <w:tcW w:w="1220" w:type="dxa"/>
            <w:noWrap/>
            <w:hideMark/>
          </w:tcPr>
          <w:p w14:paraId="6B5B2BEA" w14:textId="77777777" w:rsidR="000C4DB6" w:rsidRPr="00E730A2" w:rsidRDefault="000C4DB6" w:rsidP="000C4DB6">
            <w:pPr>
              <w:jc w:val="center"/>
            </w:pPr>
            <w:r w:rsidRPr="00E730A2">
              <w:t>3.40</w:t>
            </w:r>
          </w:p>
        </w:tc>
        <w:tc>
          <w:tcPr>
            <w:tcW w:w="1220" w:type="dxa"/>
            <w:noWrap/>
            <w:hideMark/>
          </w:tcPr>
          <w:p w14:paraId="23B094F0" w14:textId="1E5E96FC" w:rsidR="000C4DB6" w:rsidRPr="00E730A2" w:rsidRDefault="000C4DB6" w:rsidP="000C4DB6">
            <w:pPr>
              <w:jc w:val="center"/>
            </w:pPr>
            <w:r w:rsidRPr="00E730A2">
              <w:t>3.27</w:t>
            </w:r>
          </w:p>
        </w:tc>
      </w:tr>
      <w:tr w:rsidR="000C4DB6" w:rsidRPr="00E730A2" w14:paraId="689614E6" w14:textId="77777777" w:rsidTr="0095638E">
        <w:trPr>
          <w:trHeight w:val="300"/>
        </w:trPr>
        <w:tc>
          <w:tcPr>
            <w:tcW w:w="1475" w:type="dxa"/>
            <w:noWrap/>
            <w:hideMark/>
          </w:tcPr>
          <w:p w14:paraId="07D514F2" w14:textId="77777777" w:rsidR="000C4DB6" w:rsidRPr="00E730A2" w:rsidRDefault="000C4DB6" w:rsidP="000C4DB6">
            <w:pPr>
              <w:jc w:val="center"/>
            </w:pPr>
            <w:r w:rsidRPr="00E730A2">
              <w:t>Spring</w:t>
            </w:r>
          </w:p>
        </w:tc>
        <w:tc>
          <w:tcPr>
            <w:tcW w:w="1824" w:type="dxa"/>
            <w:noWrap/>
            <w:hideMark/>
          </w:tcPr>
          <w:p w14:paraId="14913CBE" w14:textId="77777777" w:rsidR="000C4DB6" w:rsidRPr="00E730A2" w:rsidRDefault="000C4DB6" w:rsidP="000C4DB6">
            <w:pPr>
              <w:jc w:val="center"/>
            </w:pPr>
            <w:r w:rsidRPr="00E730A2">
              <w:t>SG231R-1</w:t>
            </w:r>
          </w:p>
        </w:tc>
        <w:tc>
          <w:tcPr>
            <w:tcW w:w="1253" w:type="dxa"/>
          </w:tcPr>
          <w:p w14:paraId="7CA9A57F" w14:textId="00F7CBFC" w:rsidR="000C4DB6" w:rsidRPr="00A44062" w:rsidRDefault="000C4DB6" w:rsidP="000C4DB6">
            <w:pPr>
              <w:jc w:val="center"/>
            </w:pPr>
            <w:r w:rsidRPr="0007682C">
              <w:t>CU</w:t>
            </w:r>
          </w:p>
        </w:tc>
        <w:tc>
          <w:tcPr>
            <w:tcW w:w="1253" w:type="dxa"/>
            <w:noWrap/>
            <w:hideMark/>
          </w:tcPr>
          <w:p w14:paraId="22D3FAAD" w14:textId="377773FE" w:rsidR="000C4DB6" w:rsidRPr="00E730A2" w:rsidRDefault="000C4DB6" w:rsidP="000C4DB6">
            <w:pPr>
              <w:jc w:val="center"/>
            </w:pPr>
            <w:r w:rsidRPr="00A44062">
              <w:t>DDN</w:t>
            </w:r>
          </w:p>
        </w:tc>
        <w:tc>
          <w:tcPr>
            <w:tcW w:w="640" w:type="dxa"/>
            <w:noWrap/>
            <w:hideMark/>
          </w:tcPr>
          <w:p w14:paraId="3944746C" w14:textId="77777777" w:rsidR="000C4DB6" w:rsidRPr="00E730A2" w:rsidRDefault="000C4DB6" w:rsidP="000C4DB6">
            <w:pPr>
              <w:jc w:val="center"/>
            </w:pPr>
            <w:r w:rsidRPr="00E730A2">
              <w:t>12</w:t>
            </w:r>
          </w:p>
        </w:tc>
        <w:tc>
          <w:tcPr>
            <w:tcW w:w="1220" w:type="dxa"/>
            <w:noWrap/>
            <w:hideMark/>
          </w:tcPr>
          <w:p w14:paraId="12332835" w14:textId="77777777" w:rsidR="000C4DB6" w:rsidRPr="00E730A2" w:rsidRDefault="000C4DB6" w:rsidP="000C4DB6">
            <w:pPr>
              <w:jc w:val="center"/>
            </w:pPr>
            <w:r w:rsidRPr="00E730A2">
              <w:t>2.81</w:t>
            </w:r>
          </w:p>
        </w:tc>
        <w:tc>
          <w:tcPr>
            <w:tcW w:w="1220" w:type="dxa"/>
            <w:noWrap/>
            <w:hideMark/>
          </w:tcPr>
          <w:p w14:paraId="4F9A2BFB" w14:textId="2DD2FFAA" w:rsidR="000C4DB6" w:rsidRPr="00E730A2" w:rsidRDefault="000C4DB6" w:rsidP="000C4DB6">
            <w:pPr>
              <w:jc w:val="center"/>
            </w:pPr>
            <w:r w:rsidRPr="00E730A2">
              <w:t>1.52</w:t>
            </w:r>
          </w:p>
        </w:tc>
      </w:tr>
      <w:tr w:rsidR="000C4DB6" w:rsidRPr="00E730A2" w14:paraId="5220B40D" w14:textId="77777777" w:rsidTr="0095638E">
        <w:trPr>
          <w:trHeight w:val="300"/>
        </w:trPr>
        <w:tc>
          <w:tcPr>
            <w:tcW w:w="1475" w:type="dxa"/>
            <w:noWrap/>
            <w:hideMark/>
          </w:tcPr>
          <w:p w14:paraId="60AC97CA" w14:textId="77777777" w:rsidR="000C4DB6" w:rsidRPr="00E730A2" w:rsidRDefault="000C4DB6" w:rsidP="000C4DB6">
            <w:pPr>
              <w:jc w:val="center"/>
            </w:pPr>
            <w:r w:rsidRPr="00E730A2">
              <w:t>Spring</w:t>
            </w:r>
          </w:p>
        </w:tc>
        <w:tc>
          <w:tcPr>
            <w:tcW w:w="1824" w:type="dxa"/>
            <w:noWrap/>
            <w:hideMark/>
          </w:tcPr>
          <w:p w14:paraId="58481139" w14:textId="77777777" w:rsidR="000C4DB6" w:rsidRPr="00E730A2" w:rsidRDefault="000C4DB6" w:rsidP="000C4DB6">
            <w:pPr>
              <w:jc w:val="center"/>
            </w:pPr>
            <w:r w:rsidRPr="00E730A2">
              <w:t>SP323R-2</w:t>
            </w:r>
          </w:p>
        </w:tc>
        <w:tc>
          <w:tcPr>
            <w:tcW w:w="1253" w:type="dxa"/>
          </w:tcPr>
          <w:p w14:paraId="6FD3E8AA" w14:textId="3D592B3C" w:rsidR="000C4DB6" w:rsidRPr="00A44062" w:rsidRDefault="000C4DB6" w:rsidP="000C4DB6">
            <w:pPr>
              <w:jc w:val="center"/>
            </w:pPr>
            <w:r w:rsidRPr="0007682C">
              <w:t>CU</w:t>
            </w:r>
          </w:p>
        </w:tc>
        <w:tc>
          <w:tcPr>
            <w:tcW w:w="1253" w:type="dxa"/>
            <w:noWrap/>
            <w:hideMark/>
          </w:tcPr>
          <w:p w14:paraId="5FC9A6AD" w14:textId="133EEB41" w:rsidR="000C4DB6" w:rsidRPr="00E730A2" w:rsidRDefault="000C4DB6" w:rsidP="000C4DB6">
            <w:pPr>
              <w:jc w:val="center"/>
            </w:pPr>
            <w:r w:rsidRPr="00A44062">
              <w:t>DDN</w:t>
            </w:r>
          </w:p>
        </w:tc>
        <w:tc>
          <w:tcPr>
            <w:tcW w:w="640" w:type="dxa"/>
            <w:noWrap/>
            <w:hideMark/>
          </w:tcPr>
          <w:p w14:paraId="560C150F" w14:textId="77777777" w:rsidR="000C4DB6" w:rsidRPr="00E730A2" w:rsidRDefault="000C4DB6" w:rsidP="000C4DB6">
            <w:pPr>
              <w:jc w:val="center"/>
            </w:pPr>
            <w:r w:rsidRPr="00E730A2">
              <w:t>12</w:t>
            </w:r>
          </w:p>
        </w:tc>
        <w:tc>
          <w:tcPr>
            <w:tcW w:w="1220" w:type="dxa"/>
            <w:noWrap/>
            <w:hideMark/>
          </w:tcPr>
          <w:p w14:paraId="2890D4F7" w14:textId="77777777" w:rsidR="000C4DB6" w:rsidRPr="00E730A2" w:rsidRDefault="000C4DB6" w:rsidP="000C4DB6">
            <w:pPr>
              <w:jc w:val="center"/>
            </w:pPr>
            <w:r w:rsidRPr="00E730A2">
              <w:t>2.79</w:t>
            </w:r>
          </w:p>
        </w:tc>
        <w:tc>
          <w:tcPr>
            <w:tcW w:w="1220" w:type="dxa"/>
            <w:noWrap/>
            <w:hideMark/>
          </w:tcPr>
          <w:p w14:paraId="5746CC83" w14:textId="12A6E67E" w:rsidR="000C4DB6" w:rsidRPr="00E730A2" w:rsidRDefault="000C4DB6" w:rsidP="000C4DB6">
            <w:pPr>
              <w:jc w:val="center"/>
            </w:pPr>
            <w:r w:rsidRPr="00E730A2">
              <w:t>3.00</w:t>
            </w:r>
          </w:p>
        </w:tc>
      </w:tr>
      <w:tr w:rsidR="000C4DB6" w:rsidRPr="00E730A2" w14:paraId="7BBB940D" w14:textId="77777777" w:rsidTr="0095638E">
        <w:trPr>
          <w:trHeight w:val="300"/>
        </w:trPr>
        <w:tc>
          <w:tcPr>
            <w:tcW w:w="1475" w:type="dxa"/>
            <w:noWrap/>
            <w:hideMark/>
          </w:tcPr>
          <w:p w14:paraId="4BA8373B" w14:textId="77777777" w:rsidR="000C4DB6" w:rsidRPr="00E730A2" w:rsidRDefault="000C4DB6" w:rsidP="000C4DB6">
            <w:pPr>
              <w:jc w:val="center"/>
            </w:pPr>
            <w:r w:rsidRPr="00E730A2">
              <w:t>Spring</w:t>
            </w:r>
          </w:p>
        </w:tc>
        <w:tc>
          <w:tcPr>
            <w:tcW w:w="1824" w:type="dxa"/>
            <w:noWrap/>
            <w:hideMark/>
          </w:tcPr>
          <w:p w14:paraId="0F5BAA7A" w14:textId="77777777" w:rsidR="000C4DB6" w:rsidRPr="00E730A2" w:rsidRDefault="000C4DB6" w:rsidP="000C4DB6">
            <w:pPr>
              <w:jc w:val="center"/>
            </w:pPr>
            <w:r w:rsidRPr="00E730A2">
              <w:t>SP382R-3</w:t>
            </w:r>
          </w:p>
        </w:tc>
        <w:tc>
          <w:tcPr>
            <w:tcW w:w="1253" w:type="dxa"/>
          </w:tcPr>
          <w:p w14:paraId="02249639" w14:textId="20DC687A" w:rsidR="000C4DB6" w:rsidRPr="00A44062" w:rsidRDefault="000C4DB6" w:rsidP="000C4DB6">
            <w:pPr>
              <w:jc w:val="center"/>
            </w:pPr>
            <w:r w:rsidRPr="0007682C">
              <w:t>CU</w:t>
            </w:r>
          </w:p>
        </w:tc>
        <w:tc>
          <w:tcPr>
            <w:tcW w:w="1253" w:type="dxa"/>
            <w:noWrap/>
            <w:hideMark/>
          </w:tcPr>
          <w:p w14:paraId="4AA7CE34" w14:textId="2F91A99C" w:rsidR="000C4DB6" w:rsidRPr="00E730A2" w:rsidRDefault="000C4DB6" w:rsidP="000C4DB6">
            <w:pPr>
              <w:jc w:val="center"/>
            </w:pPr>
            <w:r w:rsidRPr="00A44062">
              <w:t>DDN</w:t>
            </w:r>
          </w:p>
        </w:tc>
        <w:tc>
          <w:tcPr>
            <w:tcW w:w="640" w:type="dxa"/>
            <w:noWrap/>
            <w:hideMark/>
          </w:tcPr>
          <w:p w14:paraId="229E9076" w14:textId="77777777" w:rsidR="000C4DB6" w:rsidRPr="00E730A2" w:rsidRDefault="000C4DB6" w:rsidP="000C4DB6">
            <w:pPr>
              <w:jc w:val="center"/>
            </w:pPr>
            <w:r w:rsidRPr="00E730A2">
              <w:t>10</w:t>
            </w:r>
          </w:p>
        </w:tc>
        <w:tc>
          <w:tcPr>
            <w:tcW w:w="1220" w:type="dxa"/>
            <w:noWrap/>
            <w:hideMark/>
          </w:tcPr>
          <w:p w14:paraId="3818C41A" w14:textId="77777777" w:rsidR="000C4DB6" w:rsidRPr="00E730A2" w:rsidRDefault="000C4DB6" w:rsidP="000C4DB6">
            <w:pPr>
              <w:jc w:val="center"/>
            </w:pPr>
            <w:r w:rsidRPr="00E730A2">
              <w:t>2.24</w:t>
            </w:r>
          </w:p>
        </w:tc>
        <w:tc>
          <w:tcPr>
            <w:tcW w:w="1220" w:type="dxa"/>
            <w:noWrap/>
            <w:hideMark/>
          </w:tcPr>
          <w:p w14:paraId="2927ECFE" w14:textId="27E51910" w:rsidR="000C4DB6" w:rsidRPr="00E730A2" w:rsidRDefault="000C4DB6" w:rsidP="000C4DB6">
            <w:pPr>
              <w:jc w:val="center"/>
            </w:pPr>
            <w:r w:rsidRPr="00E730A2">
              <w:t>3.49</w:t>
            </w:r>
          </w:p>
        </w:tc>
      </w:tr>
      <w:tr w:rsidR="000C4DB6" w:rsidRPr="00E730A2" w14:paraId="3ABC3939" w14:textId="77777777" w:rsidTr="0095638E">
        <w:trPr>
          <w:trHeight w:val="300"/>
        </w:trPr>
        <w:tc>
          <w:tcPr>
            <w:tcW w:w="1475" w:type="dxa"/>
            <w:noWrap/>
            <w:hideMark/>
          </w:tcPr>
          <w:p w14:paraId="662BB75F" w14:textId="77777777" w:rsidR="000C4DB6" w:rsidRPr="00E730A2" w:rsidRDefault="000C4DB6" w:rsidP="000C4DB6">
            <w:pPr>
              <w:jc w:val="center"/>
            </w:pPr>
            <w:r w:rsidRPr="00E730A2">
              <w:t>Spring</w:t>
            </w:r>
          </w:p>
        </w:tc>
        <w:tc>
          <w:tcPr>
            <w:tcW w:w="1824" w:type="dxa"/>
            <w:noWrap/>
            <w:hideMark/>
          </w:tcPr>
          <w:p w14:paraId="3626B312" w14:textId="77777777" w:rsidR="000C4DB6" w:rsidRPr="00E730A2" w:rsidRDefault="000C4DB6" w:rsidP="000C4DB6">
            <w:pPr>
              <w:jc w:val="center"/>
            </w:pPr>
            <w:r w:rsidRPr="00E730A2">
              <w:t>SP585-2</w:t>
            </w:r>
          </w:p>
        </w:tc>
        <w:tc>
          <w:tcPr>
            <w:tcW w:w="1253" w:type="dxa"/>
          </w:tcPr>
          <w:p w14:paraId="35FB374A" w14:textId="42A0E0CB" w:rsidR="000C4DB6" w:rsidRPr="00A44062" w:rsidRDefault="000C4DB6" w:rsidP="000C4DB6">
            <w:pPr>
              <w:jc w:val="center"/>
            </w:pPr>
            <w:r w:rsidRPr="0007682C">
              <w:t>CU</w:t>
            </w:r>
          </w:p>
        </w:tc>
        <w:tc>
          <w:tcPr>
            <w:tcW w:w="1253" w:type="dxa"/>
            <w:noWrap/>
            <w:hideMark/>
          </w:tcPr>
          <w:p w14:paraId="05B0812D" w14:textId="50A3C64C" w:rsidR="000C4DB6" w:rsidRPr="00E730A2" w:rsidRDefault="000C4DB6" w:rsidP="000C4DB6">
            <w:pPr>
              <w:jc w:val="center"/>
            </w:pPr>
            <w:r w:rsidRPr="00A44062">
              <w:t>DDN</w:t>
            </w:r>
          </w:p>
        </w:tc>
        <w:tc>
          <w:tcPr>
            <w:tcW w:w="640" w:type="dxa"/>
            <w:noWrap/>
            <w:hideMark/>
          </w:tcPr>
          <w:p w14:paraId="5F584156" w14:textId="77777777" w:rsidR="000C4DB6" w:rsidRPr="00E730A2" w:rsidRDefault="000C4DB6" w:rsidP="000C4DB6">
            <w:pPr>
              <w:jc w:val="center"/>
            </w:pPr>
            <w:r w:rsidRPr="00E730A2">
              <w:t>13</w:t>
            </w:r>
          </w:p>
        </w:tc>
        <w:tc>
          <w:tcPr>
            <w:tcW w:w="1220" w:type="dxa"/>
            <w:noWrap/>
            <w:hideMark/>
          </w:tcPr>
          <w:p w14:paraId="57CF5D9A" w14:textId="77777777" w:rsidR="000C4DB6" w:rsidRPr="00E730A2" w:rsidRDefault="000C4DB6" w:rsidP="000C4DB6">
            <w:pPr>
              <w:jc w:val="center"/>
            </w:pPr>
            <w:r w:rsidRPr="00E730A2">
              <w:t>1.45</w:t>
            </w:r>
          </w:p>
        </w:tc>
        <w:tc>
          <w:tcPr>
            <w:tcW w:w="1220" w:type="dxa"/>
            <w:noWrap/>
            <w:hideMark/>
          </w:tcPr>
          <w:p w14:paraId="4946C339" w14:textId="77777777" w:rsidR="000C4DB6" w:rsidRPr="00E730A2" w:rsidRDefault="000C4DB6" w:rsidP="000C4DB6">
            <w:pPr>
              <w:jc w:val="center"/>
            </w:pPr>
            <w:r w:rsidRPr="00E730A2">
              <w:t>1.41</w:t>
            </w:r>
          </w:p>
        </w:tc>
      </w:tr>
      <w:tr w:rsidR="000C4DB6" w:rsidRPr="00E730A2" w14:paraId="5CDB5346" w14:textId="77777777" w:rsidTr="0095638E">
        <w:trPr>
          <w:trHeight w:val="300"/>
        </w:trPr>
        <w:tc>
          <w:tcPr>
            <w:tcW w:w="1475" w:type="dxa"/>
            <w:noWrap/>
            <w:hideMark/>
          </w:tcPr>
          <w:p w14:paraId="61EC1F8A" w14:textId="77777777" w:rsidR="000C4DB6" w:rsidRPr="00E730A2" w:rsidRDefault="000C4DB6" w:rsidP="000C4DB6">
            <w:pPr>
              <w:jc w:val="center"/>
            </w:pPr>
            <w:r w:rsidRPr="00E730A2">
              <w:t>Winter</w:t>
            </w:r>
          </w:p>
        </w:tc>
        <w:tc>
          <w:tcPr>
            <w:tcW w:w="1824" w:type="dxa"/>
            <w:noWrap/>
            <w:hideMark/>
          </w:tcPr>
          <w:p w14:paraId="3A82D730" w14:textId="77777777" w:rsidR="000C4DB6" w:rsidRPr="00E730A2" w:rsidRDefault="000C4DB6" w:rsidP="000C4DB6">
            <w:pPr>
              <w:jc w:val="center"/>
            </w:pPr>
            <w:r w:rsidRPr="00E730A2">
              <w:t>DH130004</w:t>
            </w:r>
          </w:p>
        </w:tc>
        <w:tc>
          <w:tcPr>
            <w:tcW w:w="1253" w:type="dxa"/>
          </w:tcPr>
          <w:p w14:paraId="63D26430" w14:textId="30247D10" w:rsidR="000C4DB6" w:rsidRPr="00C4079C" w:rsidRDefault="000C4DB6" w:rsidP="000C4DB6">
            <w:pPr>
              <w:jc w:val="center"/>
            </w:pPr>
            <w:r>
              <w:t>OSU</w:t>
            </w:r>
          </w:p>
        </w:tc>
        <w:tc>
          <w:tcPr>
            <w:tcW w:w="1253" w:type="dxa"/>
            <w:noWrap/>
            <w:hideMark/>
          </w:tcPr>
          <w:p w14:paraId="48860F0C" w14:textId="0184EF06" w:rsidR="000C4DB6" w:rsidRPr="00E730A2" w:rsidRDefault="000C4DB6" w:rsidP="000C4DB6">
            <w:pPr>
              <w:jc w:val="center"/>
            </w:pPr>
            <w:r w:rsidRPr="00C4079C">
              <w:t>NNN</w:t>
            </w:r>
          </w:p>
        </w:tc>
        <w:tc>
          <w:tcPr>
            <w:tcW w:w="640" w:type="dxa"/>
            <w:noWrap/>
            <w:hideMark/>
          </w:tcPr>
          <w:p w14:paraId="59FC2B8E" w14:textId="77777777" w:rsidR="000C4DB6" w:rsidRPr="00E730A2" w:rsidRDefault="000C4DB6" w:rsidP="000C4DB6">
            <w:pPr>
              <w:jc w:val="center"/>
            </w:pPr>
            <w:r w:rsidRPr="00E730A2">
              <w:t>12</w:t>
            </w:r>
          </w:p>
        </w:tc>
        <w:tc>
          <w:tcPr>
            <w:tcW w:w="1220" w:type="dxa"/>
            <w:noWrap/>
            <w:hideMark/>
          </w:tcPr>
          <w:p w14:paraId="3A1FCB84" w14:textId="77777777" w:rsidR="000C4DB6" w:rsidRPr="00E730A2" w:rsidRDefault="000C4DB6" w:rsidP="000C4DB6">
            <w:pPr>
              <w:jc w:val="center"/>
            </w:pPr>
            <w:r w:rsidRPr="00E730A2">
              <w:t>6.47</w:t>
            </w:r>
          </w:p>
        </w:tc>
        <w:tc>
          <w:tcPr>
            <w:tcW w:w="1220" w:type="dxa"/>
            <w:noWrap/>
            <w:hideMark/>
          </w:tcPr>
          <w:p w14:paraId="70CF5420" w14:textId="1AFF3183" w:rsidR="000C4DB6" w:rsidRPr="00E730A2" w:rsidRDefault="000C4DB6" w:rsidP="000C4DB6">
            <w:pPr>
              <w:jc w:val="center"/>
            </w:pPr>
            <w:r w:rsidRPr="00E730A2">
              <w:t>3.62</w:t>
            </w:r>
          </w:p>
        </w:tc>
      </w:tr>
      <w:tr w:rsidR="000C4DB6" w:rsidRPr="00E730A2" w14:paraId="7B75F86A" w14:textId="77777777" w:rsidTr="0095638E">
        <w:trPr>
          <w:trHeight w:val="300"/>
        </w:trPr>
        <w:tc>
          <w:tcPr>
            <w:tcW w:w="1475" w:type="dxa"/>
            <w:noWrap/>
            <w:hideMark/>
          </w:tcPr>
          <w:p w14:paraId="651683D0" w14:textId="77777777" w:rsidR="000C4DB6" w:rsidRPr="00E730A2" w:rsidRDefault="000C4DB6" w:rsidP="000C4DB6">
            <w:pPr>
              <w:jc w:val="center"/>
            </w:pPr>
            <w:r w:rsidRPr="00E730A2">
              <w:t>Winter</w:t>
            </w:r>
          </w:p>
        </w:tc>
        <w:tc>
          <w:tcPr>
            <w:tcW w:w="1824" w:type="dxa"/>
            <w:noWrap/>
            <w:hideMark/>
          </w:tcPr>
          <w:p w14:paraId="2BCBA52B" w14:textId="77777777" w:rsidR="000C4DB6" w:rsidRPr="006763FE" w:rsidRDefault="000C4DB6" w:rsidP="000C4DB6">
            <w:pPr>
              <w:jc w:val="center"/>
              <w:rPr>
                <w:b/>
                <w:bCs/>
              </w:rPr>
            </w:pPr>
            <w:r w:rsidRPr="006763FE">
              <w:rPr>
                <w:b/>
                <w:bCs/>
              </w:rPr>
              <w:t>DH130718</w:t>
            </w:r>
          </w:p>
        </w:tc>
        <w:tc>
          <w:tcPr>
            <w:tcW w:w="1253" w:type="dxa"/>
          </w:tcPr>
          <w:p w14:paraId="3C87329A" w14:textId="61F73DCB" w:rsidR="000C4DB6" w:rsidRPr="00C4079C" w:rsidRDefault="000C4DB6" w:rsidP="000C4DB6">
            <w:pPr>
              <w:jc w:val="center"/>
            </w:pPr>
            <w:r w:rsidRPr="00291952">
              <w:t>OSU</w:t>
            </w:r>
          </w:p>
        </w:tc>
        <w:tc>
          <w:tcPr>
            <w:tcW w:w="1253" w:type="dxa"/>
            <w:noWrap/>
            <w:hideMark/>
          </w:tcPr>
          <w:p w14:paraId="3E8C3DF6" w14:textId="195A6952" w:rsidR="000C4DB6" w:rsidRPr="00E730A2" w:rsidRDefault="000C4DB6" w:rsidP="000C4DB6">
            <w:pPr>
              <w:jc w:val="center"/>
            </w:pPr>
            <w:r w:rsidRPr="00C4079C">
              <w:t>NNN</w:t>
            </w:r>
          </w:p>
        </w:tc>
        <w:tc>
          <w:tcPr>
            <w:tcW w:w="640" w:type="dxa"/>
            <w:noWrap/>
            <w:hideMark/>
          </w:tcPr>
          <w:p w14:paraId="2531C9F4" w14:textId="77777777" w:rsidR="000C4DB6" w:rsidRPr="00E730A2" w:rsidRDefault="000C4DB6" w:rsidP="000C4DB6">
            <w:pPr>
              <w:jc w:val="center"/>
            </w:pPr>
            <w:r w:rsidRPr="00E730A2">
              <w:t>21</w:t>
            </w:r>
          </w:p>
        </w:tc>
        <w:tc>
          <w:tcPr>
            <w:tcW w:w="1220" w:type="dxa"/>
            <w:noWrap/>
            <w:hideMark/>
          </w:tcPr>
          <w:p w14:paraId="021D6957" w14:textId="77777777" w:rsidR="000C4DB6" w:rsidRPr="00E730A2" w:rsidRDefault="000C4DB6" w:rsidP="000C4DB6">
            <w:pPr>
              <w:jc w:val="center"/>
            </w:pPr>
            <w:r w:rsidRPr="00E730A2">
              <w:t>6.46</w:t>
            </w:r>
          </w:p>
        </w:tc>
        <w:tc>
          <w:tcPr>
            <w:tcW w:w="1220" w:type="dxa"/>
            <w:noWrap/>
            <w:hideMark/>
          </w:tcPr>
          <w:p w14:paraId="3D5EDDF6" w14:textId="4B1B38FE" w:rsidR="000C4DB6" w:rsidRPr="00E730A2" w:rsidRDefault="000C4DB6" w:rsidP="000C4DB6">
            <w:pPr>
              <w:jc w:val="center"/>
            </w:pPr>
            <w:r w:rsidRPr="00E730A2">
              <w:t>2.47</w:t>
            </w:r>
          </w:p>
        </w:tc>
      </w:tr>
      <w:tr w:rsidR="000C4DB6" w:rsidRPr="00E730A2" w14:paraId="66B9D671" w14:textId="77777777" w:rsidTr="0095638E">
        <w:trPr>
          <w:trHeight w:val="300"/>
        </w:trPr>
        <w:tc>
          <w:tcPr>
            <w:tcW w:w="1475" w:type="dxa"/>
            <w:noWrap/>
            <w:hideMark/>
          </w:tcPr>
          <w:p w14:paraId="77C7E760" w14:textId="77777777" w:rsidR="000C4DB6" w:rsidRPr="00E730A2" w:rsidRDefault="000C4DB6" w:rsidP="000C4DB6">
            <w:pPr>
              <w:jc w:val="center"/>
            </w:pPr>
            <w:r w:rsidRPr="00E730A2">
              <w:t>Winter</w:t>
            </w:r>
          </w:p>
        </w:tc>
        <w:tc>
          <w:tcPr>
            <w:tcW w:w="1824" w:type="dxa"/>
            <w:noWrap/>
            <w:hideMark/>
          </w:tcPr>
          <w:p w14:paraId="4B044B3B" w14:textId="77777777" w:rsidR="000C4DB6" w:rsidRPr="00E730A2" w:rsidRDefault="000C4DB6" w:rsidP="000C4DB6">
            <w:pPr>
              <w:jc w:val="center"/>
            </w:pPr>
            <w:r w:rsidRPr="00E730A2">
              <w:t>DH130939</w:t>
            </w:r>
          </w:p>
        </w:tc>
        <w:tc>
          <w:tcPr>
            <w:tcW w:w="1253" w:type="dxa"/>
          </w:tcPr>
          <w:p w14:paraId="6CECD46D" w14:textId="650A8729" w:rsidR="000C4DB6" w:rsidRPr="00C4079C" w:rsidRDefault="000C4DB6" w:rsidP="000C4DB6">
            <w:pPr>
              <w:jc w:val="center"/>
            </w:pPr>
            <w:r w:rsidRPr="00291952">
              <w:t>OSU</w:t>
            </w:r>
          </w:p>
        </w:tc>
        <w:tc>
          <w:tcPr>
            <w:tcW w:w="1253" w:type="dxa"/>
            <w:noWrap/>
            <w:hideMark/>
          </w:tcPr>
          <w:p w14:paraId="7EC6EBEC" w14:textId="29AD002F" w:rsidR="000C4DB6" w:rsidRPr="00E730A2" w:rsidRDefault="000C4DB6" w:rsidP="000C4DB6">
            <w:pPr>
              <w:jc w:val="center"/>
            </w:pPr>
            <w:r w:rsidRPr="00C4079C">
              <w:t>NNN</w:t>
            </w:r>
          </w:p>
        </w:tc>
        <w:tc>
          <w:tcPr>
            <w:tcW w:w="640" w:type="dxa"/>
            <w:noWrap/>
            <w:hideMark/>
          </w:tcPr>
          <w:p w14:paraId="3055C69B" w14:textId="77777777" w:rsidR="000C4DB6" w:rsidRPr="00E730A2" w:rsidRDefault="000C4DB6" w:rsidP="000C4DB6">
            <w:pPr>
              <w:jc w:val="center"/>
            </w:pPr>
            <w:r w:rsidRPr="00E730A2">
              <w:t>24</w:t>
            </w:r>
          </w:p>
        </w:tc>
        <w:tc>
          <w:tcPr>
            <w:tcW w:w="1220" w:type="dxa"/>
            <w:noWrap/>
            <w:hideMark/>
          </w:tcPr>
          <w:p w14:paraId="65B0E42D" w14:textId="77777777" w:rsidR="000C4DB6" w:rsidRPr="00E730A2" w:rsidRDefault="000C4DB6" w:rsidP="000C4DB6">
            <w:pPr>
              <w:jc w:val="center"/>
            </w:pPr>
            <w:r w:rsidRPr="00E730A2">
              <w:t>6.61</w:t>
            </w:r>
          </w:p>
        </w:tc>
        <w:tc>
          <w:tcPr>
            <w:tcW w:w="1220" w:type="dxa"/>
            <w:noWrap/>
            <w:hideMark/>
          </w:tcPr>
          <w:p w14:paraId="4E2E7135" w14:textId="6E665045" w:rsidR="000C4DB6" w:rsidRPr="00E730A2" w:rsidRDefault="000C4DB6" w:rsidP="000C4DB6">
            <w:pPr>
              <w:jc w:val="center"/>
            </w:pPr>
            <w:r w:rsidRPr="00E730A2">
              <w:t>2.90</w:t>
            </w:r>
          </w:p>
        </w:tc>
      </w:tr>
      <w:tr w:rsidR="000C4DB6" w:rsidRPr="00E730A2" w14:paraId="0609ACD2" w14:textId="77777777" w:rsidTr="0095638E">
        <w:trPr>
          <w:trHeight w:val="300"/>
        </w:trPr>
        <w:tc>
          <w:tcPr>
            <w:tcW w:w="1475" w:type="dxa"/>
            <w:noWrap/>
            <w:hideMark/>
          </w:tcPr>
          <w:p w14:paraId="0264A53D" w14:textId="77777777" w:rsidR="000C4DB6" w:rsidRPr="00E730A2" w:rsidRDefault="000C4DB6" w:rsidP="000C4DB6">
            <w:pPr>
              <w:jc w:val="center"/>
            </w:pPr>
            <w:r w:rsidRPr="00E730A2">
              <w:t>Winter</w:t>
            </w:r>
          </w:p>
        </w:tc>
        <w:tc>
          <w:tcPr>
            <w:tcW w:w="1824" w:type="dxa"/>
            <w:noWrap/>
            <w:hideMark/>
          </w:tcPr>
          <w:p w14:paraId="6A23D61F" w14:textId="77777777" w:rsidR="000C4DB6" w:rsidRPr="00E730A2" w:rsidRDefault="000C4DB6" w:rsidP="000C4DB6">
            <w:pPr>
              <w:jc w:val="center"/>
            </w:pPr>
            <w:r w:rsidRPr="00E730A2">
              <w:t>DH140088</w:t>
            </w:r>
          </w:p>
        </w:tc>
        <w:tc>
          <w:tcPr>
            <w:tcW w:w="1253" w:type="dxa"/>
          </w:tcPr>
          <w:p w14:paraId="58E80ACE" w14:textId="5FF017BE" w:rsidR="000C4DB6" w:rsidRPr="00C4079C" w:rsidRDefault="000C4DB6" w:rsidP="000C4DB6">
            <w:pPr>
              <w:jc w:val="center"/>
            </w:pPr>
            <w:r w:rsidRPr="00291952">
              <w:t>OSU</w:t>
            </w:r>
          </w:p>
        </w:tc>
        <w:tc>
          <w:tcPr>
            <w:tcW w:w="1253" w:type="dxa"/>
            <w:noWrap/>
            <w:hideMark/>
          </w:tcPr>
          <w:p w14:paraId="7BDA4F9B" w14:textId="549E5321" w:rsidR="000C4DB6" w:rsidRPr="00E730A2" w:rsidRDefault="000C4DB6" w:rsidP="000C4DB6">
            <w:pPr>
              <w:jc w:val="center"/>
            </w:pPr>
            <w:r w:rsidRPr="00C4079C">
              <w:t>NNN</w:t>
            </w:r>
          </w:p>
        </w:tc>
        <w:tc>
          <w:tcPr>
            <w:tcW w:w="640" w:type="dxa"/>
            <w:noWrap/>
            <w:hideMark/>
          </w:tcPr>
          <w:p w14:paraId="012CF72E" w14:textId="77777777" w:rsidR="000C4DB6" w:rsidRPr="00E730A2" w:rsidRDefault="000C4DB6" w:rsidP="000C4DB6">
            <w:pPr>
              <w:jc w:val="center"/>
            </w:pPr>
            <w:r w:rsidRPr="00E730A2">
              <w:t>30</w:t>
            </w:r>
          </w:p>
        </w:tc>
        <w:tc>
          <w:tcPr>
            <w:tcW w:w="1220" w:type="dxa"/>
            <w:noWrap/>
            <w:hideMark/>
          </w:tcPr>
          <w:p w14:paraId="35135B94" w14:textId="77777777" w:rsidR="000C4DB6" w:rsidRPr="00E730A2" w:rsidRDefault="000C4DB6" w:rsidP="000C4DB6">
            <w:pPr>
              <w:jc w:val="center"/>
            </w:pPr>
            <w:r w:rsidRPr="00E730A2">
              <w:t>5.84</w:t>
            </w:r>
          </w:p>
        </w:tc>
        <w:tc>
          <w:tcPr>
            <w:tcW w:w="1220" w:type="dxa"/>
            <w:noWrap/>
            <w:hideMark/>
          </w:tcPr>
          <w:p w14:paraId="42AD1BA0" w14:textId="66226BC3" w:rsidR="000C4DB6" w:rsidRPr="00E730A2" w:rsidRDefault="000C4DB6" w:rsidP="000C4DB6">
            <w:pPr>
              <w:jc w:val="center"/>
            </w:pPr>
            <w:r w:rsidRPr="00E730A2">
              <w:t>3.64</w:t>
            </w:r>
          </w:p>
        </w:tc>
      </w:tr>
      <w:tr w:rsidR="000C4DB6" w:rsidRPr="00E730A2" w14:paraId="689C7821" w14:textId="77777777" w:rsidTr="0095638E">
        <w:trPr>
          <w:trHeight w:val="300"/>
        </w:trPr>
        <w:tc>
          <w:tcPr>
            <w:tcW w:w="1475" w:type="dxa"/>
            <w:noWrap/>
            <w:hideMark/>
          </w:tcPr>
          <w:p w14:paraId="3C37AE6F" w14:textId="77777777" w:rsidR="000C4DB6" w:rsidRPr="00E730A2" w:rsidRDefault="000C4DB6" w:rsidP="000C4DB6">
            <w:pPr>
              <w:jc w:val="center"/>
            </w:pPr>
            <w:r w:rsidRPr="00E730A2">
              <w:t>Winter</w:t>
            </w:r>
          </w:p>
        </w:tc>
        <w:tc>
          <w:tcPr>
            <w:tcW w:w="1824" w:type="dxa"/>
            <w:noWrap/>
            <w:hideMark/>
          </w:tcPr>
          <w:p w14:paraId="3F2BB05E" w14:textId="77777777" w:rsidR="000C4DB6" w:rsidRPr="00E730A2" w:rsidRDefault="000C4DB6" w:rsidP="000C4DB6">
            <w:pPr>
              <w:jc w:val="center"/>
            </w:pPr>
            <w:r w:rsidRPr="00E730A2">
              <w:t>THUNDER</w:t>
            </w:r>
          </w:p>
        </w:tc>
        <w:tc>
          <w:tcPr>
            <w:tcW w:w="1253" w:type="dxa"/>
          </w:tcPr>
          <w:p w14:paraId="0A691658" w14:textId="1DCB86DD" w:rsidR="000C4DB6" w:rsidRPr="00C4079C" w:rsidRDefault="001E3F18" w:rsidP="000C4DB6">
            <w:pPr>
              <w:jc w:val="center"/>
            </w:pPr>
            <w:r>
              <w:t>commercial</w:t>
            </w:r>
          </w:p>
        </w:tc>
        <w:tc>
          <w:tcPr>
            <w:tcW w:w="1253" w:type="dxa"/>
            <w:noWrap/>
            <w:hideMark/>
          </w:tcPr>
          <w:p w14:paraId="0A19CA09" w14:textId="58F3574D" w:rsidR="000C4DB6" w:rsidRPr="00E730A2" w:rsidRDefault="000C4DB6" w:rsidP="000C4DB6">
            <w:pPr>
              <w:jc w:val="center"/>
            </w:pPr>
            <w:r w:rsidRPr="00C4079C">
              <w:t>NNN</w:t>
            </w:r>
          </w:p>
        </w:tc>
        <w:tc>
          <w:tcPr>
            <w:tcW w:w="640" w:type="dxa"/>
            <w:noWrap/>
            <w:hideMark/>
          </w:tcPr>
          <w:p w14:paraId="1A68847A" w14:textId="77777777" w:rsidR="000C4DB6" w:rsidRPr="00E730A2" w:rsidRDefault="000C4DB6" w:rsidP="000C4DB6">
            <w:pPr>
              <w:jc w:val="center"/>
            </w:pPr>
            <w:r w:rsidRPr="00E730A2">
              <w:t>16</w:t>
            </w:r>
          </w:p>
        </w:tc>
        <w:tc>
          <w:tcPr>
            <w:tcW w:w="1220" w:type="dxa"/>
            <w:noWrap/>
            <w:hideMark/>
          </w:tcPr>
          <w:p w14:paraId="36AF018E" w14:textId="77777777" w:rsidR="000C4DB6" w:rsidRPr="00E730A2" w:rsidRDefault="000C4DB6" w:rsidP="000C4DB6">
            <w:pPr>
              <w:jc w:val="center"/>
            </w:pPr>
            <w:r w:rsidRPr="00E730A2">
              <w:t>6.78</w:t>
            </w:r>
          </w:p>
        </w:tc>
        <w:tc>
          <w:tcPr>
            <w:tcW w:w="1220" w:type="dxa"/>
            <w:noWrap/>
            <w:hideMark/>
          </w:tcPr>
          <w:p w14:paraId="72DB7821" w14:textId="518D0C0E" w:rsidR="000C4DB6" w:rsidRPr="00E730A2" w:rsidRDefault="000C4DB6" w:rsidP="000C4DB6">
            <w:pPr>
              <w:jc w:val="center"/>
            </w:pPr>
            <w:r w:rsidRPr="00E730A2">
              <w:t>3.74</w:t>
            </w:r>
          </w:p>
        </w:tc>
      </w:tr>
      <w:tr w:rsidR="000C4DB6" w:rsidRPr="00E730A2" w14:paraId="7B54586A" w14:textId="77777777" w:rsidTr="0095638E">
        <w:trPr>
          <w:trHeight w:val="300"/>
        </w:trPr>
        <w:tc>
          <w:tcPr>
            <w:tcW w:w="1475" w:type="dxa"/>
            <w:noWrap/>
            <w:hideMark/>
          </w:tcPr>
          <w:p w14:paraId="55B98ACA" w14:textId="7A1C5693" w:rsidR="000C4DB6" w:rsidRPr="00E730A2" w:rsidRDefault="00660CF4" w:rsidP="000C4DB6">
            <w:pPr>
              <w:jc w:val="center"/>
            </w:pPr>
            <w:r>
              <w:t>Winter (F)</w:t>
            </w:r>
          </w:p>
        </w:tc>
        <w:tc>
          <w:tcPr>
            <w:tcW w:w="1824" w:type="dxa"/>
            <w:noWrap/>
            <w:hideMark/>
          </w:tcPr>
          <w:p w14:paraId="4A0E4A70" w14:textId="77777777" w:rsidR="000C4DB6" w:rsidRPr="006763FE" w:rsidRDefault="000C4DB6" w:rsidP="000C4DB6">
            <w:pPr>
              <w:jc w:val="center"/>
            </w:pPr>
            <w:r w:rsidRPr="006763FE">
              <w:t>DH131055</w:t>
            </w:r>
          </w:p>
        </w:tc>
        <w:tc>
          <w:tcPr>
            <w:tcW w:w="1253" w:type="dxa"/>
          </w:tcPr>
          <w:p w14:paraId="75F20FDA" w14:textId="00576FED" w:rsidR="000C4DB6" w:rsidRPr="00A44E6B" w:rsidRDefault="000C4DB6" w:rsidP="000C4DB6">
            <w:pPr>
              <w:jc w:val="center"/>
            </w:pPr>
            <w:r w:rsidRPr="00291434">
              <w:t>OSU</w:t>
            </w:r>
          </w:p>
        </w:tc>
        <w:tc>
          <w:tcPr>
            <w:tcW w:w="1253" w:type="dxa"/>
            <w:noWrap/>
            <w:hideMark/>
          </w:tcPr>
          <w:p w14:paraId="214A8979" w14:textId="7C8ADA9F" w:rsidR="000C4DB6" w:rsidRPr="00E730A2" w:rsidRDefault="000C4DB6" w:rsidP="000C4DB6">
            <w:pPr>
              <w:jc w:val="center"/>
            </w:pPr>
            <w:r w:rsidRPr="00A44E6B">
              <w:t>NDD</w:t>
            </w:r>
          </w:p>
        </w:tc>
        <w:tc>
          <w:tcPr>
            <w:tcW w:w="640" w:type="dxa"/>
            <w:noWrap/>
            <w:hideMark/>
          </w:tcPr>
          <w:p w14:paraId="4388B82E" w14:textId="77777777" w:rsidR="000C4DB6" w:rsidRPr="00E730A2" w:rsidRDefault="000C4DB6" w:rsidP="000C4DB6">
            <w:pPr>
              <w:jc w:val="center"/>
            </w:pPr>
            <w:r w:rsidRPr="00E730A2">
              <w:t>18</w:t>
            </w:r>
          </w:p>
        </w:tc>
        <w:tc>
          <w:tcPr>
            <w:tcW w:w="1220" w:type="dxa"/>
            <w:noWrap/>
            <w:hideMark/>
          </w:tcPr>
          <w:p w14:paraId="6F0E92A7" w14:textId="77777777" w:rsidR="000C4DB6" w:rsidRPr="00E730A2" w:rsidRDefault="000C4DB6" w:rsidP="000C4DB6">
            <w:pPr>
              <w:jc w:val="center"/>
            </w:pPr>
            <w:r w:rsidRPr="00E730A2">
              <w:t>0.00</w:t>
            </w:r>
          </w:p>
        </w:tc>
        <w:tc>
          <w:tcPr>
            <w:tcW w:w="1220" w:type="dxa"/>
            <w:noWrap/>
            <w:hideMark/>
          </w:tcPr>
          <w:p w14:paraId="1D1CF79F" w14:textId="2B14445D" w:rsidR="000C4DB6" w:rsidRPr="00E730A2" w:rsidRDefault="000C4DB6" w:rsidP="000C4DB6">
            <w:pPr>
              <w:jc w:val="center"/>
            </w:pPr>
            <w:r w:rsidRPr="00E730A2">
              <w:t>0.00</w:t>
            </w:r>
          </w:p>
        </w:tc>
      </w:tr>
      <w:tr w:rsidR="000C4DB6" w:rsidRPr="00E730A2" w14:paraId="40A40E09" w14:textId="77777777" w:rsidTr="0095638E">
        <w:trPr>
          <w:trHeight w:val="300"/>
        </w:trPr>
        <w:tc>
          <w:tcPr>
            <w:tcW w:w="1475" w:type="dxa"/>
            <w:noWrap/>
            <w:hideMark/>
          </w:tcPr>
          <w:p w14:paraId="6DD0C98D" w14:textId="01AD9AC0" w:rsidR="000C4DB6" w:rsidRPr="00E730A2" w:rsidRDefault="0095638E" w:rsidP="000C4DB6">
            <w:pPr>
              <w:jc w:val="center"/>
            </w:pPr>
            <w:r>
              <w:t>Winter</w:t>
            </w:r>
          </w:p>
        </w:tc>
        <w:tc>
          <w:tcPr>
            <w:tcW w:w="1824" w:type="dxa"/>
            <w:noWrap/>
            <w:hideMark/>
          </w:tcPr>
          <w:p w14:paraId="7DD1078D" w14:textId="77777777" w:rsidR="000C4DB6" w:rsidRPr="00E730A2" w:rsidRDefault="000C4DB6" w:rsidP="000C4DB6">
            <w:pPr>
              <w:jc w:val="center"/>
            </w:pPr>
            <w:r w:rsidRPr="00E730A2">
              <w:t>DH131738</w:t>
            </w:r>
          </w:p>
        </w:tc>
        <w:tc>
          <w:tcPr>
            <w:tcW w:w="1253" w:type="dxa"/>
          </w:tcPr>
          <w:p w14:paraId="41DD1052" w14:textId="356D95F7" w:rsidR="000C4DB6" w:rsidRPr="00A44E6B" w:rsidRDefault="000C4DB6" w:rsidP="000C4DB6">
            <w:pPr>
              <w:jc w:val="center"/>
            </w:pPr>
            <w:r w:rsidRPr="00291434">
              <w:t>OSU</w:t>
            </w:r>
          </w:p>
        </w:tc>
        <w:tc>
          <w:tcPr>
            <w:tcW w:w="1253" w:type="dxa"/>
            <w:noWrap/>
            <w:hideMark/>
          </w:tcPr>
          <w:p w14:paraId="571BAAA0" w14:textId="62571568" w:rsidR="000C4DB6" w:rsidRPr="00E730A2" w:rsidRDefault="000C4DB6" w:rsidP="000C4DB6">
            <w:pPr>
              <w:jc w:val="center"/>
            </w:pPr>
            <w:r w:rsidRPr="00A44E6B">
              <w:t>NDD</w:t>
            </w:r>
          </w:p>
        </w:tc>
        <w:tc>
          <w:tcPr>
            <w:tcW w:w="640" w:type="dxa"/>
            <w:noWrap/>
            <w:hideMark/>
          </w:tcPr>
          <w:p w14:paraId="5B6DA672" w14:textId="77777777" w:rsidR="000C4DB6" w:rsidRPr="00E730A2" w:rsidRDefault="000C4DB6" w:rsidP="000C4DB6">
            <w:pPr>
              <w:jc w:val="center"/>
            </w:pPr>
            <w:r w:rsidRPr="00E730A2">
              <w:t>20</w:t>
            </w:r>
          </w:p>
        </w:tc>
        <w:tc>
          <w:tcPr>
            <w:tcW w:w="1220" w:type="dxa"/>
            <w:noWrap/>
            <w:hideMark/>
          </w:tcPr>
          <w:p w14:paraId="189759F4" w14:textId="77777777" w:rsidR="000C4DB6" w:rsidRPr="00E730A2" w:rsidRDefault="000C4DB6" w:rsidP="000C4DB6">
            <w:pPr>
              <w:jc w:val="center"/>
            </w:pPr>
            <w:r w:rsidRPr="00E730A2">
              <w:t>0.28</w:t>
            </w:r>
          </w:p>
        </w:tc>
        <w:tc>
          <w:tcPr>
            <w:tcW w:w="1220" w:type="dxa"/>
            <w:noWrap/>
            <w:hideMark/>
          </w:tcPr>
          <w:p w14:paraId="0162A6C2" w14:textId="438F5E01" w:rsidR="000C4DB6" w:rsidRPr="00E730A2" w:rsidRDefault="000C4DB6" w:rsidP="000C4DB6">
            <w:pPr>
              <w:jc w:val="center"/>
            </w:pPr>
            <w:r w:rsidRPr="00E730A2">
              <w:t>0.15</w:t>
            </w:r>
          </w:p>
        </w:tc>
      </w:tr>
      <w:tr w:rsidR="000C4DB6" w:rsidRPr="00E730A2" w14:paraId="370C39BB" w14:textId="77777777" w:rsidTr="0095638E">
        <w:trPr>
          <w:trHeight w:val="300"/>
        </w:trPr>
        <w:tc>
          <w:tcPr>
            <w:tcW w:w="1475" w:type="dxa"/>
            <w:noWrap/>
          </w:tcPr>
          <w:p w14:paraId="6C8B5FF4" w14:textId="5C945A10" w:rsidR="000C4DB6" w:rsidRDefault="00660CF4" w:rsidP="000C4DB6">
            <w:pPr>
              <w:jc w:val="center"/>
            </w:pPr>
            <w:r>
              <w:t>Winter (F)</w:t>
            </w:r>
          </w:p>
        </w:tc>
        <w:tc>
          <w:tcPr>
            <w:tcW w:w="1824" w:type="dxa"/>
            <w:noWrap/>
          </w:tcPr>
          <w:p w14:paraId="39ED1485" w14:textId="6E5864D9" w:rsidR="000C4DB6" w:rsidRPr="006F4D0F" w:rsidRDefault="000C4DB6" w:rsidP="000C4DB6">
            <w:pPr>
              <w:jc w:val="center"/>
            </w:pPr>
            <w:r w:rsidRPr="006F4D0F">
              <w:t>DH130935</w:t>
            </w:r>
          </w:p>
        </w:tc>
        <w:tc>
          <w:tcPr>
            <w:tcW w:w="1253" w:type="dxa"/>
          </w:tcPr>
          <w:p w14:paraId="5738F5FA" w14:textId="5021C268" w:rsidR="000C4DB6" w:rsidRPr="00291434" w:rsidRDefault="000C4DB6" w:rsidP="000C4DB6">
            <w:pPr>
              <w:jc w:val="center"/>
            </w:pPr>
            <w:r w:rsidRPr="003459B2">
              <w:t>OSU</w:t>
            </w:r>
          </w:p>
        </w:tc>
        <w:tc>
          <w:tcPr>
            <w:tcW w:w="1253" w:type="dxa"/>
            <w:noWrap/>
          </w:tcPr>
          <w:p w14:paraId="3F41527C" w14:textId="3A2BE713" w:rsidR="000C4DB6" w:rsidRPr="00A44E6B" w:rsidRDefault="000C4DB6" w:rsidP="000C4DB6">
            <w:pPr>
              <w:jc w:val="center"/>
            </w:pPr>
            <w:r w:rsidRPr="00A95D09">
              <w:t>NDD</w:t>
            </w:r>
          </w:p>
        </w:tc>
        <w:tc>
          <w:tcPr>
            <w:tcW w:w="640" w:type="dxa"/>
            <w:noWrap/>
          </w:tcPr>
          <w:p w14:paraId="480630A5" w14:textId="03003D6F" w:rsidR="000C4DB6" w:rsidRPr="00E730A2" w:rsidRDefault="0095638E" w:rsidP="000C4DB6">
            <w:pPr>
              <w:jc w:val="center"/>
            </w:pPr>
            <w:r>
              <w:t>21</w:t>
            </w:r>
          </w:p>
        </w:tc>
        <w:tc>
          <w:tcPr>
            <w:tcW w:w="1220" w:type="dxa"/>
            <w:noWrap/>
          </w:tcPr>
          <w:p w14:paraId="3084FC5D" w14:textId="1BADDFC2" w:rsidR="000C4DB6" w:rsidRPr="00E730A2" w:rsidRDefault="001E1396" w:rsidP="000C4DB6">
            <w:pPr>
              <w:jc w:val="center"/>
            </w:pPr>
            <w:r>
              <w:t>1.0</w:t>
            </w:r>
            <w:r w:rsidR="0095638E">
              <w:t>7</w:t>
            </w:r>
          </w:p>
        </w:tc>
        <w:tc>
          <w:tcPr>
            <w:tcW w:w="1220" w:type="dxa"/>
            <w:noWrap/>
          </w:tcPr>
          <w:p w14:paraId="78D24E21" w14:textId="4C555446" w:rsidR="000C4DB6" w:rsidRPr="00E730A2" w:rsidRDefault="0095638E" w:rsidP="000C4DB6">
            <w:pPr>
              <w:jc w:val="center"/>
            </w:pPr>
            <w:r>
              <w:t>0.81</w:t>
            </w:r>
          </w:p>
        </w:tc>
      </w:tr>
      <w:tr w:rsidR="000C4DB6" w:rsidRPr="00E730A2" w14:paraId="7976938C" w14:textId="77777777" w:rsidTr="0095638E">
        <w:trPr>
          <w:trHeight w:val="300"/>
        </w:trPr>
        <w:tc>
          <w:tcPr>
            <w:tcW w:w="1475" w:type="dxa"/>
            <w:noWrap/>
            <w:hideMark/>
          </w:tcPr>
          <w:p w14:paraId="70BB3387" w14:textId="77777777" w:rsidR="000C4DB6" w:rsidRPr="00E730A2" w:rsidRDefault="000C4DB6" w:rsidP="000C4DB6">
            <w:pPr>
              <w:jc w:val="center"/>
            </w:pPr>
            <w:r w:rsidRPr="00E730A2">
              <w:lastRenderedPageBreak/>
              <w:t>Winter</w:t>
            </w:r>
          </w:p>
        </w:tc>
        <w:tc>
          <w:tcPr>
            <w:tcW w:w="1824" w:type="dxa"/>
            <w:noWrap/>
            <w:hideMark/>
          </w:tcPr>
          <w:p w14:paraId="58B4B98D" w14:textId="3712ADAE" w:rsidR="000C4DB6" w:rsidRPr="00E730A2" w:rsidRDefault="000C4DB6" w:rsidP="000C4DB6">
            <w:pPr>
              <w:jc w:val="center"/>
            </w:pPr>
            <w:r w:rsidRPr="00E730A2">
              <w:t>KWS_DONAU</w:t>
            </w:r>
            <w:r>
              <w:t>*</w:t>
            </w:r>
          </w:p>
        </w:tc>
        <w:tc>
          <w:tcPr>
            <w:tcW w:w="1253" w:type="dxa"/>
          </w:tcPr>
          <w:p w14:paraId="0A335528" w14:textId="6B860B5E" w:rsidR="000C4DB6" w:rsidRPr="00A44E6B" w:rsidRDefault="001E3F18" w:rsidP="000C4DB6">
            <w:pPr>
              <w:jc w:val="center"/>
            </w:pPr>
            <w:r>
              <w:t>commercial</w:t>
            </w:r>
          </w:p>
        </w:tc>
        <w:tc>
          <w:tcPr>
            <w:tcW w:w="1253" w:type="dxa"/>
            <w:noWrap/>
            <w:hideMark/>
          </w:tcPr>
          <w:p w14:paraId="283F4BA3" w14:textId="58C7F5F3" w:rsidR="000C4DB6" w:rsidRPr="00E730A2" w:rsidRDefault="000C4DB6" w:rsidP="000C4DB6">
            <w:pPr>
              <w:jc w:val="center"/>
            </w:pPr>
            <w:r w:rsidRPr="00A44E6B">
              <w:t>NDD</w:t>
            </w:r>
          </w:p>
        </w:tc>
        <w:tc>
          <w:tcPr>
            <w:tcW w:w="640" w:type="dxa"/>
            <w:noWrap/>
            <w:hideMark/>
          </w:tcPr>
          <w:p w14:paraId="1F4577E5" w14:textId="77777777" w:rsidR="000C4DB6" w:rsidRPr="00E730A2" w:rsidRDefault="000C4DB6" w:rsidP="000C4DB6">
            <w:pPr>
              <w:jc w:val="center"/>
            </w:pPr>
            <w:r w:rsidRPr="00E730A2">
              <w:t>30</w:t>
            </w:r>
          </w:p>
        </w:tc>
        <w:tc>
          <w:tcPr>
            <w:tcW w:w="1220" w:type="dxa"/>
            <w:noWrap/>
            <w:hideMark/>
          </w:tcPr>
          <w:p w14:paraId="47155133" w14:textId="77777777" w:rsidR="000C4DB6" w:rsidRPr="00E730A2" w:rsidRDefault="000C4DB6" w:rsidP="000C4DB6">
            <w:pPr>
              <w:jc w:val="center"/>
            </w:pPr>
            <w:r w:rsidRPr="00E730A2">
              <w:t>1.40</w:t>
            </w:r>
          </w:p>
        </w:tc>
        <w:tc>
          <w:tcPr>
            <w:tcW w:w="1220" w:type="dxa"/>
            <w:noWrap/>
            <w:hideMark/>
          </w:tcPr>
          <w:p w14:paraId="17D8F689" w14:textId="6E162B5F" w:rsidR="000C4DB6" w:rsidRPr="00E730A2" w:rsidRDefault="000C4DB6" w:rsidP="000C4DB6">
            <w:pPr>
              <w:jc w:val="center"/>
            </w:pPr>
            <w:r w:rsidRPr="00E730A2">
              <w:t>1.60</w:t>
            </w:r>
          </w:p>
        </w:tc>
      </w:tr>
      <w:tr w:rsidR="000C4DB6" w:rsidRPr="00E730A2" w14:paraId="689A603B" w14:textId="77777777" w:rsidTr="0095638E">
        <w:trPr>
          <w:trHeight w:val="300"/>
        </w:trPr>
        <w:tc>
          <w:tcPr>
            <w:tcW w:w="1475" w:type="dxa"/>
            <w:noWrap/>
            <w:hideMark/>
          </w:tcPr>
          <w:p w14:paraId="55076163" w14:textId="77777777" w:rsidR="000C4DB6" w:rsidRPr="00E730A2" w:rsidRDefault="000C4DB6" w:rsidP="000C4DB6">
            <w:pPr>
              <w:jc w:val="center"/>
            </w:pPr>
            <w:r w:rsidRPr="00E730A2">
              <w:t>Winter</w:t>
            </w:r>
          </w:p>
        </w:tc>
        <w:tc>
          <w:tcPr>
            <w:tcW w:w="1824" w:type="dxa"/>
            <w:noWrap/>
            <w:hideMark/>
          </w:tcPr>
          <w:p w14:paraId="172FF2CD" w14:textId="629DAD79" w:rsidR="000C4DB6" w:rsidRPr="00E730A2" w:rsidRDefault="000C4DB6" w:rsidP="000C4DB6">
            <w:pPr>
              <w:jc w:val="center"/>
            </w:pPr>
            <w:r w:rsidRPr="00E730A2">
              <w:t>KWS_SCALA</w:t>
            </w:r>
            <w:r>
              <w:t>*</w:t>
            </w:r>
          </w:p>
        </w:tc>
        <w:tc>
          <w:tcPr>
            <w:tcW w:w="1253" w:type="dxa"/>
          </w:tcPr>
          <w:p w14:paraId="085B7C09" w14:textId="0E70C804" w:rsidR="000C4DB6" w:rsidRPr="00A44E6B" w:rsidRDefault="001E3F18" w:rsidP="000C4DB6">
            <w:pPr>
              <w:jc w:val="center"/>
            </w:pPr>
            <w:r>
              <w:t>commercial</w:t>
            </w:r>
          </w:p>
        </w:tc>
        <w:tc>
          <w:tcPr>
            <w:tcW w:w="1253" w:type="dxa"/>
            <w:noWrap/>
            <w:hideMark/>
          </w:tcPr>
          <w:p w14:paraId="2582622A" w14:textId="6E5685E4" w:rsidR="000C4DB6" w:rsidRPr="00E730A2" w:rsidRDefault="000C4DB6" w:rsidP="000C4DB6">
            <w:pPr>
              <w:jc w:val="center"/>
            </w:pPr>
            <w:r w:rsidRPr="00A44E6B">
              <w:t>NDD</w:t>
            </w:r>
          </w:p>
        </w:tc>
        <w:tc>
          <w:tcPr>
            <w:tcW w:w="640" w:type="dxa"/>
            <w:noWrap/>
            <w:hideMark/>
          </w:tcPr>
          <w:p w14:paraId="15FCA7DF" w14:textId="737A8E1F" w:rsidR="000C4DB6" w:rsidRPr="00E730A2" w:rsidRDefault="000C4DB6" w:rsidP="000C4DB6">
            <w:pPr>
              <w:jc w:val="center"/>
            </w:pPr>
            <w:r w:rsidRPr="00E730A2">
              <w:t>3</w:t>
            </w:r>
            <w:r w:rsidR="00163FDE">
              <w:t>0</w:t>
            </w:r>
          </w:p>
        </w:tc>
        <w:tc>
          <w:tcPr>
            <w:tcW w:w="1220" w:type="dxa"/>
            <w:noWrap/>
            <w:hideMark/>
          </w:tcPr>
          <w:p w14:paraId="18C0DBD9" w14:textId="59CEF143" w:rsidR="000C4DB6" w:rsidRPr="00E730A2" w:rsidRDefault="000C4DB6" w:rsidP="000C4DB6">
            <w:pPr>
              <w:jc w:val="center"/>
            </w:pPr>
            <w:r w:rsidRPr="00E730A2">
              <w:t>0.</w:t>
            </w:r>
            <w:r w:rsidR="00163FDE">
              <w:t>4</w:t>
            </w:r>
          </w:p>
        </w:tc>
        <w:tc>
          <w:tcPr>
            <w:tcW w:w="1220" w:type="dxa"/>
            <w:noWrap/>
            <w:hideMark/>
          </w:tcPr>
          <w:p w14:paraId="39BED266" w14:textId="218BE082" w:rsidR="000C4DB6" w:rsidRPr="00E730A2" w:rsidRDefault="000C4DB6" w:rsidP="000C4DB6">
            <w:pPr>
              <w:jc w:val="center"/>
            </w:pPr>
            <w:r w:rsidRPr="00E730A2">
              <w:t>0.</w:t>
            </w:r>
            <w:r w:rsidR="00163FDE">
              <w:t>34</w:t>
            </w:r>
          </w:p>
        </w:tc>
      </w:tr>
      <w:tr w:rsidR="000C4DB6" w:rsidRPr="00E730A2" w14:paraId="285C9F30" w14:textId="77777777" w:rsidTr="0095638E">
        <w:trPr>
          <w:trHeight w:val="300"/>
        </w:trPr>
        <w:tc>
          <w:tcPr>
            <w:tcW w:w="1475" w:type="dxa"/>
            <w:noWrap/>
            <w:hideMark/>
          </w:tcPr>
          <w:p w14:paraId="056A94B9" w14:textId="77777777" w:rsidR="000C4DB6" w:rsidRPr="00E730A2" w:rsidRDefault="000C4DB6" w:rsidP="000C4DB6">
            <w:pPr>
              <w:jc w:val="center"/>
            </w:pPr>
            <w:r w:rsidRPr="00E730A2">
              <w:t>Winter</w:t>
            </w:r>
          </w:p>
        </w:tc>
        <w:tc>
          <w:tcPr>
            <w:tcW w:w="1824" w:type="dxa"/>
            <w:noWrap/>
            <w:hideMark/>
          </w:tcPr>
          <w:p w14:paraId="64D83627" w14:textId="5614DCD0" w:rsidR="000C4DB6" w:rsidRPr="00E730A2" w:rsidRDefault="000C4DB6" w:rsidP="000C4DB6">
            <w:pPr>
              <w:jc w:val="center"/>
            </w:pPr>
            <w:r w:rsidRPr="00E730A2">
              <w:t>KWS_SOMERSET</w:t>
            </w:r>
            <w:r>
              <w:t>*</w:t>
            </w:r>
          </w:p>
        </w:tc>
        <w:tc>
          <w:tcPr>
            <w:tcW w:w="1253" w:type="dxa"/>
          </w:tcPr>
          <w:p w14:paraId="2235B707" w14:textId="3DD7D9B9" w:rsidR="000C4DB6" w:rsidRPr="00A44E6B" w:rsidRDefault="001E3F18" w:rsidP="000C4DB6">
            <w:pPr>
              <w:jc w:val="center"/>
            </w:pPr>
            <w:r>
              <w:t>commercial</w:t>
            </w:r>
          </w:p>
        </w:tc>
        <w:tc>
          <w:tcPr>
            <w:tcW w:w="1253" w:type="dxa"/>
            <w:noWrap/>
            <w:hideMark/>
          </w:tcPr>
          <w:p w14:paraId="55A251CE" w14:textId="38B210A7" w:rsidR="000C4DB6" w:rsidRPr="00E730A2" w:rsidRDefault="000C4DB6" w:rsidP="000C4DB6">
            <w:pPr>
              <w:jc w:val="center"/>
            </w:pPr>
            <w:r w:rsidRPr="00A44E6B">
              <w:t>NDD</w:t>
            </w:r>
          </w:p>
        </w:tc>
        <w:tc>
          <w:tcPr>
            <w:tcW w:w="640" w:type="dxa"/>
            <w:noWrap/>
            <w:hideMark/>
          </w:tcPr>
          <w:p w14:paraId="4F292B4B" w14:textId="77777777" w:rsidR="000C4DB6" w:rsidRPr="00E730A2" w:rsidRDefault="000C4DB6" w:rsidP="000C4DB6">
            <w:pPr>
              <w:jc w:val="center"/>
            </w:pPr>
            <w:r w:rsidRPr="00E730A2">
              <w:t>30</w:t>
            </w:r>
          </w:p>
        </w:tc>
        <w:tc>
          <w:tcPr>
            <w:tcW w:w="1220" w:type="dxa"/>
            <w:noWrap/>
            <w:hideMark/>
          </w:tcPr>
          <w:p w14:paraId="796EC5D1" w14:textId="77777777" w:rsidR="000C4DB6" w:rsidRPr="00E730A2" w:rsidRDefault="000C4DB6" w:rsidP="000C4DB6">
            <w:pPr>
              <w:jc w:val="center"/>
            </w:pPr>
            <w:r w:rsidRPr="00E730A2">
              <w:t>0.28</w:t>
            </w:r>
          </w:p>
        </w:tc>
        <w:tc>
          <w:tcPr>
            <w:tcW w:w="1220" w:type="dxa"/>
            <w:noWrap/>
            <w:hideMark/>
          </w:tcPr>
          <w:p w14:paraId="29A7E082" w14:textId="5D337A3B" w:rsidR="000C4DB6" w:rsidRPr="00E730A2" w:rsidRDefault="000C4DB6" w:rsidP="000C4DB6">
            <w:pPr>
              <w:jc w:val="center"/>
            </w:pPr>
            <w:r w:rsidRPr="00E730A2">
              <w:t>0.18</w:t>
            </w:r>
          </w:p>
        </w:tc>
      </w:tr>
      <w:tr w:rsidR="000C4DB6" w:rsidRPr="00E730A2" w14:paraId="690A0941" w14:textId="77777777" w:rsidTr="0095638E">
        <w:trPr>
          <w:trHeight w:val="300"/>
        </w:trPr>
        <w:tc>
          <w:tcPr>
            <w:tcW w:w="1475" w:type="dxa"/>
            <w:noWrap/>
            <w:hideMark/>
          </w:tcPr>
          <w:p w14:paraId="0453C49D" w14:textId="77777777" w:rsidR="000C4DB6" w:rsidRPr="00E730A2" w:rsidRDefault="000C4DB6" w:rsidP="000C4DB6">
            <w:pPr>
              <w:jc w:val="center"/>
            </w:pPr>
            <w:r w:rsidRPr="00E730A2">
              <w:t>Winter</w:t>
            </w:r>
          </w:p>
        </w:tc>
        <w:tc>
          <w:tcPr>
            <w:tcW w:w="1824" w:type="dxa"/>
            <w:noWrap/>
            <w:hideMark/>
          </w:tcPr>
          <w:p w14:paraId="1CAA7C26" w14:textId="7967F9F1" w:rsidR="000C4DB6" w:rsidRPr="00E730A2" w:rsidRDefault="000C4DB6" w:rsidP="000C4DB6">
            <w:pPr>
              <w:jc w:val="center"/>
            </w:pPr>
            <w:r w:rsidRPr="00E730A2">
              <w:t>NECTARIA</w:t>
            </w:r>
            <w:r>
              <w:t>*</w:t>
            </w:r>
          </w:p>
        </w:tc>
        <w:tc>
          <w:tcPr>
            <w:tcW w:w="1253" w:type="dxa"/>
          </w:tcPr>
          <w:p w14:paraId="0A38196F" w14:textId="4FC80078" w:rsidR="000C4DB6" w:rsidRPr="00A44E6B" w:rsidRDefault="001E3F18" w:rsidP="000C4DB6">
            <w:pPr>
              <w:jc w:val="center"/>
            </w:pPr>
            <w:r>
              <w:t>commercial</w:t>
            </w:r>
          </w:p>
        </w:tc>
        <w:tc>
          <w:tcPr>
            <w:tcW w:w="1253" w:type="dxa"/>
            <w:noWrap/>
            <w:hideMark/>
          </w:tcPr>
          <w:p w14:paraId="536991B9" w14:textId="01BB51A7" w:rsidR="000C4DB6" w:rsidRPr="00E730A2" w:rsidRDefault="000C4DB6" w:rsidP="000C4DB6">
            <w:pPr>
              <w:jc w:val="center"/>
            </w:pPr>
            <w:r w:rsidRPr="00A44E6B">
              <w:t>NDD</w:t>
            </w:r>
          </w:p>
        </w:tc>
        <w:tc>
          <w:tcPr>
            <w:tcW w:w="640" w:type="dxa"/>
            <w:noWrap/>
            <w:hideMark/>
          </w:tcPr>
          <w:p w14:paraId="140850D5" w14:textId="77B16321" w:rsidR="000C4DB6" w:rsidRPr="00E730A2" w:rsidRDefault="000C4DB6" w:rsidP="000C4DB6">
            <w:pPr>
              <w:jc w:val="center"/>
            </w:pPr>
            <w:r w:rsidRPr="00E730A2">
              <w:t>2</w:t>
            </w:r>
            <w:r w:rsidR="00163FDE">
              <w:t>1</w:t>
            </w:r>
          </w:p>
        </w:tc>
        <w:tc>
          <w:tcPr>
            <w:tcW w:w="1220" w:type="dxa"/>
            <w:noWrap/>
            <w:hideMark/>
          </w:tcPr>
          <w:p w14:paraId="1E11C111" w14:textId="43595CE7" w:rsidR="000C4DB6" w:rsidRPr="00E730A2" w:rsidRDefault="000C4DB6" w:rsidP="000C4DB6">
            <w:pPr>
              <w:jc w:val="center"/>
            </w:pPr>
            <w:r w:rsidRPr="00E730A2">
              <w:t>1.</w:t>
            </w:r>
            <w:r w:rsidR="00163FDE">
              <w:t>29</w:t>
            </w:r>
          </w:p>
        </w:tc>
        <w:tc>
          <w:tcPr>
            <w:tcW w:w="1220" w:type="dxa"/>
            <w:noWrap/>
            <w:hideMark/>
          </w:tcPr>
          <w:p w14:paraId="2A2859CE" w14:textId="282FDA11" w:rsidR="000C4DB6" w:rsidRPr="00E730A2" w:rsidRDefault="00163FDE" w:rsidP="000C4DB6">
            <w:pPr>
              <w:jc w:val="center"/>
            </w:pPr>
            <w:r>
              <w:t>0.87</w:t>
            </w:r>
          </w:p>
        </w:tc>
      </w:tr>
      <w:tr w:rsidR="000C4DB6" w:rsidRPr="00E730A2" w14:paraId="50DED522" w14:textId="77777777" w:rsidTr="0095638E">
        <w:trPr>
          <w:trHeight w:val="300"/>
        </w:trPr>
        <w:tc>
          <w:tcPr>
            <w:tcW w:w="1475" w:type="dxa"/>
            <w:noWrap/>
            <w:hideMark/>
          </w:tcPr>
          <w:p w14:paraId="4111DF26" w14:textId="77777777" w:rsidR="000C4DB6" w:rsidRPr="00E730A2" w:rsidRDefault="000C4DB6" w:rsidP="000C4DB6">
            <w:pPr>
              <w:jc w:val="center"/>
            </w:pPr>
            <w:r w:rsidRPr="00E730A2">
              <w:t>Winter</w:t>
            </w:r>
          </w:p>
        </w:tc>
        <w:tc>
          <w:tcPr>
            <w:tcW w:w="1824" w:type="dxa"/>
            <w:noWrap/>
            <w:hideMark/>
          </w:tcPr>
          <w:p w14:paraId="65AA9B28" w14:textId="24EC7F59" w:rsidR="000C4DB6" w:rsidRPr="00E730A2" w:rsidRDefault="000C4DB6" w:rsidP="000C4DB6">
            <w:pPr>
              <w:jc w:val="center"/>
            </w:pPr>
            <w:r w:rsidRPr="00E730A2">
              <w:t>SY_TEPEE</w:t>
            </w:r>
            <w:r>
              <w:t>*</w:t>
            </w:r>
          </w:p>
        </w:tc>
        <w:tc>
          <w:tcPr>
            <w:tcW w:w="1253" w:type="dxa"/>
          </w:tcPr>
          <w:p w14:paraId="6A16FEED" w14:textId="57161C8D" w:rsidR="000C4DB6" w:rsidRPr="00A44E6B" w:rsidRDefault="001E3F18" w:rsidP="000C4DB6">
            <w:pPr>
              <w:jc w:val="center"/>
            </w:pPr>
            <w:r>
              <w:t>commercial</w:t>
            </w:r>
          </w:p>
        </w:tc>
        <w:tc>
          <w:tcPr>
            <w:tcW w:w="1253" w:type="dxa"/>
            <w:noWrap/>
            <w:hideMark/>
          </w:tcPr>
          <w:p w14:paraId="5D0F2C04" w14:textId="25347FC9" w:rsidR="000C4DB6" w:rsidRPr="00E730A2" w:rsidRDefault="000C4DB6" w:rsidP="000C4DB6">
            <w:pPr>
              <w:jc w:val="center"/>
            </w:pPr>
            <w:r w:rsidRPr="00A44E6B">
              <w:t>NDD</w:t>
            </w:r>
          </w:p>
        </w:tc>
        <w:tc>
          <w:tcPr>
            <w:tcW w:w="640" w:type="dxa"/>
            <w:noWrap/>
            <w:hideMark/>
          </w:tcPr>
          <w:p w14:paraId="2A18712B" w14:textId="7597EC09" w:rsidR="000C4DB6" w:rsidRPr="00E730A2" w:rsidRDefault="00163FDE" w:rsidP="000C4DB6">
            <w:pPr>
              <w:jc w:val="center"/>
            </w:pPr>
            <w:r>
              <w:t>27</w:t>
            </w:r>
          </w:p>
        </w:tc>
        <w:tc>
          <w:tcPr>
            <w:tcW w:w="1220" w:type="dxa"/>
            <w:noWrap/>
            <w:hideMark/>
          </w:tcPr>
          <w:p w14:paraId="06BA3EB0" w14:textId="09C6ECCB" w:rsidR="000C4DB6" w:rsidRPr="00E730A2" w:rsidRDefault="000C4DB6" w:rsidP="000C4DB6">
            <w:pPr>
              <w:jc w:val="center"/>
            </w:pPr>
            <w:r w:rsidRPr="00E730A2">
              <w:t>0.</w:t>
            </w:r>
            <w:r w:rsidR="00163FDE">
              <w:t>19</w:t>
            </w:r>
          </w:p>
        </w:tc>
        <w:tc>
          <w:tcPr>
            <w:tcW w:w="1220" w:type="dxa"/>
            <w:noWrap/>
            <w:hideMark/>
          </w:tcPr>
          <w:p w14:paraId="3203A507" w14:textId="1AEEBD53" w:rsidR="000C4DB6" w:rsidRPr="00E730A2" w:rsidRDefault="000C4DB6" w:rsidP="000C4DB6">
            <w:pPr>
              <w:jc w:val="center"/>
            </w:pPr>
            <w:r w:rsidRPr="00E730A2">
              <w:t>0.</w:t>
            </w:r>
            <w:r w:rsidR="00163FDE">
              <w:t>08</w:t>
            </w:r>
          </w:p>
        </w:tc>
      </w:tr>
      <w:tr w:rsidR="000C4DB6" w:rsidRPr="00E730A2" w14:paraId="57D8D2C0" w14:textId="77777777" w:rsidTr="0095638E">
        <w:trPr>
          <w:trHeight w:val="300"/>
        </w:trPr>
        <w:tc>
          <w:tcPr>
            <w:tcW w:w="1475" w:type="dxa"/>
            <w:noWrap/>
            <w:hideMark/>
          </w:tcPr>
          <w:p w14:paraId="0FA36028" w14:textId="77777777" w:rsidR="000C4DB6" w:rsidRPr="00E730A2" w:rsidRDefault="000C4DB6" w:rsidP="000C4DB6">
            <w:pPr>
              <w:jc w:val="center"/>
            </w:pPr>
            <w:r w:rsidRPr="00E730A2">
              <w:t>Winter</w:t>
            </w:r>
          </w:p>
        </w:tc>
        <w:tc>
          <w:tcPr>
            <w:tcW w:w="1824" w:type="dxa"/>
            <w:noWrap/>
            <w:hideMark/>
          </w:tcPr>
          <w:p w14:paraId="09AC9A1A" w14:textId="1FDE4948" w:rsidR="000C4DB6" w:rsidRPr="00E730A2" w:rsidRDefault="000C4DB6" w:rsidP="000C4DB6">
            <w:pPr>
              <w:jc w:val="center"/>
            </w:pPr>
            <w:r w:rsidRPr="00E730A2">
              <w:t>VIOLETTA</w:t>
            </w:r>
            <w:r>
              <w:t>*</w:t>
            </w:r>
          </w:p>
        </w:tc>
        <w:tc>
          <w:tcPr>
            <w:tcW w:w="1253" w:type="dxa"/>
          </w:tcPr>
          <w:p w14:paraId="72BABD98" w14:textId="1CA25518" w:rsidR="000C4DB6" w:rsidRPr="00A44E6B" w:rsidRDefault="001E3F18" w:rsidP="000C4DB6">
            <w:pPr>
              <w:jc w:val="center"/>
            </w:pPr>
            <w:r>
              <w:t>commercial</w:t>
            </w:r>
          </w:p>
        </w:tc>
        <w:tc>
          <w:tcPr>
            <w:tcW w:w="1253" w:type="dxa"/>
            <w:noWrap/>
            <w:hideMark/>
          </w:tcPr>
          <w:p w14:paraId="3DA09A6F" w14:textId="0F3EAE8B" w:rsidR="000C4DB6" w:rsidRPr="00E730A2" w:rsidRDefault="000C4DB6" w:rsidP="000C4DB6">
            <w:pPr>
              <w:jc w:val="center"/>
            </w:pPr>
            <w:r w:rsidRPr="00A44E6B">
              <w:t>NDD</w:t>
            </w:r>
          </w:p>
        </w:tc>
        <w:tc>
          <w:tcPr>
            <w:tcW w:w="640" w:type="dxa"/>
            <w:noWrap/>
            <w:hideMark/>
          </w:tcPr>
          <w:p w14:paraId="555156A3" w14:textId="1832E322" w:rsidR="000C4DB6" w:rsidRPr="00E730A2" w:rsidRDefault="00163FDE" w:rsidP="000C4DB6">
            <w:pPr>
              <w:jc w:val="center"/>
            </w:pPr>
            <w:r>
              <w:t>18</w:t>
            </w:r>
          </w:p>
        </w:tc>
        <w:tc>
          <w:tcPr>
            <w:tcW w:w="1220" w:type="dxa"/>
            <w:noWrap/>
            <w:hideMark/>
          </w:tcPr>
          <w:p w14:paraId="2C757B8A" w14:textId="6F678267" w:rsidR="000C4DB6" w:rsidRPr="00E730A2" w:rsidRDefault="000C4DB6" w:rsidP="000C4DB6">
            <w:pPr>
              <w:jc w:val="center"/>
            </w:pPr>
            <w:r w:rsidRPr="00E730A2">
              <w:t>0.</w:t>
            </w:r>
            <w:r w:rsidR="00163FDE">
              <w:t>08</w:t>
            </w:r>
          </w:p>
        </w:tc>
        <w:tc>
          <w:tcPr>
            <w:tcW w:w="1220" w:type="dxa"/>
            <w:noWrap/>
            <w:hideMark/>
          </w:tcPr>
          <w:p w14:paraId="32112C2F" w14:textId="7A8020DB" w:rsidR="000C4DB6" w:rsidRPr="00E730A2" w:rsidRDefault="000C4DB6" w:rsidP="000C4DB6">
            <w:pPr>
              <w:jc w:val="center"/>
            </w:pPr>
            <w:r w:rsidRPr="00E730A2">
              <w:t>0.</w:t>
            </w:r>
            <w:r w:rsidR="00163FDE">
              <w:t>02</w:t>
            </w:r>
          </w:p>
        </w:tc>
      </w:tr>
      <w:tr w:rsidR="000C4DB6" w:rsidRPr="00E730A2" w14:paraId="00902C24" w14:textId="77777777" w:rsidTr="0095638E">
        <w:trPr>
          <w:trHeight w:val="300"/>
        </w:trPr>
        <w:tc>
          <w:tcPr>
            <w:tcW w:w="1475" w:type="dxa"/>
            <w:noWrap/>
            <w:hideMark/>
          </w:tcPr>
          <w:p w14:paraId="3419FB20" w14:textId="77777777" w:rsidR="000C4DB6" w:rsidRPr="00E730A2" w:rsidRDefault="000C4DB6" w:rsidP="000C4DB6">
            <w:pPr>
              <w:jc w:val="center"/>
            </w:pPr>
            <w:r w:rsidRPr="00E730A2">
              <w:t>Winter</w:t>
            </w:r>
          </w:p>
        </w:tc>
        <w:tc>
          <w:tcPr>
            <w:tcW w:w="1824" w:type="dxa"/>
            <w:noWrap/>
            <w:hideMark/>
          </w:tcPr>
          <w:p w14:paraId="63C3B943" w14:textId="2DAE21BB" w:rsidR="000C4DB6" w:rsidRPr="00E730A2" w:rsidRDefault="000C4DB6" w:rsidP="000C4DB6">
            <w:pPr>
              <w:jc w:val="center"/>
            </w:pPr>
            <w:r w:rsidRPr="00E730A2">
              <w:t>WINTMALT</w:t>
            </w:r>
            <w:r>
              <w:t>*</w:t>
            </w:r>
          </w:p>
        </w:tc>
        <w:tc>
          <w:tcPr>
            <w:tcW w:w="1253" w:type="dxa"/>
          </w:tcPr>
          <w:p w14:paraId="3B1B7900" w14:textId="1C1E7616" w:rsidR="000C4DB6" w:rsidRPr="00A44E6B" w:rsidRDefault="001E3F18" w:rsidP="000C4DB6">
            <w:pPr>
              <w:jc w:val="center"/>
            </w:pPr>
            <w:r>
              <w:t>commercial</w:t>
            </w:r>
          </w:p>
        </w:tc>
        <w:tc>
          <w:tcPr>
            <w:tcW w:w="1253" w:type="dxa"/>
            <w:noWrap/>
            <w:hideMark/>
          </w:tcPr>
          <w:p w14:paraId="66A739D8" w14:textId="01086BC8" w:rsidR="000C4DB6" w:rsidRPr="00E730A2" w:rsidRDefault="000C4DB6" w:rsidP="000C4DB6">
            <w:pPr>
              <w:jc w:val="center"/>
            </w:pPr>
            <w:r w:rsidRPr="00A44E6B">
              <w:t>NDD</w:t>
            </w:r>
          </w:p>
        </w:tc>
        <w:tc>
          <w:tcPr>
            <w:tcW w:w="640" w:type="dxa"/>
            <w:noWrap/>
            <w:hideMark/>
          </w:tcPr>
          <w:p w14:paraId="386312FF" w14:textId="6EE19ADF" w:rsidR="000C4DB6" w:rsidRPr="00E730A2" w:rsidRDefault="00163FDE" w:rsidP="000C4DB6">
            <w:pPr>
              <w:jc w:val="center"/>
            </w:pPr>
            <w:r>
              <w:t>26</w:t>
            </w:r>
          </w:p>
        </w:tc>
        <w:tc>
          <w:tcPr>
            <w:tcW w:w="1220" w:type="dxa"/>
            <w:noWrap/>
            <w:hideMark/>
          </w:tcPr>
          <w:p w14:paraId="4BDCA052" w14:textId="5FB99A8E" w:rsidR="000C4DB6" w:rsidRPr="00E730A2" w:rsidRDefault="000C4DB6" w:rsidP="000C4DB6">
            <w:pPr>
              <w:jc w:val="center"/>
            </w:pPr>
            <w:r w:rsidRPr="00E730A2">
              <w:t>1.4</w:t>
            </w:r>
            <w:r w:rsidR="00163FDE">
              <w:t>6</w:t>
            </w:r>
          </w:p>
        </w:tc>
        <w:tc>
          <w:tcPr>
            <w:tcW w:w="1220" w:type="dxa"/>
            <w:noWrap/>
            <w:hideMark/>
          </w:tcPr>
          <w:p w14:paraId="69FF41E7" w14:textId="549DFCF3" w:rsidR="000C4DB6" w:rsidRPr="00E730A2" w:rsidRDefault="000C4DB6" w:rsidP="000C4DB6">
            <w:pPr>
              <w:jc w:val="center"/>
            </w:pPr>
            <w:r w:rsidRPr="00E730A2">
              <w:t>1.</w:t>
            </w:r>
            <w:r w:rsidR="00163FDE">
              <w:t>29</w:t>
            </w:r>
          </w:p>
        </w:tc>
      </w:tr>
      <w:tr w:rsidR="000C4DB6" w:rsidRPr="00E730A2" w14:paraId="406536C9" w14:textId="77777777" w:rsidTr="0095638E">
        <w:trPr>
          <w:trHeight w:val="300"/>
        </w:trPr>
        <w:tc>
          <w:tcPr>
            <w:tcW w:w="1475" w:type="dxa"/>
            <w:noWrap/>
            <w:hideMark/>
          </w:tcPr>
          <w:p w14:paraId="35F9FFCD" w14:textId="77777777" w:rsidR="000C4DB6" w:rsidRPr="00E730A2" w:rsidRDefault="000C4DB6" w:rsidP="000C4DB6">
            <w:pPr>
              <w:jc w:val="center"/>
            </w:pPr>
            <w:r w:rsidRPr="00E730A2">
              <w:t>Winter</w:t>
            </w:r>
          </w:p>
        </w:tc>
        <w:tc>
          <w:tcPr>
            <w:tcW w:w="1824" w:type="dxa"/>
            <w:noWrap/>
            <w:hideMark/>
          </w:tcPr>
          <w:p w14:paraId="52D72115" w14:textId="77777777" w:rsidR="000C4DB6" w:rsidRPr="00E730A2" w:rsidRDefault="000C4DB6" w:rsidP="000C4DB6">
            <w:pPr>
              <w:jc w:val="center"/>
            </w:pPr>
            <w:r w:rsidRPr="00E730A2">
              <w:t>CHARLES</w:t>
            </w:r>
          </w:p>
        </w:tc>
        <w:tc>
          <w:tcPr>
            <w:tcW w:w="1253" w:type="dxa"/>
          </w:tcPr>
          <w:p w14:paraId="4DFAD67E" w14:textId="6D2F9AFA" w:rsidR="000C4DB6" w:rsidRDefault="001E3F18" w:rsidP="000C4DB6">
            <w:pPr>
              <w:jc w:val="center"/>
            </w:pPr>
            <w:r>
              <w:t>commercial</w:t>
            </w:r>
          </w:p>
        </w:tc>
        <w:tc>
          <w:tcPr>
            <w:tcW w:w="1253" w:type="dxa"/>
            <w:noWrap/>
            <w:hideMark/>
          </w:tcPr>
          <w:p w14:paraId="221CFE1E" w14:textId="27FDC853" w:rsidR="000C4DB6" w:rsidRPr="00E730A2" w:rsidRDefault="000C4DB6" w:rsidP="000C4DB6">
            <w:pPr>
              <w:jc w:val="center"/>
            </w:pPr>
            <w:r>
              <w:t>DNN</w:t>
            </w:r>
          </w:p>
        </w:tc>
        <w:tc>
          <w:tcPr>
            <w:tcW w:w="640" w:type="dxa"/>
            <w:noWrap/>
            <w:hideMark/>
          </w:tcPr>
          <w:p w14:paraId="4D4D966C" w14:textId="56731D2E" w:rsidR="000C4DB6" w:rsidRPr="00E730A2" w:rsidRDefault="000C4DB6" w:rsidP="000C4DB6">
            <w:pPr>
              <w:jc w:val="center"/>
            </w:pPr>
            <w:r w:rsidRPr="00E730A2">
              <w:t>5</w:t>
            </w:r>
            <w:r w:rsidR="00163FDE">
              <w:t>1</w:t>
            </w:r>
          </w:p>
        </w:tc>
        <w:tc>
          <w:tcPr>
            <w:tcW w:w="1220" w:type="dxa"/>
            <w:noWrap/>
            <w:hideMark/>
          </w:tcPr>
          <w:p w14:paraId="349078B0" w14:textId="1C51CBC5" w:rsidR="000C4DB6" w:rsidRPr="00E730A2" w:rsidRDefault="000C4DB6" w:rsidP="000C4DB6">
            <w:pPr>
              <w:jc w:val="center"/>
            </w:pPr>
            <w:r w:rsidRPr="00E730A2">
              <w:t>4.</w:t>
            </w:r>
            <w:r w:rsidR="00163FDE">
              <w:t>66</w:t>
            </w:r>
          </w:p>
        </w:tc>
        <w:tc>
          <w:tcPr>
            <w:tcW w:w="1220" w:type="dxa"/>
            <w:noWrap/>
            <w:hideMark/>
          </w:tcPr>
          <w:p w14:paraId="2572CE68" w14:textId="749F4D1F" w:rsidR="000C4DB6" w:rsidRPr="00E730A2" w:rsidRDefault="00163FDE" w:rsidP="000C4DB6">
            <w:pPr>
              <w:jc w:val="center"/>
            </w:pPr>
            <w:r>
              <w:t>7.1</w:t>
            </w:r>
          </w:p>
        </w:tc>
      </w:tr>
      <w:tr w:rsidR="000C4DB6" w:rsidRPr="00E730A2" w14:paraId="0FFA3FF9" w14:textId="77777777" w:rsidTr="0095638E">
        <w:trPr>
          <w:trHeight w:val="300"/>
        </w:trPr>
        <w:tc>
          <w:tcPr>
            <w:tcW w:w="1475" w:type="dxa"/>
            <w:noWrap/>
            <w:hideMark/>
          </w:tcPr>
          <w:p w14:paraId="05F3900B" w14:textId="77777777" w:rsidR="000C4DB6" w:rsidRPr="00E730A2" w:rsidRDefault="000C4DB6" w:rsidP="000C4DB6">
            <w:pPr>
              <w:jc w:val="center"/>
            </w:pPr>
            <w:r w:rsidRPr="00E730A2">
              <w:t>Winter</w:t>
            </w:r>
          </w:p>
        </w:tc>
        <w:tc>
          <w:tcPr>
            <w:tcW w:w="1824" w:type="dxa"/>
            <w:noWrap/>
            <w:hideMark/>
          </w:tcPr>
          <w:p w14:paraId="6BE9B35C" w14:textId="77777777" w:rsidR="000C4DB6" w:rsidRPr="00E730A2" w:rsidRDefault="000C4DB6" w:rsidP="000C4DB6">
            <w:pPr>
              <w:jc w:val="center"/>
            </w:pPr>
            <w:r w:rsidRPr="00E730A2">
              <w:t>ENDEAVOR</w:t>
            </w:r>
          </w:p>
        </w:tc>
        <w:tc>
          <w:tcPr>
            <w:tcW w:w="1253" w:type="dxa"/>
          </w:tcPr>
          <w:p w14:paraId="4015456E" w14:textId="3B3969BA" w:rsidR="000C4DB6" w:rsidRDefault="001E3F18" w:rsidP="000C4DB6">
            <w:pPr>
              <w:jc w:val="center"/>
            </w:pPr>
            <w:r>
              <w:t>commercial</w:t>
            </w:r>
          </w:p>
        </w:tc>
        <w:tc>
          <w:tcPr>
            <w:tcW w:w="1253" w:type="dxa"/>
            <w:noWrap/>
            <w:hideMark/>
          </w:tcPr>
          <w:p w14:paraId="7F92C78E" w14:textId="2B037E69" w:rsidR="000C4DB6" w:rsidRPr="00E730A2" w:rsidRDefault="000C4DB6" w:rsidP="000C4DB6">
            <w:pPr>
              <w:jc w:val="center"/>
            </w:pPr>
            <w:r>
              <w:t>DNN</w:t>
            </w:r>
          </w:p>
        </w:tc>
        <w:tc>
          <w:tcPr>
            <w:tcW w:w="640" w:type="dxa"/>
            <w:noWrap/>
            <w:hideMark/>
          </w:tcPr>
          <w:p w14:paraId="3CFE8B98" w14:textId="63DE2F41" w:rsidR="000C4DB6" w:rsidRPr="00E730A2" w:rsidRDefault="00163FDE" w:rsidP="000C4DB6">
            <w:pPr>
              <w:jc w:val="center"/>
            </w:pPr>
            <w:r>
              <w:t>48</w:t>
            </w:r>
          </w:p>
        </w:tc>
        <w:tc>
          <w:tcPr>
            <w:tcW w:w="1220" w:type="dxa"/>
            <w:noWrap/>
            <w:hideMark/>
          </w:tcPr>
          <w:p w14:paraId="0C3E2D8C" w14:textId="54890045" w:rsidR="000C4DB6" w:rsidRPr="00E730A2" w:rsidRDefault="000C4DB6" w:rsidP="000C4DB6">
            <w:pPr>
              <w:jc w:val="center"/>
            </w:pPr>
            <w:r w:rsidRPr="00E730A2">
              <w:t>6.9</w:t>
            </w:r>
            <w:r w:rsidR="00163FDE">
              <w:t>4</w:t>
            </w:r>
          </w:p>
        </w:tc>
        <w:tc>
          <w:tcPr>
            <w:tcW w:w="1220" w:type="dxa"/>
            <w:noWrap/>
            <w:hideMark/>
          </w:tcPr>
          <w:p w14:paraId="486619D8" w14:textId="6B43E3CF" w:rsidR="000C4DB6" w:rsidRPr="00E730A2" w:rsidRDefault="000C4DB6" w:rsidP="000C4DB6">
            <w:pPr>
              <w:jc w:val="center"/>
            </w:pPr>
            <w:r w:rsidRPr="00E730A2">
              <w:t>2.3</w:t>
            </w:r>
            <w:r w:rsidR="00163FDE">
              <w:t>9</w:t>
            </w:r>
          </w:p>
        </w:tc>
      </w:tr>
      <w:tr w:rsidR="000C4DB6" w:rsidRPr="00E730A2" w14:paraId="04EDA994" w14:textId="77777777" w:rsidTr="0095638E">
        <w:trPr>
          <w:trHeight w:val="300"/>
        </w:trPr>
        <w:tc>
          <w:tcPr>
            <w:tcW w:w="1475" w:type="dxa"/>
            <w:noWrap/>
            <w:hideMark/>
          </w:tcPr>
          <w:p w14:paraId="0E74F865" w14:textId="77777777" w:rsidR="000C4DB6" w:rsidRPr="00E730A2" w:rsidRDefault="000C4DB6" w:rsidP="000C4DB6">
            <w:pPr>
              <w:jc w:val="center"/>
            </w:pPr>
            <w:r w:rsidRPr="00E730A2">
              <w:t>Winter</w:t>
            </w:r>
          </w:p>
        </w:tc>
        <w:tc>
          <w:tcPr>
            <w:tcW w:w="1824" w:type="dxa"/>
            <w:noWrap/>
            <w:hideMark/>
          </w:tcPr>
          <w:p w14:paraId="3869F25D" w14:textId="0C50BCDB" w:rsidR="000C4DB6" w:rsidRPr="00E730A2" w:rsidRDefault="000C4DB6" w:rsidP="000C4DB6">
            <w:pPr>
              <w:jc w:val="center"/>
            </w:pPr>
            <w:r w:rsidRPr="00E730A2">
              <w:t>CALYPSO</w:t>
            </w:r>
            <w:r>
              <w:t>*</w:t>
            </w:r>
          </w:p>
        </w:tc>
        <w:tc>
          <w:tcPr>
            <w:tcW w:w="1253" w:type="dxa"/>
          </w:tcPr>
          <w:p w14:paraId="4FBC50A5" w14:textId="3F7A425C" w:rsidR="000C4DB6" w:rsidRPr="00804C72" w:rsidRDefault="001E3F18" w:rsidP="000C4DB6">
            <w:pPr>
              <w:jc w:val="center"/>
            </w:pPr>
            <w:r>
              <w:t>commercial</w:t>
            </w:r>
          </w:p>
        </w:tc>
        <w:tc>
          <w:tcPr>
            <w:tcW w:w="1253" w:type="dxa"/>
            <w:noWrap/>
            <w:hideMark/>
          </w:tcPr>
          <w:p w14:paraId="5383B20D" w14:textId="0B156B26" w:rsidR="000C4DB6" w:rsidRPr="00E730A2" w:rsidRDefault="000C4DB6" w:rsidP="000C4DB6">
            <w:pPr>
              <w:jc w:val="center"/>
            </w:pPr>
            <w:r w:rsidRPr="00804C72">
              <w:t>DDD</w:t>
            </w:r>
          </w:p>
        </w:tc>
        <w:tc>
          <w:tcPr>
            <w:tcW w:w="640" w:type="dxa"/>
            <w:noWrap/>
            <w:hideMark/>
          </w:tcPr>
          <w:p w14:paraId="7E527582" w14:textId="0530D760" w:rsidR="000C4DB6" w:rsidRPr="00E730A2" w:rsidRDefault="000C4DB6" w:rsidP="000C4DB6">
            <w:pPr>
              <w:jc w:val="center"/>
            </w:pPr>
            <w:r w:rsidRPr="00E730A2">
              <w:t>2</w:t>
            </w:r>
            <w:r w:rsidR="00163FDE">
              <w:t>4</w:t>
            </w:r>
          </w:p>
        </w:tc>
        <w:tc>
          <w:tcPr>
            <w:tcW w:w="1220" w:type="dxa"/>
            <w:noWrap/>
            <w:hideMark/>
          </w:tcPr>
          <w:p w14:paraId="3C7305CC" w14:textId="241EBD83" w:rsidR="000C4DB6" w:rsidRPr="00E730A2" w:rsidRDefault="000C4DB6" w:rsidP="000C4DB6">
            <w:pPr>
              <w:jc w:val="center"/>
            </w:pPr>
            <w:r w:rsidRPr="00E730A2">
              <w:t>0.</w:t>
            </w:r>
            <w:r w:rsidR="00163FDE">
              <w:t>28</w:t>
            </w:r>
          </w:p>
        </w:tc>
        <w:tc>
          <w:tcPr>
            <w:tcW w:w="1220" w:type="dxa"/>
            <w:noWrap/>
            <w:hideMark/>
          </w:tcPr>
          <w:p w14:paraId="23B22978" w14:textId="6A27A5CA" w:rsidR="000C4DB6" w:rsidRPr="00E730A2" w:rsidRDefault="000C4DB6" w:rsidP="000C4DB6">
            <w:pPr>
              <w:jc w:val="center"/>
            </w:pPr>
            <w:r w:rsidRPr="00E730A2">
              <w:t>0.25</w:t>
            </w:r>
          </w:p>
        </w:tc>
      </w:tr>
      <w:tr w:rsidR="000C4DB6" w:rsidRPr="00E730A2" w14:paraId="23B1BDD1" w14:textId="77777777" w:rsidTr="0095638E">
        <w:trPr>
          <w:trHeight w:val="300"/>
        </w:trPr>
        <w:tc>
          <w:tcPr>
            <w:tcW w:w="1475" w:type="dxa"/>
            <w:noWrap/>
            <w:hideMark/>
          </w:tcPr>
          <w:p w14:paraId="2C8F4319" w14:textId="10B13CF0" w:rsidR="000C4DB6" w:rsidRPr="00E730A2" w:rsidRDefault="00660CF4" w:rsidP="000C4DB6">
            <w:pPr>
              <w:jc w:val="center"/>
            </w:pPr>
            <w:r>
              <w:t>Winter (F)</w:t>
            </w:r>
          </w:p>
        </w:tc>
        <w:tc>
          <w:tcPr>
            <w:tcW w:w="1824" w:type="dxa"/>
            <w:noWrap/>
            <w:hideMark/>
          </w:tcPr>
          <w:p w14:paraId="0F0DCFA1" w14:textId="6B61EED5" w:rsidR="000C4DB6" w:rsidRPr="00E730A2" w:rsidRDefault="000C4DB6" w:rsidP="000C4DB6">
            <w:pPr>
              <w:jc w:val="center"/>
            </w:pPr>
            <w:r>
              <w:t>LIGHTNING</w:t>
            </w:r>
          </w:p>
        </w:tc>
        <w:tc>
          <w:tcPr>
            <w:tcW w:w="1253" w:type="dxa"/>
          </w:tcPr>
          <w:p w14:paraId="5C29915D" w14:textId="3CB9E706" w:rsidR="000C4DB6" w:rsidRPr="00804C72" w:rsidRDefault="001E3F18" w:rsidP="000C4DB6">
            <w:pPr>
              <w:jc w:val="center"/>
            </w:pPr>
            <w:r>
              <w:t>commercial</w:t>
            </w:r>
          </w:p>
        </w:tc>
        <w:tc>
          <w:tcPr>
            <w:tcW w:w="1253" w:type="dxa"/>
            <w:noWrap/>
            <w:hideMark/>
          </w:tcPr>
          <w:p w14:paraId="1FE31A26" w14:textId="066E9A7E" w:rsidR="000C4DB6" w:rsidRPr="00E730A2" w:rsidRDefault="000C4DB6" w:rsidP="000C4DB6">
            <w:pPr>
              <w:jc w:val="center"/>
            </w:pPr>
            <w:r w:rsidRPr="00804C72">
              <w:t>DDD</w:t>
            </w:r>
          </w:p>
        </w:tc>
        <w:tc>
          <w:tcPr>
            <w:tcW w:w="640" w:type="dxa"/>
            <w:noWrap/>
            <w:hideMark/>
          </w:tcPr>
          <w:p w14:paraId="666EE24B" w14:textId="77777777" w:rsidR="000C4DB6" w:rsidRPr="00E730A2" w:rsidRDefault="000C4DB6" w:rsidP="000C4DB6">
            <w:pPr>
              <w:jc w:val="center"/>
            </w:pPr>
            <w:r w:rsidRPr="00E730A2">
              <w:t>42</w:t>
            </w:r>
          </w:p>
        </w:tc>
        <w:tc>
          <w:tcPr>
            <w:tcW w:w="1220" w:type="dxa"/>
            <w:noWrap/>
            <w:hideMark/>
          </w:tcPr>
          <w:p w14:paraId="46EC43D1" w14:textId="77777777" w:rsidR="000C4DB6" w:rsidRPr="00E730A2" w:rsidRDefault="000C4DB6" w:rsidP="000C4DB6">
            <w:pPr>
              <w:jc w:val="center"/>
            </w:pPr>
            <w:r w:rsidRPr="00E730A2">
              <w:t>0.00</w:t>
            </w:r>
          </w:p>
        </w:tc>
        <w:tc>
          <w:tcPr>
            <w:tcW w:w="1220" w:type="dxa"/>
            <w:noWrap/>
            <w:hideMark/>
          </w:tcPr>
          <w:p w14:paraId="70F28A54" w14:textId="0E103564" w:rsidR="000C4DB6" w:rsidRPr="00E730A2" w:rsidRDefault="000C4DB6" w:rsidP="000C4DB6">
            <w:pPr>
              <w:jc w:val="center"/>
            </w:pPr>
            <w:r w:rsidRPr="00E730A2">
              <w:t>0.00</w:t>
            </w:r>
          </w:p>
        </w:tc>
      </w:tr>
      <w:tr w:rsidR="000C4DB6" w:rsidRPr="00E730A2" w14:paraId="6C057A29" w14:textId="77777777" w:rsidTr="0095638E">
        <w:trPr>
          <w:trHeight w:val="300"/>
        </w:trPr>
        <w:tc>
          <w:tcPr>
            <w:tcW w:w="1475" w:type="dxa"/>
            <w:noWrap/>
            <w:hideMark/>
          </w:tcPr>
          <w:p w14:paraId="74CBB3CB" w14:textId="77777777" w:rsidR="000C4DB6" w:rsidRPr="00E730A2" w:rsidRDefault="000C4DB6" w:rsidP="000C4DB6">
            <w:pPr>
              <w:jc w:val="center"/>
            </w:pPr>
            <w:r w:rsidRPr="00E730A2">
              <w:t>Winter</w:t>
            </w:r>
          </w:p>
        </w:tc>
        <w:tc>
          <w:tcPr>
            <w:tcW w:w="1824" w:type="dxa"/>
            <w:noWrap/>
            <w:hideMark/>
          </w:tcPr>
          <w:p w14:paraId="45BD6DC7" w14:textId="1069E0B3" w:rsidR="000C4DB6" w:rsidRPr="00E730A2" w:rsidRDefault="000C4DB6" w:rsidP="000C4DB6">
            <w:pPr>
              <w:jc w:val="center"/>
            </w:pPr>
            <w:r w:rsidRPr="00E730A2">
              <w:t>FLAVIA</w:t>
            </w:r>
            <w:r>
              <w:t>*</w:t>
            </w:r>
          </w:p>
        </w:tc>
        <w:tc>
          <w:tcPr>
            <w:tcW w:w="1253" w:type="dxa"/>
          </w:tcPr>
          <w:p w14:paraId="2B2BD55D" w14:textId="416F4095" w:rsidR="000C4DB6" w:rsidRPr="00804C72" w:rsidRDefault="001E3F18" w:rsidP="000C4DB6">
            <w:pPr>
              <w:jc w:val="center"/>
            </w:pPr>
            <w:r>
              <w:t>commercial</w:t>
            </w:r>
          </w:p>
        </w:tc>
        <w:tc>
          <w:tcPr>
            <w:tcW w:w="1253" w:type="dxa"/>
            <w:noWrap/>
            <w:hideMark/>
          </w:tcPr>
          <w:p w14:paraId="0F294F07" w14:textId="41BA8277" w:rsidR="000C4DB6" w:rsidRPr="00E730A2" w:rsidRDefault="000C4DB6" w:rsidP="000C4DB6">
            <w:pPr>
              <w:jc w:val="center"/>
            </w:pPr>
            <w:r w:rsidRPr="00804C72">
              <w:t>DDD</w:t>
            </w:r>
          </w:p>
        </w:tc>
        <w:tc>
          <w:tcPr>
            <w:tcW w:w="640" w:type="dxa"/>
            <w:noWrap/>
            <w:hideMark/>
          </w:tcPr>
          <w:p w14:paraId="3EC969F4" w14:textId="488B04FA" w:rsidR="000C4DB6" w:rsidRPr="00E730A2" w:rsidRDefault="00163FDE" w:rsidP="000C4DB6">
            <w:pPr>
              <w:jc w:val="center"/>
            </w:pPr>
            <w:r>
              <w:t>39</w:t>
            </w:r>
          </w:p>
        </w:tc>
        <w:tc>
          <w:tcPr>
            <w:tcW w:w="1220" w:type="dxa"/>
            <w:noWrap/>
            <w:hideMark/>
          </w:tcPr>
          <w:p w14:paraId="4FF28823" w14:textId="6BE481F6" w:rsidR="000C4DB6" w:rsidRPr="00E730A2" w:rsidRDefault="00163FDE" w:rsidP="000C4DB6">
            <w:pPr>
              <w:jc w:val="center"/>
            </w:pPr>
            <w:r>
              <w:t>0.88</w:t>
            </w:r>
          </w:p>
        </w:tc>
        <w:tc>
          <w:tcPr>
            <w:tcW w:w="1220" w:type="dxa"/>
            <w:noWrap/>
            <w:hideMark/>
          </w:tcPr>
          <w:p w14:paraId="265D8008" w14:textId="59F340FB" w:rsidR="000C4DB6" w:rsidRPr="00E730A2" w:rsidRDefault="00163FDE" w:rsidP="000C4DB6">
            <w:pPr>
              <w:jc w:val="center"/>
            </w:pPr>
            <w:r>
              <w:t>0.88</w:t>
            </w:r>
          </w:p>
        </w:tc>
      </w:tr>
      <w:tr w:rsidR="000C4DB6" w:rsidRPr="00E730A2" w14:paraId="3CF0AB08" w14:textId="77777777" w:rsidTr="0095638E">
        <w:trPr>
          <w:trHeight w:val="300"/>
        </w:trPr>
        <w:tc>
          <w:tcPr>
            <w:tcW w:w="1475" w:type="dxa"/>
            <w:noWrap/>
            <w:hideMark/>
          </w:tcPr>
          <w:p w14:paraId="292C6D22" w14:textId="77777777" w:rsidR="000C4DB6" w:rsidRPr="00E730A2" w:rsidRDefault="000C4DB6" w:rsidP="000C4DB6">
            <w:pPr>
              <w:jc w:val="center"/>
            </w:pPr>
            <w:r w:rsidRPr="00E730A2">
              <w:t>Winter</w:t>
            </w:r>
          </w:p>
        </w:tc>
        <w:tc>
          <w:tcPr>
            <w:tcW w:w="1824" w:type="dxa"/>
            <w:noWrap/>
            <w:hideMark/>
          </w:tcPr>
          <w:p w14:paraId="28637D1B" w14:textId="48DDDCE9" w:rsidR="000C4DB6" w:rsidRPr="00E730A2" w:rsidRDefault="000C4DB6" w:rsidP="000C4DB6">
            <w:pPr>
              <w:jc w:val="center"/>
            </w:pPr>
            <w:r w:rsidRPr="00E730A2">
              <w:t>SU_MATEO</w:t>
            </w:r>
            <w:r>
              <w:t>*</w:t>
            </w:r>
          </w:p>
        </w:tc>
        <w:tc>
          <w:tcPr>
            <w:tcW w:w="1253" w:type="dxa"/>
          </w:tcPr>
          <w:p w14:paraId="1A780CC4" w14:textId="70F603A3" w:rsidR="000C4DB6" w:rsidRPr="00804C72" w:rsidRDefault="001E3F18" w:rsidP="000C4DB6">
            <w:pPr>
              <w:jc w:val="center"/>
            </w:pPr>
            <w:r>
              <w:t>commercial</w:t>
            </w:r>
          </w:p>
        </w:tc>
        <w:tc>
          <w:tcPr>
            <w:tcW w:w="1253" w:type="dxa"/>
            <w:noWrap/>
            <w:hideMark/>
          </w:tcPr>
          <w:p w14:paraId="0BC340CA" w14:textId="4BA52B39" w:rsidR="000C4DB6" w:rsidRPr="00E730A2" w:rsidRDefault="000C4DB6" w:rsidP="000C4DB6">
            <w:pPr>
              <w:jc w:val="center"/>
            </w:pPr>
            <w:r w:rsidRPr="00804C72">
              <w:t>DDD</w:t>
            </w:r>
          </w:p>
        </w:tc>
        <w:tc>
          <w:tcPr>
            <w:tcW w:w="640" w:type="dxa"/>
            <w:noWrap/>
            <w:hideMark/>
          </w:tcPr>
          <w:p w14:paraId="5C993FE7" w14:textId="331D17B3" w:rsidR="000C4DB6" w:rsidRPr="00E730A2" w:rsidRDefault="000C4DB6" w:rsidP="000C4DB6">
            <w:pPr>
              <w:jc w:val="center"/>
            </w:pPr>
            <w:r w:rsidRPr="00E730A2">
              <w:t>2</w:t>
            </w:r>
            <w:r w:rsidR="00163FDE">
              <w:t>4</w:t>
            </w:r>
          </w:p>
        </w:tc>
        <w:tc>
          <w:tcPr>
            <w:tcW w:w="1220" w:type="dxa"/>
            <w:noWrap/>
            <w:hideMark/>
          </w:tcPr>
          <w:p w14:paraId="7E35556F" w14:textId="3EC0F4F9" w:rsidR="000C4DB6" w:rsidRPr="00E730A2" w:rsidRDefault="000C4DB6" w:rsidP="000C4DB6">
            <w:pPr>
              <w:jc w:val="center"/>
            </w:pPr>
            <w:r w:rsidRPr="00E730A2">
              <w:t>0.7</w:t>
            </w:r>
            <w:r w:rsidR="00163FDE">
              <w:t>7</w:t>
            </w:r>
          </w:p>
        </w:tc>
        <w:tc>
          <w:tcPr>
            <w:tcW w:w="1220" w:type="dxa"/>
            <w:noWrap/>
            <w:hideMark/>
          </w:tcPr>
          <w:p w14:paraId="5F1B7F54" w14:textId="7243AA58" w:rsidR="000C4DB6" w:rsidRPr="00E730A2" w:rsidRDefault="000C4DB6" w:rsidP="000C4DB6">
            <w:pPr>
              <w:jc w:val="center"/>
            </w:pPr>
            <w:r w:rsidRPr="00E730A2">
              <w:t>0.</w:t>
            </w:r>
            <w:r w:rsidR="00163FDE">
              <w:t>92</w:t>
            </w:r>
          </w:p>
        </w:tc>
      </w:tr>
    </w:tbl>
    <w:p w14:paraId="483A7847" w14:textId="77777777" w:rsidR="00E730A2" w:rsidRDefault="00E730A2" w:rsidP="00B97389"/>
    <w:p w14:paraId="7E480BED" w14:textId="77777777" w:rsidR="005C743E" w:rsidRDefault="005C743E" w:rsidP="00B97389"/>
    <w:p w14:paraId="3A30FC08" w14:textId="77777777" w:rsidR="005C743E" w:rsidRDefault="005C743E" w:rsidP="00B97389"/>
    <w:p w14:paraId="6300CF65" w14:textId="77777777" w:rsidR="005C743E" w:rsidRDefault="005C743E" w:rsidP="00B97389"/>
    <w:p w14:paraId="2C2B0C72" w14:textId="77304E41" w:rsidR="00323664" w:rsidRDefault="00323664" w:rsidP="00B97389"/>
    <w:p w14:paraId="1337146B" w14:textId="7A75698D" w:rsidR="00323664" w:rsidRDefault="00323664" w:rsidP="00B97389"/>
    <w:p w14:paraId="055F4D53" w14:textId="5BFFB330" w:rsidR="00323664" w:rsidRDefault="00323664" w:rsidP="00B97389"/>
    <w:p w14:paraId="7B8A21A2" w14:textId="58DA410F" w:rsidR="00323664" w:rsidRDefault="00323664" w:rsidP="00B97389"/>
    <w:p w14:paraId="47FEC315" w14:textId="677E0A2C" w:rsidR="00323664" w:rsidRDefault="00323664" w:rsidP="00B97389"/>
    <w:p w14:paraId="6959226F" w14:textId="57E865B1" w:rsidR="00323664" w:rsidRDefault="00323664" w:rsidP="00B97389"/>
    <w:p w14:paraId="099227B2" w14:textId="281C1D37" w:rsidR="00323664" w:rsidRDefault="00323664" w:rsidP="00B97389"/>
    <w:p w14:paraId="59997E5A" w14:textId="3FD5707A" w:rsidR="00323664" w:rsidRDefault="00323664" w:rsidP="00B97389"/>
    <w:p w14:paraId="7A48C08C" w14:textId="797A049C" w:rsidR="00323664" w:rsidRDefault="00323664" w:rsidP="00B97389"/>
    <w:p w14:paraId="590FC9B5" w14:textId="5D2DF682" w:rsidR="00323664" w:rsidRDefault="00323664" w:rsidP="00B97389"/>
    <w:p w14:paraId="4756BB9B" w14:textId="1BEF0F38" w:rsidR="00323664" w:rsidRDefault="00323664" w:rsidP="00B97389"/>
    <w:p w14:paraId="3D27A9EA" w14:textId="77459FF6" w:rsidR="00323664" w:rsidRDefault="00323664" w:rsidP="00B97389"/>
    <w:p w14:paraId="4516896B" w14:textId="2780EA90" w:rsidR="00323664" w:rsidRDefault="00323664" w:rsidP="00B97389"/>
    <w:p w14:paraId="17B368A9" w14:textId="721C811C" w:rsidR="00323664" w:rsidRDefault="00323664" w:rsidP="00B97389"/>
    <w:p w14:paraId="4A920B54" w14:textId="1EFD0D88" w:rsidR="00323664" w:rsidRDefault="00323664" w:rsidP="00B97389"/>
    <w:p w14:paraId="6CFCEAE0" w14:textId="07D5137A" w:rsidR="00323664" w:rsidRDefault="00323664" w:rsidP="00B97389"/>
    <w:p w14:paraId="1458D4F0" w14:textId="31B84D7E" w:rsidR="00323664" w:rsidRDefault="00323664" w:rsidP="00B97389"/>
    <w:p w14:paraId="0681B13F" w14:textId="77777777" w:rsidR="00323664" w:rsidRDefault="00323664" w:rsidP="00B97389"/>
    <w:p w14:paraId="001E7A2D" w14:textId="174F5C62" w:rsidR="00B97389" w:rsidRDefault="00B97389" w:rsidP="00B97389">
      <w:r>
        <w:t>Table 3: Environmental summaries with planting date, average heading date, average daily high temperature (</w:t>
      </w:r>
      <w:proofErr w:type="spellStart"/>
      <w:r w:rsidRPr="0071165D">
        <w:t>T</w:t>
      </w:r>
      <w:r w:rsidRPr="0071165D">
        <w:rPr>
          <w:vertAlign w:val="subscript"/>
        </w:rPr>
        <w:t>max</w:t>
      </w:r>
      <w:proofErr w:type="spellEnd"/>
      <w:r>
        <w:t>), average daily low temperature (</w:t>
      </w:r>
      <w:proofErr w:type="spellStart"/>
      <w:r w:rsidRPr="0071165D">
        <w:t>T</w:t>
      </w:r>
      <w:r w:rsidRPr="0071165D">
        <w:rPr>
          <w:vertAlign w:val="subscript"/>
        </w:rPr>
        <w:t>min</w:t>
      </w:r>
      <w:proofErr w:type="spellEnd"/>
      <w:r>
        <w:t>), average daily temperature (</w:t>
      </w:r>
      <w:proofErr w:type="spellStart"/>
      <w:r w:rsidRPr="0071165D">
        <w:t>T</w:t>
      </w:r>
      <w:r w:rsidRPr="0071165D">
        <w:rPr>
          <w:vertAlign w:val="subscript"/>
        </w:rPr>
        <w:t>avg</w:t>
      </w:r>
      <w:proofErr w:type="spellEnd"/>
      <w:r>
        <w:t>), and total precipitation (</w:t>
      </w:r>
      <w:r w:rsidR="005C743E">
        <w:t>P</w:t>
      </w:r>
      <w:r w:rsidR="005C743E">
        <w:rPr>
          <w:vertAlign w:val="subscript"/>
        </w:rPr>
        <w:t>sum</w:t>
      </w:r>
      <w:r>
        <w:t xml:space="preserve">) during the </w:t>
      </w:r>
      <w:r w:rsidR="00341067">
        <w:t>grain fill</w:t>
      </w:r>
      <w:r>
        <w:t xml:space="preserve"> period. Temperatures in </w:t>
      </w:r>
      <w:r w:rsidR="00AD35A9">
        <w:t>Celsius</w:t>
      </w:r>
      <w:r>
        <w:t xml:space="preserve"> and precipitation in </w:t>
      </w:r>
      <w:r w:rsidR="00AD35A9">
        <w:t>centimeters</w:t>
      </w:r>
      <w:r>
        <w:t xml:space="preserve">. </w:t>
      </w:r>
    </w:p>
    <w:tbl>
      <w:tblPr>
        <w:tblStyle w:val="TableGrid"/>
        <w:tblW w:w="9350" w:type="dxa"/>
        <w:tblLook w:val="04A0" w:firstRow="1" w:lastRow="0" w:firstColumn="1" w:lastColumn="0" w:noHBand="0" w:noVBand="1"/>
      </w:tblPr>
      <w:tblGrid>
        <w:gridCol w:w="1372"/>
        <w:gridCol w:w="1759"/>
        <w:gridCol w:w="1085"/>
        <w:gridCol w:w="994"/>
        <w:gridCol w:w="1092"/>
        <w:gridCol w:w="925"/>
        <w:gridCol w:w="1055"/>
        <w:gridCol w:w="1068"/>
      </w:tblGrid>
      <w:tr w:rsidR="00DA3C7C" w:rsidRPr="0084373F" w14:paraId="17CC9F45" w14:textId="77777777" w:rsidTr="00DA3C7C">
        <w:trPr>
          <w:trHeight w:val="300"/>
        </w:trPr>
        <w:tc>
          <w:tcPr>
            <w:tcW w:w="1372" w:type="dxa"/>
            <w:vAlign w:val="center"/>
          </w:tcPr>
          <w:p w14:paraId="2C41C89F" w14:textId="480CEC68" w:rsidR="00DA3C7C" w:rsidRDefault="00DA3C7C" w:rsidP="00DA3C7C">
            <w:pPr>
              <w:jc w:val="center"/>
              <w:rPr>
                <w:sz w:val="18"/>
                <w:szCs w:val="18"/>
              </w:rPr>
            </w:pPr>
            <w:r>
              <w:rPr>
                <w:sz w:val="18"/>
                <w:szCs w:val="18"/>
              </w:rPr>
              <w:t>Dataset</w:t>
            </w:r>
          </w:p>
        </w:tc>
        <w:tc>
          <w:tcPr>
            <w:tcW w:w="1759" w:type="dxa"/>
            <w:noWrap/>
            <w:vAlign w:val="center"/>
          </w:tcPr>
          <w:p w14:paraId="72BA3F0C" w14:textId="77777777" w:rsidR="00DA3C7C" w:rsidRPr="0084373F" w:rsidRDefault="00DA3C7C" w:rsidP="00DA3C7C">
            <w:pPr>
              <w:jc w:val="center"/>
              <w:rPr>
                <w:sz w:val="18"/>
                <w:szCs w:val="18"/>
              </w:rPr>
            </w:pPr>
            <w:r>
              <w:rPr>
                <w:sz w:val="18"/>
                <w:szCs w:val="18"/>
              </w:rPr>
              <w:t>Environment</w:t>
            </w:r>
          </w:p>
        </w:tc>
        <w:tc>
          <w:tcPr>
            <w:tcW w:w="1085" w:type="dxa"/>
            <w:noWrap/>
            <w:vAlign w:val="center"/>
          </w:tcPr>
          <w:p w14:paraId="6E119BEE" w14:textId="77777777" w:rsidR="00DA3C7C" w:rsidRPr="0084373F" w:rsidRDefault="00DA3C7C" w:rsidP="00DA3C7C">
            <w:pPr>
              <w:jc w:val="center"/>
              <w:rPr>
                <w:sz w:val="18"/>
                <w:szCs w:val="18"/>
              </w:rPr>
            </w:pPr>
            <w:r>
              <w:rPr>
                <w:sz w:val="18"/>
                <w:szCs w:val="18"/>
              </w:rPr>
              <w:t>Planting date</w:t>
            </w:r>
          </w:p>
        </w:tc>
        <w:tc>
          <w:tcPr>
            <w:tcW w:w="994" w:type="dxa"/>
            <w:noWrap/>
            <w:vAlign w:val="center"/>
          </w:tcPr>
          <w:p w14:paraId="3497DAF2" w14:textId="77777777" w:rsidR="00DA3C7C" w:rsidRPr="0084373F" w:rsidRDefault="00DA3C7C" w:rsidP="00DA3C7C">
            <w:pPr>
              <w:jc w:val="center"/>
              <w:rPr>
                <w:sz w:val="18"/>
                <w:szCs w:val="18"/>
              </w:rPr>
            </w:pPr>
            <w:r>
              <w:rPr>
                <w:sz w:val="18"/>
                <w:szCs w:val="18"/>
              </w:rPr>
              <w:t>Average heading date</w:t>
            </w:r>
          </w:p>
        </w:tc>
        <w:tc>
          <w:tcPr>
            <w:tcW w:w="1092"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0B73587" w14:textId="12926C59" w:rsidR="00DA3C7C" w:rsidRPr="00DA3C7C" w:rsidRDefault="00DA3C7C" w:rsidP="00DA3C7C">
            <w:pPr>
              <w:jc w:val="center"/>
              <w:rPr>
                <w:sz w:val="18"/>
                <w:szCs w:val="18"/>
              </w:rPr>
            </w:pPr>
            <w:proofErr w:type="spellStart"/>
            <w:r w:rsidRPr="00DA3C7C">
              <w:rPr>
                <w:color w:val="000000"/>
                <w:sz w:val="18"/>
                <w:szCs w:val="18"/>
              </w:rPr>
              <w:t>T</w:t>
            </w:r>
            <w:r w:rsidRPr="00DA3C7C">
              <w:rPr>
                <w:color w:val="000000"/>
                <w:sz w:val="18"/>
                <w:szCs w:val="18"/>
                <w:vertAlign w:val="subscript"/>
              </w:rPr>
              <w:t>max</w:t>
            </w:r>
            <w:proofErr w:type="spellEnd"/>
          </w:p>
        </w:tc>
        <w:tc>
          <w:tcPr>
            <w:tcW w:w="925" w:type="dxa"/>
            <w:tcBorders>
              <w:top w:val="single" w:sz="8" w:space="0" w:color="auto"/>
              <w:left w:val="nil"/>
              <w:bottom w:val="single" w:sz="4" w:space="0" w:color="auto"/>
              <w:right w:val="single" w:sz="8" w:space="0" w:color="auto"/>
            </w:tcBorders>
            <w:shd w:val="clear" w:color="auto" w:fill="auto"/>
            <w:vAlign w:val="center"/>
          </w:tcPr>
          <w:p w14:paraId="4F8D5E0C" w14:textId="129BB408" w:rsidR="00DA3C7C" w:rsidRPr="00DA3C7C" w:rsidRDefault="00DA3C7C" w:rsidP="00DA3C7C">
            <w:pPr>
              <w:jc w:val="center"/>
              <w:rPr>
                <w:sz w:val="18"/>
                <w:szCs w:val="18"/>
              </w:rPr>
            </w:pPr>
            <w:proofErr w:type="spellStart"/>
            <w:r w:rsidRPr="00DA3C7C">
              <w:rPr>
                <w:color w:val="000000"/>
                <w:sz w:val="18"/>
                <w:szCs w:val="18"/>
              </w:rPr>
              <w:t>T</w:t>
            </w:r>
            <w:r w:rsidRPr="00DA3C7C">
              <w:rPr>
                <w:color w:val="000000"/>
                <w:sz w:val="18"/>
                <w:szCs w:val="18"/>
                <w:vertAlign w:val="subscript"/>
              </w:rPr>
              <w:t>avg</w:t>
            </w:r>
            <w:proofErr w:type="spellEnd"/>
          </w:p>
        </w:tc>
        <w:tc>
          <w:tcPr>
            <w:tcW w:w="1055" w:type="dxa"/>
            <w:tcBorders>
              <w:top w:val="single" w:sz="8" w:space="0" w:color="auto"/>
              <w:left w:val="nil"/>
              <w:bottom w:val="single" w:sz="4" w:space="0" w:color="auto"/>
              <w:right w:val="single" w:sz="8" w:space="0" w:color="auto"/>
            </w:tcBorders>
            <w:shd w:val="clear" w:color="auto" w:fill="auto"/>
            <w:vAlign w:val="center"/>
          </w:tcPr>
          <w:p w14:paraId="7D5DE2AC" w14:textId="5BEEDD95" w:rsidR="00DA3C7C" w:rsidRPr="00DA3C7C" w:rsidRDefault="00DA3C7C" w:rsidP="00DA3C7C">
            <w:pPr>
              <w:jc w:val="center"/>
              <w:rPr>
                <w:sz w:val="18"/>
                <w:szCs w:val="18"/>
              </w:rPr>
            </w:pPr>
            <w:proofErr w:type="spellStart"/>
            <w:r w:rsidRPr="00DA3C7C">
              <w:rPr>
                <w:color w:val="000000"/>
                <w:sz w:val="18"/>
                <w:szCs w:val="18"/>
              </w:rPr>
              <w:t>T</w:t>
            </w:r>
            <w:r w:rsidRPr="00DA3C7C">
              <w:rPr>
                <w:color w:val="000000"/>
                <w:sz w:val="18"/>
                <w:szCs w:val="18"/>
                <w:vertAlign w:val="subscript"/>
              </w:rPr>
              <w:t>min</w:t>
            </w:r>
            <w:proofErr w:type="spellEnd"/>
          </w:p>
        </w:tc>
        <w:tc>
          <w:tcPr>
            <w:tcW w:w="1068" w:type="dxa"/>
            <w:tcBorders>
              <w:top w:val="single" w:sz="8" w:space="0" w:color="auto"/>
              <w:left w:val="nil"/>
              <w:bottom w:val="single" w:sz="4" w:space="0" w:color="auto"/>
              <w:right w:val="single" w:sz="8" w:space="0" w:color="auto"/>
            </w:tcBorders>
            <w:shd w:val="clear" w:color="auto" w:fill="auto"/>
            <w:vAlign w:val="center"/>
          </w:tcPr>
          <w:p w14:paraId="15CDEB68" w14:textId="1BE2C82E" w:rsidR="00DA3C7C" w:rsidRPr="00DA3C7C" w:rsidRDefault="00DA3C7C" w:rsidP="00DA3C7C">
            <w:pPr>
              <w:jc w:val="center"/>
              <w:rPr>
                <w:sz w:val="18"/>
                <w:szCs w:val="18"/>
              </w:rPr>
            </w:pPr>
            <w:r w:rsidRPr="00DA3C7C">
              <w:rPr>
                <w:color w:val="000000"/>
                <w:sz w:val="18"/>
                <w:szCs w:val="18"/>
              </w:rPr>
              <w:t>P</w:t>
            </w:r>
            <w:r w:rsidRPr="00DA3C7C">
              <w:rPr>
                <w:color w:val="000000"/>
                <w:sz w:val="18"/>
                <w:szCs w:val="18"/>
                <w:vertAlign w:val="subscript"/>
              </w:rPr>
              <w:t>sum</w:t>
            </w:r>
          </w:p>
        </w:tc>
      </w:tr>
      <w:tr w:rsidR="00DA3C7C" w:rsidRPr="0084373F" w14:paraId="26E2AB39" w14:textId="77777777" w:rsidTr="00DA3C7C">
        <w:trPr>
          <w:trHeight w:val="300"/>
        </w:trPr>
        <w:tc>
          <w:tcPr>
            <w:tcW w:w="1372" w:type="dxa"/>
          </w:tcPr>
          <w:p w14:paraId="2006CD2B" w14:textId="77777777" w:rsidR="00DA3C7C" w:rsidRDefault="00DA3C7C" w:rsidP="00DA3C7C">
            <w:pPr>
              <w:jc w:val="center"/>
              <w:rPr>
                <w:sz w:val="18"/>
                <w:szCs w:val="18"/>
              </w:rPr>
            </w:pPr>
            <w:r>
              <w:rPr>
                <w:sz w:val="18"/>
                <w:szCs w:val="18"/>
              </w:rPr>
              <w:t>Spring</w:t>
            </w:r>
          </w:p>
        </w:tc>
        <w:tc>
          <w:tcPr>
            <w:tcW w:w="1759" w:type="dxa"/>
            <w:noWrap/>
            <w:vAlign w:val="center"/>
          </w:tcPr>
          <w:p w14:paraId="3FF9BFD1" w14:textId="77777777" w:rsidR="00DA3C7C" w:rsidRPr="0084373F" w:rsidRDefault="00DA3C7C" w:rsidP="00DA3C7C">
            <w:pPr>
              <w:jc w:val="center"/>
              <w:rPr>
                <w:sz w:val="18"/>
                <w:szCs w:val="18"/>
              </w:rPr>
            </w:pPr>
            <w:r>
              <w:rPr>
                <w:sz w:val="18"/>
                <w:szCs w:val="18"/>
              </w:rPr>
              <w:t>Ketola2015</w:t>
            </w:r>
          </w:p>
        </w:tc>
        <w:tc>
          <w:tcPr>
            <w:tcW w:w="1085" w:type="dxa"/>
            <w:noWrap/>
            <w:vAlign w:val="center"/>
          </w:tcPr>
          <w:p w14:paraId="6B407C8E" w14:textId="77777777" w:rsidR="00DA3C7C" w:rsidRPr="0084373F" w:rsidRDefault="00DA3C7C" w:rsidP="00DA3C7C">
            <w:pPr>
              <w:jc w:val="center"/>
              <w:rPr>
                <w:sz w:val="18"/>
                <w:szCs w:val="18"/>
              </w:rPr>
            </w:pPr>
            <w:r>
              <w:rPr>
                <w:sz w:val="18"/>
                <w:szCs w:val="18"/>
              </w:rPr>
              <w:t>5/4/2015</w:t>
            </w:r>
          </w:p>
        </w:tc>
        <w:tc>
          <w:tcPr>
            <w:tcW w:w="994" w:type="dxa"/>
            <w:noWrap/>
            <w:vAlign w:val="center"/>
          </w:tcPr>
          <w:p w14:paraId="23F7464E" w14:textId="77777777" w:rsidR="00DA3C7C" w:rsidRPr="0084373F" w:rsidRDefault="00DA3C7C" w:rsidP="00DA3C7C">
            <w:pPr>
              <w:jc w:val="center"/>
              <w:rPr>
                <w:sz w:val="18"/>
                <w:szCs w:val="18"/>
              </w:rPr>
            </w:pPr>
            <w:r>
              <w:rPr>
                <w:sz w:val="18"/>
                <w:szCs w:val="18"/>
              </w:rPr>
              <w:t>6/30/2015</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6050D568" w14:textId="66ACA9C2" w:rsidR="00DA3C7C" w:rsidRPr="00DA3C7C" w:rsidRDefault="00DA3C7C" w:rsidP="00DA3C7C">
            <w:pPr>
              <w:jc w:val="center"/>
              <w:rPr>
                <w:sz w:val="18"/>
                <w:szCs w:val="18"/>
              </w:rPr>
            </w:pPr>
            <w:r w:rsidRPr="00DA3C7C">
              <w:rPr>
                <w:color w:val="000000"/>
                <w:sz w:val="18"/>
                <w:szCs w:val="18"/>
              </w:rPr>
              <w:t>25.3</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1817E408" w14:textId="650F6447" w:rsidR="00DA3C7C" w:rsidRPr="00DA3C7C" w:rsidRDefault="00DA3C7C" w:rsidP="00DA3C7C">
            <w:pPr>
              <w:jc w:val="center"/>
              <w:rPr>
                <w:sz w:val="18"/>
                <w:szCs w:val="18"/>
              </w:rPr>
            </w:pPr>
            <w:r w:rsidRPr="00DA3C7C">
              <w:rPr>
                <w:color w:val="000000"/>
                <w:sz w:val="18"/>
                <w:szCs w:val="18"/>
              </w:rPr>
              <w:t>19.1</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6793B3F0" w14:textId="44D3DB1B" w:rsidR="00DA3C7C" w:rsidRPr="00DA3C7C" w:rsidRDefault="00DA3C7C" w:rsidP="00DA3C7C">
            <w:pPr>
              <w:jc w:val="center"/>
              <w:rPr>
                <w:sz w:val="18"/>
                <w:szCs w:val="18"/>
              </w:rPr>
            </w:pPr>
            <w:r w:rsidRPr="00DA3C7C">
              <w:rPr>
                <w:color w:val="000000"/>
                <w:sz w:val="18"/>
                <w:szCs w:val="18"/>
              </w:rPr>
              <w:t>13.4</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286ADE66" w14:textId="48E2A645" w:rsidR="00DA3C7C" w:rsidRPr="00DA3C7C" w:rsidRDefault="00DA3C7C" w:rsidP="00DA3C7C">
            <w:pPr>
              <w:jc w:val="center"/>
              <w:rPr>
                <w:sz w:val="18"/>
                <w:szCs w:val="18"/>
              </w:rPr>
            </w:pPr>
            <w:r w:rsidRPr="00DA3C7C">
              <w:rPr>
                <w:color w:val="000000"/>
                <w:sz w:val="18"/>
                <w:szCs w:val="18"/>
              </w:rPr>
              <w:t>12.4</w:t>
            </w:r>
          </w:p>
        </w:tc>
      </w:tr>
      <w:tr w:rsidR="00DA3C7C" w:rsidRPr="0084373F" w14:paraId="2B59EF9A" w14:textId="77777777" w:rsidTr="00DA3C7C">
        <w:trPr>
          <w:trHeight w:val="300"/>
        </w:trPr>
        <w:tc>
          <w:tcPr>
            <w:tcW w:w="1372" w:type="dxa"/>
          </w:tcPr>
          <w:p w14:paraId="60CF7E13"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13248CFA" w14:textId="77777777" w:rsidR="00DA3C7C" w:rsidRPr="0084373F" w:rsidRDefault="00DA3C7C" w:rsidP="00DA3C7C">
            <w:pPr>
              <w:jc w:val="center"/>
              <w:rPr>
                <w:sz w:val="18"/>
                <w:szCs w:val="18"/>
              </w:rPr>
            </w:pPr>
            <w:r>
              <w:rPr>
                <w:sz w:val="18"/>
                <w:szCs w:val="18"/>
              </w:rPr>
              <w:t>Snyder2015</w:t>
            </w:r>
          </w:p>
        </w:tc>
        <w:tc>
          <w:tcPr>
            <w:tcW w:w="1085" w:type="dxa"/>
            <w:noWrap/>
            <w:vAlign w:val="center"/>
          </w:tcPr>
          <w:p w14:paraId="7C40FFC6" w14:textId="77777777" w:rsidR="00DA3C7C" w:rsidRPr="0084373F" w:rsidRDefault="00DA3C7C" w:rsidP="00DA3C7C">
            <w:pPr>
              <w:jc w:val="center"/>
              <w:rPr>
                <w:sz w:val="18"/>
                <w:szCs w:val="18"/>
              </w:rPr>
            </w:pPr>
            <w:r>
              <w:rPr>
                <w:sz w:val="18"/>
                <w:szCs w:val="18"/>
              </w:rPr>
              <w:t>4/27/2015</w:t>
            </w:r>
          </w:p>
        </w:tc>
        <w:tc>
          <w:tcPr>
            <w:tcW w:w="994" w:type="dxa"/>
            <w:noWrap/>
            <w:vAlign w:val="center"/>
          </w:tcPr>
          <w:p w14:paraId="64A14E88" w14:textId="77777777" w:rsidR="00DA3C7C" w:rsidRPr="0084373F" w:rsidRDefault="00DA3C7C" w:rsidP="00DA3C7C">
            <w:pPr>
              <w:jc w:val="center"/>
              <w:rPr>
                <w:sz w:val="18"/>
                <w:szCs w:val="18"/>
              </w:rPr>
            </w:pPr>
            <w:r>
              <w:rPr>
                <w:sz w:val="18"/>
                <w:szCs w:val="18"/>
              </w:rPr>
              <w:t>6/19/2015</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1B4E9E23" w14:textId="4F40B94B" w:rsidR="00DA3C7C" w:rsidRPr="00DA3C7C" w:rsidRDefault="00DA3C7C" w:rsidP="00DA3C7C">
            <w:pPr>
              <w:jc w:val="center"/>
              <w:rPr>
                <w:sz w:val="18"/>
                <w:szCs w:val="18"/>
              </w:rPr>
            </w:pPr>
            <w:r w:rsidRPr="00DA3C7C">
              <w:rPr>
                <w:color w:val="000000"/>
                <w:sz w:val="18"/>
                <w:szCs w:val="18"/>
              </w:rPr>
              <w:t>24.8</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32155951" w14:textId="10C5EC7A" w:rsidR="00DA3C7C" w:rsidRPr="00DA3C7C" w:rsidRDefault="00DA3C7C" w:rsidP="00DA3C7C">
            <w:pPr>
              <w:jc w:val="center"/>
              <w:rPr>
                <w:sz w:val="18"/>
                <w:szCs w:val="18"/>
              </w:rPr>
            </w:pPr>
            <w:r w:rsidRPr="00DA3C7C">
              <w:rPr>
                <w:color w:val="000000"/>
                <w:sz w:val="18"/>
                <w:szCs w:val="18"/>
              </w:rPr>
              <w:t>19.0</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78103F88" w14:textId="6D7EE836" w:rsidR="00DA3C7C" w:rsidRPr="00DA3C7C" w:rsidRDefault="00DA3C7C" w:rsidP="00DA3C7C">
            <w:pPr>
              <w:jc w:val="center"/>
              <w:rPr>
                <w:sz w:val="18"/>
                <w:szCs w:val="18"/>
              </w:rPr>
            </w:pPr>
            <w:r w:rsidRPr="00DA3C7C">
              <w:rPr>
                <w:color w:val="000000"/>
                <w:sz w:val="18"/>
                <w:szCs w:val="18"/>
              </w:rPr>
              <w:t>13.1</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22622CB5" w14:textId="532AB428" w:rsidR="00DA3C7C" w:rsidRPr="00DA3C7C" w:rsidRDefault="00DA3C7C" w:rsidP="00DA3C7C">
            <w:pPr>
              <w:jc w:val="center"/>
              <w:rPr>
                <w:sz w:val="18"/>
                <w:szCs w:val="18"/>
              </w:rPr>
            </w:pPr>
            <w:r w:rsidRPr="00DA3C7C">
              <w:rPr>
                <w:color w:val="000000"/>
                <w:sz w:val="18"/>
                <w:szCs w:val="18"/>
              </w:rPr>
              <w:t>16.5</w:t>
            </w:r>
          </w:p>
        </w:tc>
      </w:tr>
      <w:tr w:rsidR="00DA3C7C" w:rsidRPr="0084373F" w14:paraId="08E34504" w14:textId="77777777" w:rsidTr="00DA3C7C">
        <w:trPr>
          <w:trHeight w:val="300"/>
        </w:trPr>
        <w:tc>
          <w:tcPr>
            <w:tcW w:w="1372" w:type="dxa"/>
          </w:tcPr>
          <w:p w14:paraId="3449A43D"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082E81F8" w14:textId="77777777" w:rsidR="00DA3C7C" w:rsidRDefault="00DA3C7C" w:rsidP="00DA3C7C">
            <w:pPr>
              <w:jc w:val="center"/>
              <w:rPr>
                <w:sz w:val="18"/>
                <w:szCs w:val="18"/>
              </w:rPr>
            </w:pPr>
            <w:r>
              <w:rPr>
                <w:sz w:val="18"/>
                <w:szCs w:val="18"/>
              </w:rPr>
              <w:t>S2MET_KT2015</w:t>
            </w:r>
          </w:p>
        </w:tc>
        <w:tc>
          <w:tcPr>
            <w:tcW w:w="1085" w:type="dxa"/>
            <w:noWrap/>
            <w:vAlign w:val="center"/>
          </w:tcPr>
          <w:p w14:paraId="7B3CB758" w14:textId="77777777" w:rsidR="00DA3C7C" w:rsidRDefault="00DA3C7C" w:rsidP="00DA3C7C">
            <w:pPr>
              <w:jc w:val="center"/>
              <w:rPr>
                <w:sz w:val="18"/>
                <w:szCs w:val="18"/>
              </w:rPr>
            </w:pPr>
            <w:r>
              <w:rPr>
                <w:sz w:val="18"/>
                <w:szCs w:val="18"/>
              </w:rPr>
              <w:t>5/5/2015</w:t>
            </w:r>
          </w:p>
        </w:tc>
        <w:tc>
          <w:tcPr>
            <w:tcW w:w="994" w:type="dxa"/>
            <w:noWrap/>
            <w:vAlign w:val="center"/>
          </w:tcPr>
          <w:p w14:paraId="6352AA45" w14:textId="77777777" w:rsidR="00DA3C7C" w:rsidRDefault="00DA3C7C" w:rsidP="00DA3C7C">
            <w:pPr>
              <w:jc w:val="center"/>
              <w:rPr>
                <w:sz w:val="18"/>
                <w:szCs w:val="18"/>
              </w:rPr>
            </w:pPr>
            <w:r>
              <w:rPr>
                <w:sz w:val="18"/>
                <w:szCs w:val="18"/>
              </w:rPr>
              <w:t>6/29/2015</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755B0A48" w14:textId="5EEFDD58" w:rsidR="00DA3C7C" w:rsidRPr="00DA3C7C" w:rsidRDefault="00DA3C7C" w:rsidP="00DA3C7C">
            <w:pPr>
              <w:jc w:val="center"/>
              <w:rPr>
                <w:sz w:val="18"/>
                <w:szCs w:val="18"/>
              </w:rPr>
            </w:pPr>
            <w:r w:rsidRPr="00DA3C7C">
              <w:rPr>
                <w:color w:val="000000"/>
                <w:sz w:val="18"/>
                <w:szCs w:val="18"/>
              </w:rPr>
              <w:t>25.0</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40A6579B" w14:textId="54A57EAC" w:rsidR="00DA3C7C" w:rsidRPr="00DA3C7C" w:rsidRDefault="00DA3C7C" w:rsidP="00DA3C7C">
            <w:pPr>
              <w:jc w:val="center"/>
              <w:rPr>
                <w:sz w:val="18"/>
                <w:szCs w:val="18"/>
              </w:rPr>
            </w:pPr>
            <w:r w:rsidRPr="00DA3C7C">
              <w:rPr>
                <w:color w:val="000000"/>
                <w:sz w:val="18"/>
                <w:szCs w:val="18"/>
              </w:rPr>
              <w:t>18.9</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487B9B11" w14:textId="5AC5E517" w:rsidR="00DA3C7C" w:rsidRPr="00DA3C7C" w:rsidRDefault="00DA3C7C" w:rsidP="00DA3C7C">
            <w:pPr>
              <w:jc w:val="center"/>
              <w:rPr>
                <w:sz w:val="18"/>
                <w:szCs w:val="18"/>
              </w:rPr>
            </w:pPr>
            <w:r w:rsidRPr="00DA3C7C">
              <w:rPr>
                <w:color w:val="000000"/>
                <w:sz w:val="18"/>
                <w:szCs w:val="18"/>
              </w:rPr>
              <w:t>13.2</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48F8B923" w14:textId="1626F3ED" w:rsidR="00DA3C7C" w:rsidRPr="00DA3C7C" w:rsidRDefault="00DA3C7C" w:rsidP="00DA3C7C">
            <w:pPr>
              <w:jc w:val="center"/>
              <w:rPr>
                <w:sz w:val="18"/>
                <w:szCs w:val="18"/>
              </w:rPr>
            </w:pPr>
            <w:r w:rsidRPr="00DA3C7C">
              <w:rPr>
                <w:color w:val="000000"/>
                <w:sz w:val="18"/>
                <w:szCs w:val="18"/>
              </w:rPr>
              <w:t>12.2</w:t>
            </w:r>
          </w:p>
        </w:tc>
      </w:tr>
      <w:tr w:rsidR="00DA3C7C" w:rsidRPr="0084373F" w14:paraId="20E074D1" w14:textId="77777777" w:rsidTr="00DA3C7C">
        <w:trPr>
          <w:trHeight w:val="300"/>
        </w:trPr>
        <w:tc>
          <w:tcPr>
            <w:tcW w:w="1372" w:type="dxa"/>
          </w:tcPr>
          <w:p w14:paraId="11DB6101"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28251FD5" w14:textId="77777777" w:rsidR="00DA3C7C" w:rsidRPr="0084373F" w:rsidRDefault="00DA3C7C" w:rsidP="00DA3C7C">
            <w:pPr>
              <w:jc w:val="center"/>
              <w:rPr>
                <w:sz w:val="18"/>
                <w:szCs w:val="18"/>
              </w:rPr>
            </w:pPr>
            <w:r>
              <w:rPr>
                <w:sz w:val="18"/>
                <w:szCs w:val="18"/>
              </w:rPr>
              <w:t>Helfer2016</w:t>
            </w:r>
          </w:p>
        </w:tc>
        <w:tc>
          <w:tcPr>
            <w:tcW w:w="1085" w:type="dxa"/>
            <w:noWrap/>
            <w:vAlign w:val="center"/>
          </w:tcPr>
          <w:p w14:paraId="3342F842" w14:textId="77777777" w:rsidR="00DA3C7C" w:rsidRPr="0084373F" w:rsidRDefault="00DA3C7C" w:rsidP="00DA3C7C">
            <w:pPr>
              <w:jc w:val="center"/>
              <w:rPr>
                <w:sz w:val="18"/>
                <w:szCs w:val="18"/>
              </w:rPr>
            </w:pPr>
            <w:r>
              <w:rPr>
                <w:sz w:val="18"/>
                <w:szCs w:val="18"/>
              </w:rPr>
              <w:t>4/27/2016</w:t>
            </w:r>
          </w:p>
        </w:tc>
        <w:tc>
          <w:tcPr>
            <w:tcW w:w="994" w:type="dxa"/>
            <w:noWrap/>
            <w:vAlign w:val="center"/>
          </w:tcPr>
          <w:p w14:paraId="2B3AD990" w14:textId="77777777" w:rsidR="00DA3C7C" w:rsidRPr="0084373F" w:rsidRDefault="00DA3C7C" w:rsidP="00DA3C7C">
            <w:pPr>
              <w:jc w:val="center"/>
              <w:rPr>
                <w:sz w:val="18"/>
                <w:szCs w:val="18"/>
              </w:rPr>
            </w:pPr>
            <w:r>
              <w:rPr>
                <w:sz w:val="18"/>
                <w:szCs w:val="18"/>
              </w:rPr>
              <w:t>7/2/2016</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0BB93E23" w14:textId="1642A549" w:rsidR="00DA3C7C" w:rsidRPr="00DA3C7C" w:rsidRDefault="00DA3C7C" w:rsidP="00DA3C7C">
            <w:pPr>
              <w:jc w:val="center"/>
              <w:rPr>
                <w:sz w:val="18"/>
                <w:szCs w:val="18"/>
              </w:rPr>
            </w:pPr>
            <w:r w:rsidRPr="00DA3C7C">
              <w:rPr>
                <w:color w:val="000000"/>
                <w:sz w:val="18"/>
                <w:szCs w:val="18"/>
              </w:rPr>
              <w:t>29.1</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5C916981" w14:textId="3EFA427B" w:rsidR="00DA3C7C" w:rsidRPr="00DA3C7C" w:rsidRDefault="00DA3C7C" w:rsidP="00DA3C7C">
            <w:pPr>
              <w:jc w:val="center"/>
              <w:rPr>
                <w:sz w:val="18"/>
                <w:szCs w:val="18"/>
              </w:rPr>
            </w:pPr>
            <w:r w:rsidRPr="00DA3C7C">
              <w:rPr>
                <w:color w:val="000000"/>
                <w:sz w:val="18"/>
                <w:szCs w:val="18"/>
              </w:rPr>
              <w:t>21.2</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51895AD2" w14:textId="0C632BFF" w:rsidR="00DA3C7C" w:rsidRPr="00DA3C7C" w:rsidRDefault="00DA3C7C" w:rsidP="00DA3C7C">
            <w:pPr>
              <w:jc w:val="center"/>
              <w:rPr>
                <w:sz w:val="18"/>
                <w:szCs w:val="18"/>
              </w:rPr>
            </w:pPr>
            <w:r w:rsidRPr="00DA3C7C">
              <w:rPr>
                <w:color w:val="000000"/>
                <w:sz w:val="18"/>
                <w:szCs w:val="18"/>
              </w:rPr>
              <w:t>14.4</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1D6E05C7" w14:textId="0EEE05F9" w:rsidR="00DA3C7C" w:rsidRPr="00DA3C7C" w:rsidRDefault="00DA3C7C" w:rsidP="00DA3C7C">
            <w:pPr>
              <w:jc w:val="center"/>
              <w:rPr>
                <w:sz w:val="18"/>
                <w:szCs w:val="18"/>
              </w:rPr>
            </w:pPr>
            <w:r w:rsidRPr="00DA3C7C">
              <w:rPr>
                <w:color w:val="000000"/>
                <w:sz w:val="18"/>
                <w:szCs w:val="18"/>
              </w:rPr>
              <w:t>3.8</w:t>
            </w:r>
          </w:p>
        </w:tc>
      </w:tr>
      <w:tr w:rsidR="00DA3C7C" w:rsidRPr="0084373F" w14:paraId="223CC94A" w14:textId="77777777" w:rsidTr="00DA3C7C">
        <w:trPr>
          <w:trHeight w:val="300"/>
        </w:trPr>
        <w:tc>
          <w:tcPr>
            <w:tcW w:w="1372" w:type="dxa"/>
          </w:tcPr>
          <w:p w14:paraId="5DEE4161"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184EFCB5" w14:textId="77777777" w:rsidR="00DA3C7C" w:rsidRPr="0084373F" w:rsidRDefault="00DA3C7C" w:rsidP="00DA3C7C">
            <w:pPr>
              <w:jc w:val="center"/>
              <w:rPr>
                <w:sz w:val="18"/>
                <w:szCs w:val="18"/>
              </w:rPr>
            </w:pPr>
            <w:r>
              <w:rPr>
                <w:sz w:val="18"/>
                <w:szCs w:val="18"/>
              </w:rPr>
              <w:t>Ketola2016</w:t>
            </w:r>
          </w:p>
        </w:tc>
        <w:tc>
          <w:tcPr>
            <w:tcW w:w="1085" w:type="dxa"/>
            <w:noWrap/>
            <w:vAlign w:val="center"/>
          </w:tcPr>
          <w:p w14:paraId="294176C2" w14:textId="77777777" w:rsidR="00DA3C7C" w:rsidRPr="0084373F" w:rsidRDefault="00DA3C7C" w:rsidP="00DA3C7C">
            <w:pPr>
              <w:jc w:val="center"/>
              <w:rPr>
                <w:sz w:val="18"/>
                <w:szCs w:val="18"/>
              </w:rPr>
            </w:pPr>
            <w:r>
              <w:rPr>
                <w:sz w:val="18"/>
                <w:szCs w:val="18"/>
              </w:rPr>
              <w:t>4/22/2016</w:t>
            </w:r>
          </w:p>
        </w:tc>
        <w:tc>
          <w:tcPr>
            <w:tcW w:w="994" w:type="dxa"/>
            <w:noWrap/>
            <w:vAlign w:val="center"/>
          </w:tcPr>
          <w:p w14:paraId="4F75C37F" w14:textId="77777777" w:rsidR="00DA3C7C" w:rsidRPr="0084373F" w:rsidRDefault="00DA3C7C" w:rsidP="00DA3C7C">
            <w:pPr>
              <w:jc w:val="center"/>
              <w:rPr>
                <w:sz w:val="18"/>
                <w:szCs w:val="18"/>
              </w:rPr>
            </w:pPr>
            <w:r>
              <w:rPr>
                <w:sz w:val="18"/>
                <w:szCs w:val="18"/>
              </w:rPr>
              <w:t>6/25/2016</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73D9C2DD" w14:textId="15C56D7C" w:rsidR="00DA3C7C" w:rsidRPr="00DA3C7C" w:rsidRDefault="00DA3C7C" w:rsidP="00DA3C7C">
            <w:pPr>
              <w:jc w:val="center"/>
              <w:rPr>
                <w:sz w:val="18"/>
                <w:szCs w:val="18"/>
              </w:rPr>
            </w:pPr>
            <w:r w:rsidRPr="00DA3C7C">
              <w:rPr>
                <w:color w:val="000000"/>
                <w:sz w:val="18"/>
                <w:szCs w:val="18"/>
              </w:rPr>
              <w:t>29.5</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04158F6D" w14:textId="45733152" w:rsidR="00DA3C7C" w:rsidRPr="00DA3C7C" w:rsidRDefault="00DA3C7C" w:rsidP="00DA3C7C">
            <w:pPr>
              <w:jc w:val="center"/>
              <w:rPr>
                <w:sz w:val="18"/>
                <w:szCs w:val="18"/>
              </w:rPr>
            </w:pPr>
            <w:r w:rsidRPr="00DA3C7C">
              <w:rPr>
                <w:color w:val="000000"/>
                <w:sz w:val="18"/>
                <w:szCs w:val="18"/>
              </w:rPr>
              <w:t>20.4</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4A2BF4E1" w14:textId="4DBB7D51" w:rsidR="00DA3C7C" w:rsidRPr="00DA3C7C" w:rsidRDefault="00DA3C7C" w:rsidP="00DA3C7C">
            <w:pPr>
              <w:jc w:val="center"/>
              <w:rPr>
                <w:sz w:val="18"/>
                <w:szCs w:val="18"/>
              </w:rPr>
            </w:pPr>
            <w:r w:rsidRPr="00DA3C7C">
              <w:rPr>
                <w:color w:val="000000"/>
                <w:sz w:val="18"/>
                <w:szCs w:val="18"/>
              </w:rPr>
              <w:t>14.2</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135E42FE" w14:textId="625BEC29" w:rsidR="00DA3C7C" w:rsidRPr="00DA3C7C" w:rsidRDefault="00DA3C7C" w:rsidP="00DA3C7C">
            <w:pPr>
              <w:jc w:val="center"/>
              <w:rPr>
                <w:sz w:val="18"/>
                <w:szCs w:val="18"/>
              </w:rPr>
            </w:pPr>
            <w:r w:rsidRPr="00DA3C7C">
              <w:rPr>
                <w:color w:val="000000"/>
                <w:sz w:val="18"/>
                <w:szCs w:val="18"/>
              </w:rPr>
              <w:t>2.8</w:t>
            </w:r>
          </w:p>
        </w:tc>
      </w:tr>
      <w:tr w:rsidR="00DA3C7C" w:rsidRPr="0084373F" w14:paraId="2E334667" w14:textId="77777777" w:rsidTr="00DA3C7C">
        <w:trPr>
          <w:trHeight w:val="300"/>
        </w:trPr>
        <w:tc>
          <w:tcPr>
            <w:tcW w:w="1372" w:type="dxa"/>
          </w:tcPr>
          <w:p w14:paraId="1102EC82"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3837FBC9" w14:textId="77777777" w:rsidR="00DA3C7C" w:rsidRDefault="00DA3C7C" w:rsidP="00DA3C7C">
            <w:pPr>
              <w:jc w:val="center"/>
              <w:rPr>
                <w:sz w:val="18"/>
                <w:szCs w:val="18"/>
              </w:rPr>
            </w:pPr>
            <w:r>
              <w:rPr>
                <w:sz w:val="18"/>
                <w:szCs w:val="18"/>
              </w:rPr>
              <w:t>S2MET_Hel2016</w:t>
            </w:r>
          </w:p>
        </w:tc>
        <w:tc>
          <w:tcPr>
            <w:tcW w:w="1085" w:type="dxa"/>
            <w:noWrap/>
            <w:vAlign w:val="center"/>
          </w:tcPr>
          <w:p w14:paraId="56C32F93" w14:textId="77777777" w:rsidR="00DA3C7C" w:rsidRDefault="00DA3C7C" w:rsidP="00DA3C7C">
            <w:pPr>
              <w:jc w:val="center"/>
              <w:rPr>
                <w:sz w:val="18"/>
                <w:szCs w:val="18"/>
              </w:rPr>
            </w:pPr>
            <w:r>
              <w:rPr>
                <w:sz w:val="18"/>
                <w:szCs w:val="18"/>
              </w:rPr>
              <w:t>4/20/2016</w:t>
            </w:r>
          </w:p>
        </w:tc>
        <w:tc>
          <w:tcPr>
            <w:tcW w:w="994" w:type="dxa"/>
            <w:noWrap/>
            <w:vAlign w:val="center"/>
          </w:tcPr>
          <w:p w14:paraId="19050747" w14:textId="77777777" w:rsidR="00DA3C7C" w:rsidRDefault="00DA3C7C" w:rsidP="00DA3C7C">
            <w:pPr>
              <w:jc w:val="center"/>
              <w:rPr>
                <w:sz w:val="18"/>
                <w:szCs w:val="18"/>
              </w:rPr>
            </w:pPr>
            <w:r>
              <w:rPr>
                <w:sz w:val="18"/>
                <w:szCs w:val="18"/>
              </w:rPr>
              <w:t>6/29/2016</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70F4DF58" w14:textId="736713B3" w:rsidR="00DA3C7C" w:rsidRPr="00DA3C7C" w:rsidRDefault="00DA3C7C" w:rsidP="00DA3C7C">
            <w:pPr>
              <w:jc w:val="center"/>
              <w:rPr>
                <w:sz w:val="18"/>
                <w:szCs w:val="18"/>
              </w:rPr>
            </w:pPr>
            <w:r w:rsidRPr="00DA3C7C">
              <w:rPr>
                <w:color w:val="000000"/>
                <w:sz w:val="18"/>
                <w:szCs w:val="18"/>
              </w:rPr>
              <w:t>28.4</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7D2927C7" w14:textId="436CBFD6" w:rsidR="00DA3C7C" w:rsidRPr="00DA3C7C" w:rsidRDefault="00DA3C7C" w:rsidP="00DA3C7C">
            <w:pPr>
              <w:jc w:val="center"/>
              <w:rPr>
                <w:sz w:val="18"/>
                <w:szCs w:val="18"/>
              </w:rPr>
            </w:pPr>
            <w:r w:rsidRPr="00DA3C7C">
              <w:rPr>
                <w:color w:val="000000"/>
                <w:sz w:val="18"/>
                <w:szCs w:val="18"/>
              </w:rPr>
              <w:t>20.9</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2EE80464" w14:textId="5FF21958" w:rsidR="00DA3C7C" w:rsidRPr="00DA3C7C" w:rsidRDefault="00DA3C7C" w:rsidP="00DA3C7C">
            <w:pPr>
              <w:jc w:val="center"/>
              <w:rPr>
                <w:sz w:val="18"/>
                <w:szCs w:val="18"/>
              </w:rPr>
            </w:pPr>
            <w:r w:rsidRPr="00DA3C7C">
              <w:rPr>
                <w:color w:val="000000"/>
                <w:sz w:val="18"/>
                <w:szCs w:val="18"/>
              </w:rPr>
              <w:t>14.1</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15FD36FD" w14:textId="0934205E" w:rsidR="00DA3C7C" w:rsidRPr="00DA3C7C" w:rsidRDefault="00DA3C7C" w:rsidP="00DA3C7C">
            <w:pPr>
              <w:jc w:val="center"/>
              <w:rPr>
                <w:sz w:val="18"/>
                <w:szCs w:val="18"/>
              </w:rPr>
            </w:pPr>
            <w:r w:rsidRPr="00DA3C7C">
              <w:rPr>
                <w:color w:val="000000"/>
                <w:sz w:val="18"/>
                <w:szCs w:val="18"/>
              </w:rPr>
              <w:t>3.6</w:t>
            </w:r>
          </w:p>
        </w:tc>
      </w:tr>
      <w:tr w:rsidR="00DA3C7C" w:rsidRPr="0084373F" w14:paraId="7734F6D7" w14:textId="77777777" w:rsidTr="00DA3C7C">
        <w:trPr>
          <w:trHeight w:val="300"/>
        </w:trPr>
        <w:tc>
          <w:tcPr>
            <w:tcW w:w="1372" w:type="dxa"/>
          </w:tcPr>
          <w:p w14:paraId="0020A3A1"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7F321287" w14:textId="77777777" w:rsidR="00DA3C7C" w:rsidRDefault="00DA3C7C" w:rsidP="00DA3C7C">
            <w:pPr>
              <w:jc w:val="center"/>
              <w:rPr>
                <w:sz w:val="18"/>
                <w:szCs w:val="18"/>
              </w:rPr>
            </w:pPr>
            <w:r>
              <w:rPr>
                <w:sz w:val="18"/>
                <w:szCs w:val="18"/>
              </w:rPr>
              <w:t>S2MET_Ket2016</w:t>
            </w:r>
          </w:p>
        </w:tc>
        <w:tc>
          <w:tcPr>
            <w:tcW w:w="1085" w:type="dxa"/>
            <w:noWrap/>
            <w:vAlign w:val="center"/>
          </w:tcPr>
          <w:p w14:paraId="3EFDCA58" w14:textId="77777777" w:rsidR="00DA3C7C" w:rsidRDefault="00DA3C7C" w:rsidP="00DA3C7C">
            <w:pPr>
              <w:jc w:val="center"/>
              <w:rPr>
                <w:sz w:val="18"/>
                <w:szCs w:val="18"/>
              </w:rPr>
            </w:pPr>
            <w:r>
              <w:rPr>
                <w:sz w:val="18"/>
                <w:szCs w:val="18"/>
              </w:rPr>
              <w:t>4/28/2016</w:t>
            </w:r>
          </w:p>
        </w:tc>
        <w:tc>
          <w:tcPr>
            <w:tcW w:w="994" w:type="dxa"/>
            <w:noWrap/>
            <w:vAlign w:val="center"/>
          </w:tcPr>
          <w:p w14:paraId="2948593A" w14:textId="77777777" w:rsidR="00DA3C7C" w:rsidRDefault="00DA3C7C" w:rsidP="00DA3C7C">
            <w:pPr>
              <w:jc w:val="center"/>
              <w:rPr>
                <w:sz w:val="18"/>
                <w:szCs w:val="18"/>
              </w:rPr>
            </w:pPr>
            <w:r>
              <w:rPr>
                <w:sz w:val="18"/>
                <w:szCs w:val="18"/>
              </w:rPr>
              <w:t>6/25/2016</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5793D5F1" w14:textId="029F182C" w:rsidR="00DA3C7C" w:rsidRPr="00DA3C7C" w:rsidRDefault="00DA3C7C" w:rsidP="00DA3C7C">
            <w:pPr>
              <w:jc w:val="center"/>
              <w:rPr>
                <w:sz w:val="18"/>
                <w:szCs w:val="18"/>
              </w:rPr>
            </w:pPr>
            <w:r w:rsidRPr="00DA3C7C">
              <w:rPr>
                <w:color w:val="000000"/>
                <w:sz w:val="18"/>
                <w:szCs w:val="18"/>
              </w:rPr>
              <w:t>28.3</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5D837084" w14:textId="3A88702C" w:rsidR="00DA3C7C" w:rsidRPr="00DA3C7C" w:rsidRDefault="00DA3C7C" w:rsidP="00DA3C7C">
            <w:pPr>
              <w:jc w:val="center"/>
              <w:rPr>
                <w:sz w:val="18"/>
                <w:szCs w:val="18"/>
              </w:rPr>
            </w:pPr>
            <w:r w:rsidRPr="00DA3C7C">
              <w:rPr>
                <w:color w:val="000000"/>
                <w:sz w:val="18"/>
                <w:szCs w:val="18"/>
              </w:rPr>
              <w:t>20.6</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16805C5C" w14:textId="10BED0C3" w:rsidR="00DA3C7C" w:rsidRPr="00DA3C7C" w:rsidRDefault="00DA3C7C" w:rsidP="00DA3C7C">
            <w:pPr>
              <w:jc w:val="center"/>
              <w:rPr>
                <w:sz w:val="18"/>
                <w:szCs w:val="18"/>
              </w:rPr>
            </w:pPr>
            <w:r w:rsidRPr="00DA3C7C">
              <w:rPr>
                <w:color w:val="000000"/>
                <w:sz w:val="18"/>
                <w:szCs w:val="18"/>
              </w:rPr>
              <w:t>14.0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5563F82F" w14:textId="6A29E529" w:rsidR="00DA3C7C" w:rsidRPr="00DA3C7C" w:rsidRDefault="00DA3C7C" w:rsidP="00DA3C7C">
            <w:pPr>
              <w:jc w:val="center"/>
              <w:rPr>
                <w:sz w:val="18"/>
                <w:szCs w:val="18"/>
              </w:rPr>
            </w:pPr>
            <w:r w:rsidRPr="00DA3C7C">
              <w:rPr>
                <w:color w:val="000000"/>
                <w:sz w:val="18"/>
                <w:szCs w:val="18"/>
              </w:rPr>
              <w:t>2.8</w:t>
            </w:r>
          </w:p>
        </w:tc>
      </w:tr>
      <w:tr w:rsidR="00DA3C7C" w:rsidRPr="0084373F" w14:paraId="79DB94B7" w14:textId="77777777" w:rsidTr="00DA3C7C">
        <w:trPr>
          <w:trHeight w:val="300"/>
        </w:trPr>
        <w:tc>
          <w:tcPr>
            <w:tcW w:w="1372" w:type="dxa"/>
          </w:tcPr>
          <w:p w14:paraId="45EE9928"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6D766187" w14:textId="77777777" w:rsidR="00DA3C7C" w:rsidRPr="0084373F" w:rsidRDefault="00DA3C7C" w:rsidP="00DA3C7C">
            <w:pPr>
              <w:jc w:val="center"/>
              <w:rPr>
                <w:sz w:val="18"/>
                <w:szCs w:val="18"/>
              </w:rPr>
            </w:pPr>
            <w:r>
              <w:rPr>
                <w:sz w:val="18"/>
                <w:szCs w:val="18"/>
              </w:rPr>
              <w:t>Helfer2017</w:t>
            </w:r>
          </w:p>
        </w:tc>
        <w:tc>
          <w:tcPr>
            <w:tcW w:w="1085" w:type="dxa"/>
            <w:noWrap/>
            <w:vAlign w:val="center"/>
          </w:tcPr>
          <w:p w14:paraId="71887B9D" w14:textId="77777777" w:rsidR="00DA3C7C" w:rsidRPr="0084373F" w:rsidRDefault="00DA3C7C" w:rsidP="00DA3C7C">
            <w:pPr>
              <w:jc w:val="center"/>
              <w:rPr>
                <w:sz w:val="18"/>
                <w:szCs w:val="18"/>
              </w:rPr>
            </w:pPr>
            <w:r>
              <w:rPr>
                <w:sz w:val="18"/>
                <w:szCs w:val="18"/>
              </w:rPr>
              <w:t>4/27/2017</w:t>
            </w:r>
          </w:p>
        </w:tc>
        <w:tc>
          <w:tcPr>
            <w:tcW w:w="994" w:type="dxa"/>
            <w:noWrap/>
            <w:vAlign w:val="center"/>
          </w:tcPr>
          <w:p w14:paraId="1BFB34BE" w14:textId="77777777" w:rsidR="00DA3C7C" w:rsidRPr="0084373F" w:rsidRDefault="00DA3C7C" w:rsidP="00DA3C7C">
            <w:pPr>
              <w:jc w:val="center"/>
              <w:rPr>
                <w:sz w:val="18"/>
                <w:szCs w:val="18"/>
              </w:rPr>
            </w:pPr>
            <w:r>
              <w:rPr>
                <w:sz w:val="18"/>
                <w:szCs w:val="18"/>
              </w:rPr>
              <w:t>6/23/2017</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0F23167F" w14:textId="6B3C9CFA" w:rsidR="00DA3C7C" w:rsidRPr="00DA3C7C" w:rsidRDefault="00DA3C7C" w:rsidP="00DA3C7C">
            <w:pPr>
              <w:jc w:val="center"/>
              <w:rPr>
                <w:sz w:val="18"/>
                <w:szCs w:val="18"/>
              </w:rPr>
            </w:pPr>
            <w:r w:rsidRPr="00DA3C7C">
              <w:rPr>
                <w:color w:val="000000"/>
                <w:sz w:val="18"/>
                <w:szCs w:val="18"/>
              </w:rPr>
              <w:t>27.2</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5022C5D3" w14:textId="4EAFFBDC" w:rsidR="00DA3C7C" w:rsidRPr="00DA3C7C" w:rsidRDefault="00DA3C7C" w:rsidP="00DA3C7C">
            <w:pPr>
              <w:jc w:val="center"/>
              <w:rPr>
                <w:sz w:val="18"/>
                <w:szCs w:val="18"/>
              </w:rPr>
            </w:pPr>
            <w:r w:rsidRPr="00DA3C7C">
              <w:rPr>
                <w:color w:val="000000"/>
                <w:sz w:val="18"/>
                <w:szCs w:val="18"/>
              </w:rPr>
              <w:t>20.2</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610C18A0" w14:textId="40CEB055" w:rsidR="00DA3C7C" w:rsidRPr="00DA3C7C" w:rsidRDefault="00DA3C7C" w:rsidP="00DA3C7C">
            <w:pPr>
              <w:jc w:val="center"/>
              <w:rPr>
                <w:sz w:val="18"/>
                <w:szCs w:val="18"/>
              </w:rPr>
            </w:pPr>
            <w:r w:rsidRPr="00DA3C7C">
              <w:rPr>
                <w:color w:val="000000"/>
                <w:sz w:val="18"/>
                <w:szCs w:val="18"/>
              </w:rPr>
              <w:t>14.2</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28199E53" w14:textId="08EA7E4A" w:rsidR="00DA3C7C" w:rsidRPr="00DA3C7C" w:rsidRDefault="00DA3C7C" w:rsidP="00DA3C7C">
            <w:pPr>
              <w:jc w:val="center"/>
              <w:rPr>
                <w:sz w:val="18"/>
                <w:szCs w:val="18"/>
              </w:rPr>
            </w:pPr>
            <w:r w:rsidRPr="00DA3C7C">
              <w:rPr>
                <w:color w:val="000000"/>
                <w:sz w:val="18"/>
                <w:szCs w:val="18"/>
              </w:rPr>
              <w:t>14.0</w:t>
            </w:r>
          </w:p>
        </w:tc>
      </w:tr>
      <w:tr w:rsidR="00DA3C7C" w:rsidRPr="0084373F" w14:paraId="4FFC5085" w14:textId="77777777" w:rsidTr="00DA3C7C">
        <w:trPr>
          <w:trHeight w:val="300"/>
        </w:trPr>
        <w:tc>
          <w:tcPr>
            <w:tcW w:w="1372" w:type="dxa"/>
          </w:tcPr>
          <w:p w14:paraId="77E52404"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2CA3B141" w14:textId="77777777" w:rsidR="00DA3C7C" w:rsidRPr="0084373F" w:rsidRDefault="00DA3C7C" w:rsidP="00DA3C7C">
            <w:pPr>
              <w:jc w:val="center"/>
              <w:rPr>
                <w:sz w:val="18"/>
                <w:szCs w:val="18"/>
              </w:rPr>
            </w:pPr>
            <w:r>
              <w:rPr>
                <w:sz w:val="18"/>
                <w:szCs w:val="18"/>
              </w:rPr>
              <w:t>Ketola2017</w:t>
            </w:r>
          </w:p>
        </w:tc>
        <w:tc>
          <w:tcPr>
            <w:tcW w:w="1085" w:type="dxa"/>
            <w:noWrap/>
            <w:vAlign w:val="center"/>
          </w:tcPr>
          <w:p w14:paraId="1ED3D193" w14:textId="77777777" w:rsidR="00DA3C7C" w:rsidRPr="0084373F" w:rsidRDefault="00DA3C7C" w:rsidP="00DA3C7C">
            <w:pPr>
              <w:jc w:val="center"/>
              <w:rPr>
                <w:sz w:val="18"/>
                <w:szCs w:val="18"/>
              </w:rPr>
            </w:pPr>
            <w:r>
              <w:rPr>
                <w:sz w:val="18"/>
                <w:szCs w:val="18"/>
              </w:rPr>
              <w:t>4/23/2017</w:t>
            </w:r>
          </w:p>
        </w:tc>
        <w:tc>
          <w:tcPr>
            <w:tcW w:w="994" w:type="dxa"/>
            <w:noWrap/>
            <w:vAlign w:val="center"/>
          </w:tcPr>
          <w:p w14:paraId="3F1BA867" w14:textId="77777777" w:rsidR="00DA3C7C" w:rsidRPr="0084373F" w:rsidRDefault="00DA3C7C" w:rsidP="00DA3C7C">
            <w:pPr>
              <w:jc w:val="center"/>
              <w:rPr>
                <w:sz w:val="18"/>
                <w:szCs w:val="18"/>
              </w:rPr>
            </w:pPr>
            <w:r>
              <w:rPr>
                <w:sz w:val="18"/>
                <w:szCs w:val="18"/>
              </w:rPr>
              <w:t>6/24/2017</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23185382" w14:textId="1A821ABF" w:rsidR="00DA3C7C" w:rsidRPr="00DA3C7C" w:rsidRDefault="00DA3C7C" w:rsidP="00DA3C7C">
            <w:pPr>
              <w:jc w:val="center"/>
              <w:rPr>
                <w:sz w:val="18"/>
                <w:szCs w:val="18"/>
              </w:rPr>
            </w:pPr>
            <w:r w:rsidRPr="00DA3C7C">
              <w:rPr>
                <w:color w:val="000000"/>
                <w:sz w:val="18"/>
                <w:szCs w:val="18"/>
              </w:rPr>
              <w:t>27.5</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77485EC4" w14:textId="5EA104DC" w:rsidR="00DA3C7C" w:rsidRPr="00DA3C7C" w:rsidRDefault="00DA3C7C" w:rsidP="00DA3C7C">
            <w:pPr>
              <w:jc w:val="center"/>
              <w:rPr>
                <w:sz w:val="18"/>
                <w:szCs w:val="18"/>
              </w:rPr>
            </w:pPr>
            <w:r w:rsidRPr="00DA3C7C">
              <w:rPr>
                <w:color w:val="000000"/>
                <w:sz w:val="18"/>
                <w:szCs w:val="18"/>
              </w:rPr>
              <w:t>20.3</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2E687C6A" w14:textId="74768A7F" w:rsidR="00DA3C7C" w:rsidRPr="00DA3C7C" w:rsidRDefault="00DA3C7C" w:rsidP="00DA3C7C">
            <w:pPr>
              <w:jc w:val="center"/>
              <w:rPr>
                <w:sz w:val="18"/>
                <w:szCs w:val="18"/>
              </w:rPr>
            </w:pPr>
            <w:r w:rsidRPr="00DA3C7C">
              <w:rPr>
                <w:color w:val="000000"/>
                <w:sz w:val="18"/>
                <w:szCs w:val="18"/>
              </w:rPr>
              <w:t>14.4</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7979C80B" w14:textId="1DB6AD42" w:rsidR="00DA3C7C" w:rsidRPr="00DA3C7C" w:rsidRDefault="00DA3C7C" w:rsidP="00DA3C7C">
            <w:pPr>
              <w:jc w:val="center"/>
              <w:rPr>
                <w:sz w:val="18"/>
                <w:szCs w:val="18"/>
              </w:rPr>
            </w:pPr>
            <w:r w:rsidRPr="00DA3C7C">
              <w:rPr>
                <w:color w:val="000000"/>
                <w:sz w:val="18"/>
                <w:szCs w:val="18"/>
              </w:rPr>
              <w:t>14.5</w:t>
            </w:r>
          </w:p>
        </w:tc>
      </w:tr>
      <w:tr w:rsidR="00DA3C7C" w:rsidRPr="0084373F" w14:paraId="73D3AA1D" w14:textId="77777777" w:rsidTr="00DA3C7C">
        <w:trPr>
          <w:trHeight w:val="300"/>
        </w:trPr>
        <w:tc>
          <w:tcPr>
            <w:tcW w:w="1372" w:type="dxa"/>
          </w:tcPr>
          <w:p w14:paraId="1DA9E858"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1A432C45" w14:textId="77777777" w:rsidR="00DA3C7C" w:rsidRDefault="00DA3C7C" w:rsidP="00DA3C7C">
            <w:pPr>
              <w:jc w:val="center"/>
              <w:rPr>
                <w:sz w:val="18"/>
                <w:szCs w:val="18"/>
              </w:rPr>
            </w:pPr>
            <w:r>
              <w:rPr>
                <w:sz w:val="18"/>
                <w:szCs w:val="18"/>
              </w:rPr>
              <w:t>CU_TP_Hel2017</w:t>
            </w:r>
          </w:p>
        </w:tc>
        <w:tc>
          <w:tcPr>
            <w:tcW w:w="1085" w:type="dxa"/>
            <w:noWrap/>
            <w:vAlign w:val="center"/>
          </w:tcPr>
          <w:p w14:paraId="1E0624AA" w14:textId="77777777" w:rsidR="00DA3C7C" w:rsidRDefault="00DA3C7C" w:rsidP="00DA3C7C">
            <w:pPr>
              <w:jc w:val="center"/>
              <w:rPr>
                <w:sz w:val="18"/>
                <w:szCs w:val="18"/>
              </w:rPr>
            </w:pPr>
            <w:r>
              <w:rPr>
                <w:sz w:val="18"/>
                <w:szCs w:val="18"/>
              </w:rPr>
              <w:t>5/12/2017</w:t>
            </w:r>
          </w:p>
        </w:tc>
        <w:tc>
          <w:tcPr>
            <w:tcW w:w="994" w:type="dxa"/>
            <w:noWrap/>
            <w:vAlign w:val="center"/>
          </w:tcPr>
          <w:p w14:paraId="6CB9602D" w14:textId="77777777" w:rsidR="00DA3C7C" w:rsidRDefault="00DA3C7C" w:rsidP="00DA3C7C">
            <w:pPr>
              <w:jc w:val="center"/>
              <w:rPr>
                <w:sz w:val="18"/>
                <w:szCs w:val="18"/>
              </w:rPr>
            </w:pPr>
            <w:r>
              <w:rPr>
                <w:sz w:val="18"/>
                <w:szCs w:val="18"/>
              </w:rPr>
              <w:t>7/9/2017</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1EAB970F" w14:textId="16BAE314" w:rsidR="00DA3C7C" w:rsidRPr="00DA3C7C" w:rsidRDefault="00DA3C7C" w:rsidP="00DA3C7C">
            <w:pPr>
              <w:jc w:val="center"/>
              <w:rPr>
                <w:sz w:val="18"/>
                <w:szCs w:val="18"/>
              </w:rPr>
            </w:pPr>
            <w:r w:rsidRPr="00DA3C7C">
              <w:rPr>
                <w:color w:val="000000"/>
                <w:sz w:val="18"/>
                <w:szCs w:val="18"/>
              </w:rPr>
              <w:t>25.9</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37CEE5E7" w14:textId="763711B0" w:rsidR="00DA3C7C" w:rsidRPr="00DA3C7C" w:rsidRDefault="00DA3C7C" w:rsidP="00DA3C7C">
            <w:pPr>
              <w:jc w:val="center"/>
              <w:rPr>
                <w:sz w:val="18"/>
                <w:szCs w:val="18"/>
              </w:rPr>
            </w:pPr>
            <w:r w:rsidRPr="00DA3C7C">
              <w:rPr>
                <w:color w:val="000000"/>
                <w:sz w:val="18"/>
                <w:szCs w:val="18"/>
              </w:rPr>
              <w:t>20.3</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1756A563" w14:textId="78CB2B6D" w:rsidR="00DA3C7C" w:rsidRPr="00DA3C7C" w:rsidRDefault="00DA3C7C" w:rsidP="00DA3C7C">
            <w:pPr>
              <w:jc w:val="center"/>
              <w:rPr>
                <w:sz w:val="18"/>
                <w:szCs w:val="18"/>
              </w:rPr>
            </w:pPr>
            <w:r w:rsidRPr="00DA3C7C">
              <w:rPr>
                <w:color w:val="000000"/>
                <w:sz w:val="18"/>
                <w:szCs w:val="18"/>
              </w:rPr>
              <w:t>15.0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721391F7" w14:textId="37EF2E17" w:rsidR="00DA3C7C" w:rsidRPr="00DA3C7C" w:rsidRDefault="00DA3C7C" w:rsidP="00DA3C7C">
            <w:pPr>
              <w:jc w:val="center"/>
              <w:rPr>
                <w:sz w:val="18"/>
                <w:szCs w:val="18"/>
              </w:rPr>
            </w:pPr>
            <w:r w:rsidRPr="00DA3C7C">
              <w:rPr>
                <w:color w:val="000000"/>
                <w:sz w:val="18"/>
                <w:szCs w:val="18"/>
              </w:rPr>
              <w:t>15.0</w:t>
            </w:r>
          </w:p>
        </w:tc>
      </w:tr>
      <w:tr w:rsidR="00DA3C7C" w:rsidRPr="0084373F" w14:paraId="7DFC9F08" w14:textId="77777777" w:rsidTr="00DA3C7C">
        <w:trPr>
          <w:trHeight w:val="300"/>
        </w:trPr>
        <w:tc>
          <w:tcPr>
            <w:tcW w:w="1372" w:type="dxa"/>
          </w:tcPr>
          <w:p w14:paraId="1A31FE44"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0AF4478E" w14:textId="77777777" w:rsidR="00DA3C7C" w:rsidRDefault="00DA3C7C" w:rsidP="00DA3C7C">
            <w:pPr>
              <w:jc w:val="center"/>
              <w:rPr>
                <w:sz w:val="18"/>
                <w:szCs w:val="18"/>
              </w:rPr>
            </w:pPr>
            <w:r>
              <w:rPr>
                <w:sz w:val="18"/>
                <w:szCs w:val="18"/>
              </w:rPr>
              <w:t>CU_TP_Sny2017</w:t>
            </w:r>
          </w:p>
        </w:tc>
        <w:tc>
          <w:tcPr>
            <w:tcW w:w="1085" w:type="dxa"/>
            <w:noWrap/>
            <w:vAlign w:val="center"/>
          </w:tcPr>
          <w:p w14:paraId="5869C5B0" w14:textId="77777777" w:rsidR="00DA3C7C" w:rsidRDefault="00DA3C7C" w:rsidP="00DA3C7C">
            <w:pPr>
              <w:jc w:val="center"/>
              <w:rPr>
                <w:sz w:val="18"/>
                <w:szCs w:val="18"/>
              </w:rPr>
            </w:pPr>
            <w:r>
              <w:rPr>
                <w:sz w:val="18"/>
                <w:szCs w:val="18"/>
              </w:rPr>
              <w:t>5/12/2017</w:t>
            </w:r>
          </w:p>
        </w:tc>
        <w:tc>
          <w:tcPr>
            <w:tcW w:w="994" w:type="dxa"/>
            <w:noWrap/>
            <w:vAlign w:val="center"/>
          </w:tcPr>
          <w:p w14:paraId="6CD1C621" w14:textId="77777777" w:rsidR="00DA3C7C" w:rsidRDefault="00DA3C7C" w:rsidP="00DA3C7C">
            <w:pPr>
              <w:jc w:val="center"/>
              <w:rPr>
                <w:sz w:val="18"/>
                <w:szCs w:val="18"/>
              </w:rPr>
            </w:pPr>
            <w:r>
              <w:rPr>
                <w:sz w:val="18"/>
                <w:szCs w:val="18"/>
              </w:rPr>
              <w:t>7/12/2017</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46AACDFC" w14:textId="2A48C986" w:rsidR="00DA3C7C" w:rsidRPr="00DA3C7C" w:rsidRDefault="00DA3C7C" w:rsidP="00DA3C7C">
            <w:pPr>
              <w:jc w:val="center"/>
              <w:rPr>
                <w:sz w:val="18"/>
                <w:szCs w:val="18"/>
              </w:rPr>
            </w:pPr>
            <w:r w:rsidRPr="00DA3C7C">
              <w:rPr>
                <w:color w:val="000000"/>
                <w:sz w:val="18"/>
                <w:szCs w:val="18"/>
              </w:rPr>
              <w:t>26.1</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21AD08E7" w14:textId="3BFC74C5" w:rsidR="00DA3C7C" w:rsidRPr="00DA3C7C" w:rsidRDefault="00DA3C7C" w:rsidP="00DA3C7C">
            <w:pPr>
              <w:jc w:val="center"/>
              <w:rPr>
                <w:sz w:val="18"/>
                <w:szCs w:val="18"/>
              </w:rPr>
            </w:pPr>
            <w:r w:rsidRPr="00DA3C7C">
              <w:rPr>
                <w:color w:val="000000"/>
                <w:sz w:val="18"/>
                <w:szCs w:val="18"/>
              </w:rPr>
              <w:t>20.4</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063B3CEB" w14:textId="4A8CFD6B" w:rsidR="00DA3C7C" w:rsidRPr="00DA3C7C" w:rsidRDefault="00DA3C7C" w:rsidP="00DA3C7C">
            <w:pPr>
              <w:jc w:val="center"/>
              <w:rPr>
                <w:sz w:val="18"/>
                <w:szCs w:val="18"/>
              </w:rPr>
            </w:pPr>
            <w:r w:rsidRPr="00DA3C7C">
              <w:rPr>
                <w:color w:val="000000"/>
                <w:sz w:val="18"/>
                <w:szCs w:val="18"/>
              </w:rPr>
              <w:t>14.7</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299CC349" w14:textId="216B8E41" w:rsidR="00DA3C7C" w:rsidRPr="00DA3C7C" w:rsidRDefault="00DA3C7C" w:rsidP="00DA3C7C">
            <w:pPr>
              <w:jc w:val="center"/>
              <w:rPr>
                <w:sz w:val="18"/>
                <w:szCs w:val="18"/>
              </w:rPr>
            </w:pPr>
            <w:r w:rsidRPr="00DA3C7C">
              <w:rPr>
                <w:color w:val="000000"/>
                <w:sz w:val="18"/>
                <w:szCs w:val="18"/>
              </w:rPr>
              <w:t>13.2</w:t>
            </w:r>
          </w:p>
        </w:tc>
      </w:tr>
      <w:tr w:rsidR="00DA3C7C" w:rsidRPr="0084373F" w14:paraId="15ADB440" w14:textId="77777777" w:rsidTr="00DA3C7C">
        <w:trPr>
          <w:trHeight w:val="300"/>
        </w:trPr>
        <w:tc>
          <w:tcPr>
            <w:tcW w:w="1372" w:type="dxa"/>
          </w:tcPr>
          <w:p w14:paraId="5F6DFC1A" w14:textId="77777777" w:rsidR="00DA3C7C" w:rsidRDefault="00DA3C7C" w:rsidP="00DA3C7C">
            <w:pPr>
              <w:jc w:val="center"/>
              <w:rPr>
                <w:sz w:val="18"/>
                <w:szCs w:val="18"/>
              </w:rPr>
            </w:pPr>
            <w:r w:rsidRPr="00C52E53">
              <w:rPr>
                <w:sz w:val="18"/>
                <w:szCs w:val="18"/>
              </w:rPr>
              <w:t>Spring</w:t>
            </w:r>
          </w:p>
        </w:tc>
        <w:tc>
          <w:tcPr>
            <w:tcW w:w="1759" w:type="dxa"/>
            <w:noWrap/>
            <w:vAlign w:val="center"/>
          </w:tcPr>
          <w:p w14:paraId="196D5793" w14:textId="77777777" w:rsidR="00DA3C7C" w:rsidRPr="0084373F" w:rsidRDefault="00DA3C7C" w:rsidP="00DA3C7C">
            <w:pPr>
              <w:jc w:val="center"/>
              <w:rPr>
                <w:sz w:val="18"/>
                <w:szCs w:val="18"/>
              </w:rPr>
            </w:pPr>
            <w:r>
              <w:rPr>
                <w:sz w:val="18"/>
                <w:szCs w:val="18"/>
              </w:rPr>
              <w:t>Caldwell2018</w:t>
            </w:r>
          </w:p>
        </w:tc>
        <w:tc>
          <w:tcPr>
            <w:tcW w:w="1085" w:type="dxa"/>
            <w:noWrap/>
            <w:vAlign w:val="center"/>
          </w:tcPr>
          <w:p w14:paraId="12C56BFC" w14:textId="77777777" w:rsidR="00DA3C7C" w:rsidRPr="0084373F" w:rsidRDefault="00DA3C7C" w:rsidP="00DA3C7C">
            <w:pPr>
              <w:jc w:val="center"/>
              <w:rPr>
                <w:sz w:val="18"/>
                <w:szCs w:val="18"/>
              </w:rPr>
            </w:pPr>
            <w:r>
              <w:rPr>
                <w:sz w:val="18"/>
                <w:szCs w:val="18"/>
              </w:rPr>
              <w:t>4/30/2018</w:t>
            </w:r>
          </w:p>
        </w:tc>
        <w:tc>
          <w:tcPr>
            <w:tcW w:w="994" w:type="dxa"/>
            <w:noWrap/>
            <w:vAlign w:val="center"/>
          </w:tcPr>
          <w:p w14:paraId="3ACC6442" w14:textId="77777777" w:rsidR="00DA3C7C" w:rsidRPr="0084373F" w:rsidRDefault="00DA3C7C" w:rsidP="00DA3C7C">
            <w:pPr>
              <w:jc w:val="center"/>
              <w:rPr>
                <w:sz w:val="18"/>
                <w:szCs w:val="18"/>
              </w:rPr>
            </w:pPr>
            <w:r>
              <w:rPr>
                <w:sz w:val="18"/>
                <w:szCs w:val="18"/>
              </w:rPr>
              <w:t>6/22/2018</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4E2F1D47" w14:textId="63701389" w:rsidR="00DA3C7C" w:rsidRPr="00DA3C7C" w:rsidRDefault="00DA3C7C" w:rsidP="00DA3C7C">
            <w:pPr>
              <w:jc w:val="center"/>
              <w:rPr>
                <w:sz w:val="18"/>
                <w:szCs w:val="18"/>
              </w:rPr>
            </w:pPr>
            <w:r w:rsidRPr="00DA3C7C">
              <w:rPr>
                <w:color w:val="000000"/>
                <w:sz w:val="18"/>
                <w:szCs w:val="18"/>
              </w:rPr>
              <w:t>27.2</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00831CD1" w14:textId="6BFD7452" w:rsidR="00DA3C7C" w:rsidRPr="00DA3C7C" w:rsidRDefault="00DA3C7C" w:rsidP="00DA3C7C">
            <w:pPr>
              <w:jc w:val="center"/>
              <w:rPr>
                <w:sz w:val="18"/>
                <w:szCs w:val="18"/>
              </w:rPr>
            </w:pPr>
            <w:r w:rsidRPr="00DA3C7C">
              <w:rPr>
                <w:color w:val="000000"/>
                <w:sz w:val="18"/>
                <w:szCs w:val="18"/>
              </w:rPr>
              <w:t>19.6</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40F5203E" w14:textId="2572A256" w:rsidR="00DA3C7C" w:rsidRPr="00DA3C7C" w:rsidRDefault="00DA3C7C" w:rsidP="00DA3C7C">
            <w:pPr>
              <w:jc w:val="center"/>
              <w:rPr>
                <w:sz w:val="18"/>
                <w:szCs w:val="18"/>
              </w:rPr>
            </w:pPr>
            <w:r w:rsidRPr="00DA3C7C">
              <w:rPr>
                <w:color w:val="000000"/>
                <w:sz w:val="18"/>
                <w:szCs w:val="18"/>
              </w:rPr>
              <w:t>13.1</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16E2CBB6" w14:textId="2B15DDAF" w:rsidR="00DA3C7C" w:rsidRPr="00DA3C7C" w:rsidRDefault="00DA3C7C" w:rsidP="00DA3C7C">
            <w:pPr>
              <w:jc w:val="center"/>
              <w:rPr>
                <w:sz w:val="18"/>
                <w:szCs w:val="18"/>
              </w:rPr>
            </w:pPr>
            <w:r w:rsidRPr="00DA3C7C">
              <w:rPr>
                <w:color w:val="000000"/>
                <w:sz w:val="18"/>
                <w:szCs w:val="18"/>
              </w:rPr>
              <w:t>4.6</w:t>
            </w:r>
          </w:p>
        </w:tc>
      </w:tr>
      <w:tr w:rsidR="00DA3C7C" w:rsidRPr="0084373F" w14:paraId="7AE35257" w14:textId="77777777" w:rsidTr="00DA3C7C">
        <w:trPr>
          <w:trHeight w:val="300"/>
        </w:trPr>
        <w:tc>
          <w:tcPr>
            <w:tcW w:w="1372" w:type="dxa"/>
          </w:tcPr>
          <w:p w14:paraId="43E8B864" w14:textId="77777777" w:rsidR="00DA3C7C" w:rsidRPr="00C52E53" w:rsidRDefault="00DA3C7C" w:rsidP="00DA3C7C">
            <w:pPr>
              <w:jc w:val="center"/>
              <w:rPr>
                <w:sz w:val="18"/>
                <w:szCs w:val="18"/>
              </w:rPr>
            </w:pPr>
            <w:r w:rsidRPr="00C52E53">
              <w:rPr>
                <w:sz w:val="18"/>
                <w:szCs w:val="18"/>
              </w:rPr>
              <w:t>Spring</w:t>
            </w:r>
          </w:p>
        </w:tc>
        <w:tc>
          <w:tcPr>
            <w:tcW w:w="1759" w:type="dxa"/>
            <w:noWrap/>
            <w:vAlign w:val="center"/>
          </w:tcPr>
          <w:p w14:paraId="51F6B68F" w14:textId="77777777" w:rsidR="00DA3C7C" w:rsidRDefault="00DA3C7C" w:rsidP="00DA3C7C">
            <w:pPr>
              <w:jc w:val="center"/>
              <w:rPr>
                <w:sz w:val="18"/>
                <w:szCs w:val="18"/>
              </w:rPr>
            </w:pPr>
            <w:r>
              <w:rPr>
                <w:sz w:val="18"/>
                <w:szCs w:val="18"/>
              </w:rPr>
              <w:t>Helfer2018</w:t>
            </w:r>
          </w:p>
        </w:tc>
        <w:tc>
          <w:tcPr>
            <w:tcW w:w="1085" w:type="dxa"/>
            <w:noWrap/>
            <w:vAlign w:val="center"/>
          </w:tcPr>
          <w:p w14:paraId="00C66AD0" w14:textId="77777777" w:rsidR="00DA3C7C" w:rsidRDefault="00DA3C7C" w:rsidP="00DA3C7C">
            <w:pPr>
              <w:jc w:val="center"/>
              <w:rPr>
                <w:sz w:val="18"/>
                <w:szCs w:val="18"/>
              </w:rPr>
            </w:pPr>
            <w:r>
              <w:rPr>
                <w:sz w:val="18"/>
                <w:szCs w:val="18"/>
              </w:rPr>
              <w:t>5/7/2018</w:t>
            </w:r>
          </w:p>
        </w:tc>
        <w:tc>
          <w:tcPr>
            <w:tcW w:w="994" w:type="dxa"/>
            <w:noWrap/>
            <w:vAlign w:val="center"/>
          </w:tcPr>
          <w:p w14:paraId="56FC5F64" w14:textId="77777777" w:rsidR="00DA3C7C" w:rsidRDefault="00DA3C7C" w:rsidP="00DA3C7C">
            <w:pPr>
              <w:jc w:val="center"/>
              <w:rPr>
                <w:sz w:val="18"/>
                <w:szCs w:val="18"/>
              </w:rPr>
            </w:pPr>
            <w:r>
              <w:rPr>
                <w:sz w:val="18"/>
                <w:szCs w:val="18"/>
              </w:rPr>
              <w:t>6/29/2018</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2AE45127" w14:textId="1D3E052B" w:rsidR="00DA3C7C" w:rsidRPr="00DA3C7C" w:rsidRDefault="00DA3C7C" w:rsidP="00DA3C7C">
            <w:pPr>
              <w:jc w:val="center"/>
              <w:rPr>
                <w:sz w:val="18"/>
                <w:szCs w:val="18"/>
              </w:rPr>
            </w:pPr>
            <w:r w:rsidRPr="00DA3C7C">
              <w:rPr>
                <w:color w:val="000000"/>
                <w:sz w:val="18"/>
                <w:szCs w:val="18"/>
              </w:rPr>
              <w:t>27.3</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140A1199" w14:textId="46FC4B2E" w:rsidR="00DA3C7C" w:rsidRPr="00DA3C7C" w:rsidRDefault="00DA3C7C" w:rsidP="00DA3C7C">
            <w:pPr>
              <w:jc w:val="center"/>
              <w:rPr>
                <w:sz w:val="18"/>
                <w:szCs w:val="18"/>
              </w:rPr>
            </w:pPr>
            <w:r w:rsidRPr="00DA3C7C">
              <w:rPr>
                <w:color w:val="000000"/>
                <w:sz w:val="18"/>
                <w:szCs w:val="18"/>
              </w:rPr>
              <w:t>20.3</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6151D88C" w14:textId="55848A0C" w:rsidR="00DA3C7C" w:rsidRPr="00DA3C7C" w:rsidRDefault="00DA3C7C" w:rsidP="00DA3C7C">
            <w:pPr>
              <w:jc w:val="center"/>
              <w:rPr>
                <w:sz w:val="18"/>
                <w:szCs w:val="18"/>
              </w:rPr>
            </w:pPr>
            <w:r w:rsidRPr="00DA3C7C">
              <w:rPr>
                <w:color w:val="000000"/>
                <w:sz w:val="18"/>
                <w:szCs w:val="18"/>
              </w:rPr>
              <w:t>13.4</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1BED5505" w14:textId="11EE9357" w:rsidR="00DA3C7C" w:rsidRPr="00DA3C7C" w:rsidRDefault="00DA3C7C" w:rsidP="00DA3C7C">
            <w:pPr>
              <w:jc w:val="center"/>
              <w:rPr>
                <w:sz w:val="18"/>
                <w:szCs w:val="18"/>
              </w:rPr>
            </w:pPr>
            <w:r w:rsidRPr="00DA3C7C">
              <w:rPr>
                <w:color w:val="000000"/>
                <w:sz w:val="18"/>
                <w:szCs w:val="18"/>
              </w:rPr>
              <w:t>9.1</w:t>
            </w:r>
          </w:p>
        </w:tc>
      </w:tr>
      <w:tr w:rsidR="00DA3C7C" w:rsidRPr="0084373F" w14:paraId="093D49CC" w14:textId="77777777" w:rsidTr="00DA3C7C">
        <w:trPr>
          <w:trHeight w:val="300"/>
        </w:trPr>
        <w:tc>
          <w:tcPr>
            <w:tcW w:w="1372" w:type="dxa"/>
          </w:tcPr>
          <w:p w14:paraId="7DDAD647" w14:textId="77777777" w:rsidR="00DA3C7C" w:rsidRPr="00C52E53" w:rsidRDefault="00DA3C7C" w:rsidP="00DA3C7C">
            <w:pPr>
              <w:jc w:val="center"/>
              <w:rPr>
                <w:sz w:val="18"/>
                <w:szCs w:val="18"/>
              </w:rPr>
            </w:pPr>
            <w:r w:rsidRPr="00C52E53">
              <w:rPr>
                <w:sz w:val="18"/>
                <w:szCs w:val="18"/>
              </w:rPr>
              <w:t>Spring</w:t>
            </w:r>
          </w:p>
        </w:tc>
        <w:tc>
          <w:tcPr>
            <w:tcW w:w="1759" w:type="dxa"/>
            <w:noWrap/>
            <w:vAlign w:val="center"/>
          </w:tcPr>
          <w:p w14:paraId="4F5B599A" w14:textId="77777777" w:rsidR="00DA3C7C" w:rsidRDefault="00DA3C7C" w:rsidP="00DA3C7C">
            <w:pPr>
              <w:jc w:val="center"/>
              <w:rPr>
                <w:sz w:val="18"/>
                <w:szCs w:val="18"/>
              </w:rPr>
            </w:pPr>
            <w:r>
              <w:rPr>
                <w:sz w:val="18"/>
                <w:szCs w:val="18"/>
              </w:rPr>
              <w:t>Ketola2018</w:t>
            </w:r>
          </w:p>
        </w:tc>
        <w:tc>
          <w:tcPr>
            <w:tcW w:w="1085" w:type="dxa"/>
            <w:noWrap/>
            <w:vAlign w:val="center"/>
          </w:tcPr>
          <w:p w14:paraId="7E8953DD" w14:textId="77777777" w:rsidR="00DA3C7C" w:rsidRDefault="00DA3C7C" w:rsidP="00DA3C7C">
            <w:pPr>
              <w:jc w:val="center"/>
              <w:rPr>
                <w:sz w:val="18"/>
                <w:szCs w:val="18"/>
              </w:rPr>
            </w:pPr>
            <w:r>
              <w:rPr>
                <w:sz w:val="18"/>
                <w:szCs w:val="18"/>
              </w:rPr>
              <w:t>5/6/2018</w:t>
            </w:r>
          </w:p>
        </w:tc>
        <w:tc>
          <w:tcPr>
            <w:tcW w:w="994" w:type="dxa"/>
            <w:noWrap/>
            <w:vAlign w:val="center"/>
          </w:tcPr>
          <w:p w14:paraId="75634D34" w14:textId="77777777" w:rsidR="00DA3C7C" w:rsidRDefault="00DA3C7C" w:rsidP="00DA3C7C">
            <w:pPr>
              <w:jc w:val="center"/>
              <w:rPr>
                <w:sz w:val="18"/>
                <w:szCs w:val="18"/>
              </w:rPr>
            </w:pPr>
            <w:r>
              <w:rPr>
                <w:sz w:val="18"/>
                <w:szCs w:val="18"/>
              </w:rPr>
              <w:t>6/28/2018</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7D95B0E8" w14:textId="291C4DA1" w:rsidR="00DA3C7C" w:rsidRPr="00DA3C7C" w:rsidRDefault="00DA3C7C" w:rsidP="00DA3C7C">
            <w:pPr>
              <w:jc w:val="center"/>
              <w:rPr>
                <w:sz w:val="18"/>
                <w:szCs w:val="18"/>
              </w:rPr>
            </w:pPr>
            <w:r w:rsidRPr="00DA3C7C">
              <w:rPr>
                <w:color w:val="000000"/>
                <w:sz w:val="18"/>
                <w:szCs w:val="18"/>
              </w:rPr>
              <w:t>27.3</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72B0BF92" w14:textId="1342B45D" w:rsidR="00DA3C7C" w:rsidRPr="00DA3C7C" w:rsidRDefault="00DA3C7C" w:rsidP="00DA3C7C">
            <w:pPr>
              <w:jc w:val="center"/>
              <w:rPr>
                <w:sz w:val="18"/>
                <w:szCs w:val="18"/>
              </w:rPr>
            </w:pPr>
            <w:r w:rsidRPr="00DA3C7C">
              <w:rPr>
                <w:color w:val="000000"/>
                <w:sz w:val="18"/>
                <w:szCs w:val="18"/>
              </w:rPr>
              <w:t>20.3</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01B237A8" w14:textId="13DD1422" w:rsidR="00DA3C7C" w:rsidRPr="00DA3C7C" w:rsidRDefault="00DA3C7C" w:rsidP="00DA3C7C">
            <w:pPr>
              <w:jc w:val="center"/>
              <w:rPr>
                <w:sz w:val="18"/>
                <w:szCs w:val="18"/>
              </w:rPr>
            </w:pPr>
            <w:r w:rsidRPr="00DA3C7C">
              <w:rPr>
                <w:color w:val="000000"/>
                <w:sz w:val="18"/>
                <w:szCs w:val="18"/>
              </w:rPr>
              <w:t>13.4</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2D0DE600" w14:textId="52DE8103" w:rsidR="00DA3C7C" w:rsidRPr="00DA3C7C" w:rsidRDefault="00DA3C7C" w:rsidP="00DA3C7C">
            <w:pPr>
              <w:jc w:val="center"/>
              <w:rPr>
                <w:sz w:val="18"/>
                <w:szCs w:val="18"/>
              </w:rPr>
            </w:pPr>
            <w:r w:rsidRPr="00DA3C7C">
              <w:rPr>
                <w:color w:val="000000"/>
                <w:sz w:val="18"/>
                <w:szCs w:val="18"/>
              </w:rPr>
              <w:t>7.4</w:t>
            </w:r>
          </w:p>
        </w:tc>
      </w:tr>
      <w:tr w:rsidR="00DA3C7C" w:rsidRPr="0084373F" w14:paraId="5170435F" w14:textId="77777777" w:rsidTr="00DA3C7C">
        <w:trPr>
          <w:trHeight w:val="300"/>
        </w:trPr>
        <w:tc>
          <w:tcPr>
            <w:tcW w:w="1372" w:type="dxa"/>
          </w:tcPr>
          <w:p w14:paraId="0F44DFA5" w14:textId="77777777" w:rsidR="00DA3C7C" w:rsidRPr="00C52E53" w:rsidRDefault="00DA3C7C" w:rsidP="00DA3C7C">
            <w:pPr>
              <w:jc w:val="center"/>
              <w:rPr>
                <w:sz w:val="18"/>
                <w:szCs w:val="18"/>
              </w:rPr>
            </w:pPr>
            <w:r w:rsidRPr="00C52E53">
              <w:rPr>
                <w:sz w:val="18"/>
                <w:szCs w:val="18"/>
              </w:rPr>
              <w:t>Spring</w:t>
            </w:r>
          </w:p>
        </w:tc>
        <w:tc>
          <w:tcPr>
            <w:tcW w:w="1759" w:type="dxa"/>
            <w:noWrap/>
            <w:vAlign w:val="center"/>
          </w:tcPr>
          <w:p w14:paraId="604469D2" w14:textId="77777777" w:rsidR="00DA3C7C" w:rsidRDefault="00DA3C7C" w:rsidP="00DA3C7C">
            <w:pPr>
              <w:jc w:val="center"/>
              <w:rPr>
                <w:sz w:val="18"/>
                <w:szCs w:val="18"/>
              </w:rPr>
            </w:pPr>
            <w:r>
              <w:rPr>
                <w:sz w:val="18"/>
                <w:szCs w:val="18"/>
              </w:rPr>
              <w:t>Naked_Freeville2018</w:t>
            </w:r>
          </w:p>
        </w:tc>
        <w:tc>
          <w:tcPr>
            <w:tcW w:w="1085" w:type="dxa"/>
            <w:noWrap/>
            <w:vAlign w:val="center"/>
          </w:tcPr>
          <w:p w14:paraId="3B9C95ED" w14:textId="77777777" w:rsidR="00DA3C7C" w:rsidRDefault="00DA3C7C" w:rsidP="00DA3C7C">
            <w:pPr>
              <w:jc w:val="center"/>
              <w:rPr>
                <w:sz w:val="18"/>
                <w:szCs w:val="18"/>
              </w:rPr>
            </w:pPr>
            <w:r>
              <w:rPr>
                <w:sz w:val="18"/>
                <w:szCs w:val="18"/>
              </w:rPr>
              <w:t>5/8/2018</w:t>
            </w:r>
          </w:p>
        </w:tc>
        <w:tc>
          <w:tcPr>
            <w:tcW w:w="994" w:type="dxa"/>
            <w:noWrap/>
            <w:vAlign w:val="center"/>
          </w:tcPr>
          <w:p w14:paraId="01306983" w14:textId="77777777" w:rsidR="00DA3C7C" w:rsidRDefault="00DA3C7C" w:rsidP="00DA3C7C">
            <w:pPr>
              <w:jc w:val="center"/>
              <w:rPr>
                <w:sz w:val="18"/>
                <w:szCs w:val="18"/>
              </w:rPr>
            </w:pPr>
            <w:r>
              <w:rPr>
                <w:sz w:val="18"/>
                <w:szCs w:val="18"/>
              </w:rPr>
              <w:t>7/1/2018</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394C73D9" w14:textId="00C288A1" w:rsidR="00DA3C7C" w:rsidRPr="00DA3C7C" w:rsidRDefault="00DA3C7C" w:rsidP="00DA3C7C">
            <w:pPr>
              <w:jc w:val="center"/>
              <w:rPr>
                <w:sz w:val="18"/>
                <w:szCs w:val="18"/>
              </w:rPr>
            </w:pPr>
            <w:r w:rsidRPr="00DA3C7C">
              <w:rPr>
                <w:color w:val="000000"/>
                <w:sz w:val="18"/>
                <w:szCs w:val="18"/>
              </w:rPr>
              <w:t>27.3</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45051A95" w14:textId="205969C4" w:rsidR="00DA3C7C" w:rsidRPr="00DA3C7C" w:rsidRDefault="00DA3C7C" w:rsidP="00DA3C7C">
            <w:pPr>
              <w:jc w:val="center"/>
              <w:rPr>
                <w:sz w:val="18"/>
                <w:szCs w:val="18"/>
              </w:rPr>
            </w:pPr>
            <w:r w:rsidRPr="00DA3C7C">
              <w:rPr>
                <w:color w:val="000000"/>
                <w:sz w:val="18"/>
                <w:szCs w:val="18"/>
              </w:rPr>
              <w:t>20.6</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6FD9A7C2" w14:textId="78BCB567" w:rsidR="00DA3C7C" w:rsidRPr="00DA3C7C" w:rsidRDefault="00DA3C7C" w:rsidP="00DA3C7C">
            <w:pPr>
              <w:jc w:val="center"/>
              <w:rPr>
                <w:sz w:val="18"/>
                <w:szCs w:val="18"/>
              </w:rPr>
            </w:pPr>
            <w:r w:rsidRPr="00DA3C7C">
              <w:rPr>
                <w:color w:val="000000"/>
                <w:sz w:val="18"/>
                <w:szCs w:val="18"/>
              </w:rPr>
              <w:t>13.8</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0C05B152" w14:textId="5764A292" w:rsidR="00DA3C7C" w:rsidRPr="00DA3C7C" w:rsidRDefault="00DA3C7C" w:rsidP="00DA3C7C">
            <w:pPr>
              <w:jc w:val="center"/>
              <w:rPr>
                <w:sz w:val="18"/>
                <w:szCs w:val="18"/>
              </w:rPr>
            </w:pPr>
            <w:r w:rsidRPr="00DA3C7C">
              <w:rPr>
                <w:color w:val="000000"/>
                <w:sz w:val="18"/>
                <w:szCs w:val="18"/>
              </w:rPr>
              <w:t>10.9</w:t>
            </w:r>
          </w:p>
        </w:tc>
      </w:tr>
      <w:tr w:rsidR="00DA3C7C" w:rsidRPr="0084373F" w14:paraId="313FE608" w14:textId="77777777" w:rsidTr="00DA3C7C">
        <w:trPr>
          <w:trHeight w:val="300"/>
        </w:trPr>
        <w:tc>
          <w:tcPr>
            <w:tcW w:w="1372" w:type="dxa"/>
          </w:tcPr>
          <w:p w14:paraId="5AD57046" w14:textId="77777777" w:rsidR="00DA3C7C" w:rsidRDefault="00DA3C7C" w:rsidP="00DA3C7C">
            <w:pPr>
              <w:jc w:val="center"/>
              <w:rPr>
                <w:sz w:val="18"/>
                <w:szCs w:val="18"/>
              </w:rPr>
            </w:pPr>
            <w:r w:rsidRPr="00C52E53">
              <w:rPr>
                <w:sz w:val="18"/>
                <w:szCs w:val="18"/>
              </w:rPr>
              <w:t>Spring</w:t>
            </w:r>
          </w:p>
        </w:tc>
        <w:tc>
          <w:tcPr>
            <w:tcW w:w="1759" w:type="dxa"/>
            <w:noWrap/>
          </w:tcPr>
          <w:p w14:paraId="49410253" w14:textId="77777777" w:rsidR="00DA3C7C" w:rsidRPr="0084373F" w:rsidRDefault="00DA3C7C" w:rsidP="00DA3C7C">
            <w:pPr>
              <w:jc w:val="center"/>
              <w:rPr>
                <w:sz w:val="18"/>
                <w:szCs w:val="18"/>
              </w:rPr>
            </w:pPr>
            <w:r>
              <w:rPr>
                <w:sz w:val="18"/>
                <w:szCs w:val="18"/>
              </w:rPr>
              <w:t>Ketola2019</w:t>
            </w:r>
          </w:p>
        </w:tc>
        <w:tc>
          <w:tcPr>
            <w:tcW w:w="1085" w:type="dxa"/>
            <w:noWrap/>
          </w:tcPr>
          <w:p w14:paraId="5E02FC46" w14:textId="77777777" w:rsidR="00DA3C7C" w:rsidRPr="0084373F" w:rsidRDefault="00DA3C7C" w:rsidP="00DA3C7C">
            <w:pPr>
              <w:jc w:val="center"/>
              <w:rPr>
                <w:sz w:val="18"/>
                <w:szCs w:val="18"/>
              </w:rPr>
            </w:pPr>
            <w:r>
              <w:rPr>
                <w:sz w:val="18"/>
                <w:szCs w:val="18"/>
              </w:rPr>
              <w:t>4/17/2019</w:t>
            </w:r>
          </w:p>
        </w:tc>
        <w:tc>
          <w:tcPr>
            <w:tcW w:w="994" w:type="dxa"/>
            <w:noWrap/>
          </w:tcPr>
          <w:p w14:paraId="3394E644" w14:textId="77777777" w:rsidR="00DA3C7C" w:rsidRPr="0084373F" w:rsidRDefault="00DA3C7C" w:rsidP="00DA3C7C">
            <w:pPr>
              <w:jc w:val="center"/>
              <w:rPr>
                <w:sz w:val="18"/>
                <w:szCs w:val="18"/>
              </w:rPr>
            </w:pPr>
            <w:r>
              <w:rPr>
                <w:sz w:val="18"/>
                <w:szCs w:val="18"/>
              </w:rPr>
              <w:t>6/22/2019</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72529A90" w14:textId="69412829" w:rsidR="00DA3C7C" w:rsidRPr="00DA3C7C" w:rsidRDefault="00DA3C7C" w:rsidP="00DA3C7C">
            <w:pPr>
              <w:jc w:val="center"/>
              <w:rPr>
                <w:sz w:val="18"/>
                <w:szCs w:val="18"/>
              </w:rPr>
            </w:pPr>
            <w:r w:rsidRPr="00DA3C7C">
              <w:rPr>
                <w:color w:val="000000"/>
                <w:sz w:val="18"/>
                <w:szCs w:val="18"/>
              </w:rPr>
              <w:t>27.3</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66007AAD" w14:textId="5F7E2664" w:rsidR="00DA3C7C" w:rsidRPr="00DA3C7C" w:rsidRDefault="00DA3C7C" w:rsidP="00DA3C7C">
            <w:pPr>
              <w:jc w:val="center"/>
              <w:rPr>
                <w:sz w:val="18"/>
                <w:szCs w:val="18"/>
              </w:rPr>
            </w:pPr>
            <w:r w:rsidRPr="00DA3C7C">
              <w:rPr>
                <w:color w:val="000000"/>
                <w:sz w:val="18"/>
                <w:szCs w:val="18"/>
              </w:rPr>
              <w:t>20.2</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3B6F1C22" w14:textId="0D2D4A5D" w:rsidR="00DA3C7C" w:rsidRPr="00DA3C7C" w:rsidRDefault="00DA3C7C" w:rsidP="00DA3C7C">
            <w:pPr>
              <w:jc w:val="center"/>
              <w:rPr>
                <w:sz w:val="18"/>
                <w:szCs w:val="18"/>
              </w:rPr>
            </w:pPr>
            <w:r w:rsidRPr="00DA3C7C">
              <w:rPr>
                <w:color w:val="000000"/>
                <w:sz w:val="18"/>
                <w:szCs w:val="18"/>
              </w:rPr>
              <w:t>14.7</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309723A9" w14:textId="67915CB7" w:rsidR="00DA3C7C" w:rsidRPr="00DA3C7C" w:rsidRDefault="00DA3C7C" w:rsidP="00DA3C7C">
            <w:pPr>
              <w:jc w:val="center"/>
              <w:rPr>
                <w:sz w:val="18"/>
                <w:szCs w:val="18"/>
              </w:rPr>
            </w:pPr>
            <w:r w:rsidRPr="00DA3C7C">
              <w:rPr>
                <w:color w:val="000000"/>
                <w:sz w:val="18"/>
                <w:szCs w:val="18"/>
              </w:rPr>
              <w:t>8.1</w:t>
            </w:r>
          </w:p>
        </w:tc>
      </w:tr>
      <w:tr w:rsidR="00DA3C7C" w:rsidRPr="0084373F" w14:paraId="19B225E9" w14:textId="77777777" w:rsidTr="00DA3C7C">
        <w:trPr>
          <w:trHeight w:val="300"/>
        </w:trPr>
        <w:tc>
          <w:tcPr>
            <w:tcW w:w="1372" w:type="dxa"/>
          </w:tcPr>
          <w:p w14:paraId="7B68A05D" w14:textId="77777777" w:rsidR="00DA3C7C" w:rsidRDefault="00DA3C7C" w:rsidP="00DA3C7C">
            <w:pPr>
              <w:jc w:val="center"/>
              <w:rPr>
                <w:sz w:val="18"/>
                <w:szCs w:val="18"/>
              </w:rPr>
            </w:pPr>
            <w:r w:rsidRPr="00C52E53">
              <w:rPr>
                <w:sz w:val="18"/>
                <w:szCs w:val="18"/>
              </w:rPr>
              <w:t>Spring</w:t>
            </w:r>
          </w:p>
        </w:tc>
        <w:tc>
          <w:tcPr>
            <w:tcW w:w="1759" w:type="dxa"/>
            <w:noWrap/>
          </w:tcPr>
          <w:p w14:paraId="77DCF95B" w14:textId="77777777" w:rsidR="00DA3C7C" w:rsidRPr="0084373F" w:rsidRDefault="00DA3C7C" w:rsidP="00DA3C7C">
            <w:pPr>
              <w:jc w:val="center"/>
              <w:rPr>
                <w:sz w:val="18"/>
                <w:szCs w:val="18"/>
              </w:rPr>
            </w:pPr>
            <w:r>
              <w:rPr>
                <w:sz w:val="18"/>
                <w:szCs w:val="18"/>
              </w:rPr>
              <w:t>Snyder2019</w:t>
            </w:r>
          </w:p>
        </w:tc>
        <w:tc>
          <w:tcPr>
            <w:tcW w:w="1085" w:type="dxa"/>
            <w:noWrap/>
          </w:tcPr>
          <w:p w14:paraId="735715B6" w14:textId="77777777" w:rsidR="00DA3C7C" w:rsidRPr="0084373F" w:rsidRDefault="00DA3C7C" w:rsidP="00DA3C7C">
            <w:pPr>
              <w:jc w:val="center"/>
              <w:rPr>
                <w:sz w:val="18"/>
                <w:szCs w:val="18"/>
              </w:rPr>
            </w:pPr>
            <w:r>
              <w:rPr>
                <w:sz w:val="18"/>
                <w:szCs w:val="18"/>
              </w:rPr>
              <w:t>4/9/2019</w:t>
            </w:r>
          </w:p>
        </w:tc>
        <w:tc>
          <w:tcPr>
            <w:tcW w:w="994" w:type="dxa"/>
            <w:noWrap/>
          </w:tcPr>
          <w:p w14:paraId="6EE8D87B" w14:textId="77777777" w:rsidR="00DA3C7C" w:rsidRPr="0084373F" w:rsidRDefault="00DA3C7C" w:rsidP="00DA3C7C">
            <w:pPr>
              <w:jc w:val="center"/>
              <w:rPr>
                <w:sz w:val="18"/>
                <w:szCs w:val="18"/>
              </w:rPr>
            </w:pPr>
            <w:r>
              <w:rPr>
                <w:sz w:val="18"/>
                <w:szCs w:val="18"/>
              </w:rPr>
              <w:t>6/17/2019</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75C5E024" w14:textId="3BC6A775" w:rsidR="00DA3C7C" w:rsidRPr="00DA3C7C" w:rsidRDefault="00DA3C7C" w:rsidP="00DA3C7C">
            <w:pPr>
              <w:jc w:val="center"/>
              <w:rPr>
                <w:sz w:val="18"/>
                <w:szCs w:val="18"/>
              </w:rPr>
            </w:pPr>
            <w:r w:rsidRPr="00DA3C7C">
              <w:rPr>
                <w:color w:val="000000"/>
                <w:sz w:val="18"/>
                <w:szCs w:val="18"/>
              </w:rPr>
              <w:t>27.4</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4334AFDA" w14:textId="2955763F" w:rsidR="00DA3C7C" w:rsidRPr="00DA3C7C" w:rsidRDefault="00DA3C7C" w:rsidP="00DA3C7C">
            <w:pPr>
              <w:jc w:val="center"/>
              <w:rPr>
                <w:sz w:val="18"/>
                <w:szCs w:val="18"/>
              </w:rPr>
            </w:pPr>
            <w:r w:rsidRPr="00DA3C7C">
              <w:rPr>
                <w:color w:val="000000"/>
                <w:sz w:val="18"/>
                <w:szCs w:val="18"/>
              </w:rPr>
              <w:t>19.9</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574B11E4" w14:textId="53A3E536" w:rsidR="00DA3C7C" w:rsidRPr="00DA3C7C" w:rsidRDefault="00DA3C7C" w:rsidP="00DA3C7C">
            <w:pPr>
              <w:jc w:val="center"/>
              <w:rPr>
                <w:sz w:val="18"/>
                <w:szCs w:val="18"/>
              </w:rPr>
            </w:pPr>
            <w:r w:rsidRPr="00DA3C7C">
              <w:rPr>
                <w:color w:val="000000"/>
                <w:sz w:val="18"/>
                <w:szCs w:val="18"/>
              </w:rPr>
              <w:t>14.3</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75FA2D8B" w14:textId="1730D24C" w:rsidR="00DA3C7C" w:rsidRPr="00DA3C7C" w:rsidRDefault="00DA3C7C" w:rsidP="00DA3C7C">
            <w:pPr>
              <w:jc w:val="center"/>
              <w:rPr>
                <w:sz w:val="18"/>
                <w:szCs w:val="18"/>
              </w:rPr>
            </w:pPr>
            <w:r w:rsidRPr="00DA3C7C">
              <w:rPr>
                <w:color w:val="000000"/>
                <w:sz w:val="18"/>
                <w:szCs w:val="18"/>
              </w:rPr>
              <w:t>13.0</w:t>
            </w:r>
          </w:p>
        </w:tc>
      </w:tr>
      <w:tr w:rsidR="00DA3C7C" w:rsidRPr="0084373F" w14:paraId="279011B6" w14:textId="77777777" w:rsidTr="00DA3C7C">
        <w:trPr>
          <w:trHeight w:val="300"/>
        </w:trPr>
        <w:tc>
          <w:tcPr>
            <w:tcW w:w="1372" w:type="dxa"/>
          </w:tcPr>
          <w:p w14:paraId="62650B39" w14:textId="77777777" w:rsidR="00DA3C7C" w:rsidRDefault="00DA3C7C" w:rsidP="00DA3C7C">
            <w:pPr>
              <w:jc w:val="center"/>
              <w:rPr>
                <w:sz w:val="18"/>
                <w:szCs w:val="18"/>
              </w:rPr>
            </w:pPr>
            <w:r w:rsidRPr="00C52E53">
              <w:rPr>
                <w:sz w:val="18"/>
                <w:szCs w:val="18"/>
              </w:rPr>
              <w:t>Spring</w:t>
            </w:r>
          </w:p>
        </w:tc>
        <w:tc>
          <w:tcPr>
            <w:tcW w:w="1759" w:type="dxa"/>
            <w:noWrap/>
          </w:tcPr>
          <w:p w14:paraId="596C70A8" w14:textId="77777777" w:rsidR="00DA3C7C" w:rsidRDefault="00DA3C7C" w:rsidP="00DA3C7C">
            <w:pPr>
              <w:jc w:val="center"/>
              <w:rPr>
                <w:sz w:val="18"/>
                <w:szCs w:val="18"/>
              </w:rPr>
            </w:pPr>
            <w:r>
              <w:rPr>
                <w:sz w:val="18"/>
                <w:szCs w:val="18"/>
              </w:rPr>
              <w:t>CU1_Caldwell2019</w:t>
            </w:r>
          </w:p>
        </w:tc>
        <w:tc>
          <w:tcPr>
            <w:tcW w:w="1085" w:type="dxa"/>
            <w:noWrap/>
          </w:tcPr>
          <w:p w14:paraId="302ACCE7" w14:textId="77777777" w:rsidR="00DA3C7C" w:rsidRDefault="00DA3C7C" w:rsidP="00DA3C7C">
            <w:pPr>
              <w:jc w:val="center"/>
              <w:rPr>
                <w:sz w:val="18"/>
                <w:szCs w:val="18"/>
              </w:rPr>
            </w:pPr>
            <w:r>
              <w:rPr>
                <w:sz w:val="18"/>
                <w:szCs w:val="18"/>
              </w:rPr>
              <w:t>4/12/2019</w:t>
            </w:r>
          </w:p>
        </w:tc>
        <w:tc>
          <w:tcPr>
            <w:tcW w:w="994" w:type="dxa"/>
            <w:noWrap/>
          </w:tcPr>
          <w:p w14:paraId="750374A9" w14:textId="77777777" w:rsidR="00DA3C7C" w:rsidRDefault="00DA3C7C" w:rsidP="00DA3C7C">
            <w:pPr>
              <w:jc w:val="center"/>
              <w:rPr>
                <w:sz w:val="18"/>
                <w:szCs w:val="18"/>
              </w:rPr>
            </w:pPr>
            <w:r>
              <w:rPr>
                <w:sz w:val="18"/>
                <w:szCs w:val="18"/>
              </w:rPr>
              <w:t>6/24/2019</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209F60D2" w14:textId="73B36502" w:rsidR="00DA3C7C" w:rsidRPr="00DA3C7C" w:rsidRDefault="00DA3C7C" w:rsidP="00DA3C7C">
            <w:pPr>
              <w:jc w:val="center"/>
              <w:rPr>
                <w:sz w:val="18"/>
                <w:szCs w:val="18"/>
              </w:rPr>
            </w:pPr>
            <w:r w:rsidRPr="00DA3C7C">
              <w:rPr>
                <w:color w:val="000000"/>
                <w:sz w:val="18"/>
                <w:szCs w:val="18"/>
              </w:rPr>
              <w:t>27.2</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1D5221A5" w14:textId="0A5140E3" w:rsidR="00DA3C7C" w:rsidRPr="00DA3C7C" w:rsidRDefault="00DA3C7C" w:rsidP="00DA3C7C">
            <w:pPr>
              <w:jc w:val="center"/>
              <w:rPr>
                <w:sz w:val="18"/>
                <w:szCs w:val="18"/>
              </w:rPr>
            </w:pPr>
            <w:r w:rsidRPr="00DA3C7C">
              <w:rPr>
                <w:color w:val="000000"/>
                <w:sz w:val="18"/>
                <w:szCs w:val="18"/>
              </w:rPr>
              <w:t>20.1</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72E18A1C" w14:textId="41477FBF" w:rsidR="00DA3C7C" w:rsidRPr="00DA3C7C" w:rsidRDefault="00DA3C7C" w:rsidP="00DA3C7C">
            <w:pPr>
              <w:jc w:val="center"/>
              <w:rPr>
                <w:sz w:val="18"/>
                <w:szCs w:val="18"/>
              </w:rPr>
            </w:pPr>
            <w:r w:rsidRPr="00DA3C7C">
              <w:rPr>
                <w:color w:val="000000"/>
                <w:sz w:val="18"/>
                <w:szCs w:val="18"/>
              </w:rPr>
              <w:t>14.4</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517C45D6" w14:textId="6DA8BBBB" w:rsidR="00DA3C7C" w:rsidRPr="00DA3C7C" w:rsidRDefault="00DA3C7C" w:rsidP="00DA3C7C">
            <w:pPr>
              <w:jc w:val="center"/>
              <w:rPr>
                <w:sz w:val="18"/>
                <w:szCs w:val="18"/>
              </w:rPr>
            </w:pPr>
            <w:r w:rsidRPr="00DA3C7C">
              <w:rPr>
                <w:color w:val="000000"/>
                <w:sz w:val="18"/>
                <w:szCs w:val="18"/>
              </w:rPr>
              <w:t>5.6</w:t>
            </w:r>
          </w:p>
        </w:tc>
      </w:tr>
      <w:tr w:rsidR="00DA3C7C" w:rsidRPr="0084373F" w14:paraId="62F1C962" w14:textId="77777777" w:rsidTr="00DA3C7C">
        <w:trPr>
          <w:trHeight w:val="300"/>
        </w:trPr>
        <w:tc>
          <w:tcPr>
            <w:tcW w:w="1372" w:type="dxa"/>
          </w:tcPr>
          <w:p w14:paraId="5D044D54" w14:textId="77777777" w:rsidR="00DA3C7C" w:rsidRDefault="00DA3C7C" w:rsidP="00DA3C7C">
            <w:pPr>
              <w:jc w:val="center"/>
              <w:rPr>
                <w:sz w:val="18"/>
                <w:szCs w:val="18"/>
              </w:rPr>
            </w:pPr>
            <w:r w:rsidRPr="00C52E53">
              <w:rPr>
                <w:sz w:val="18"/>
                <w:szCs w:val="18"/>
              </w:rPr>
              <w:t>Spring</w:t>
            </w:r>
          </w:p>
        </w:tc>
        <w:tc>
          <w:tcPr>
            <w:tcW w:w="1759" w:type="dxa"/>
            <w:noWrap/>
          </w:tcPr>
          <w:p w14:paraId="09178408" w14:textId="77777777" w:rsidR="00DA3C7C" w:rsidRDefault="00DA3C7C" w:rsidP="00DA3C7C">
            <w:pPr>
              <w:jc w:val="center"/>
              <w:rPr>
                <w:sz w:val="18"/>
                <w:szCs w:val="18"/>
              </w:rPr>
            </w:pPr>
            <w:r>
              <w:rPr>
                <w:sz w:val="18"/>
                <w:szCs w:val="18"/>
              </w:rPr>
              <w:t>CU1_Ketola2019</w:t>
            </w:r>
          </w:p>
        </w:tc>
        <w:tc>
          <w:tcPr>
            <w:tcW w:w="1085" w:type="dxa"/>
            <w:noWrap/>
          </w:tcPr>
          <w:p w14:paraId="6630EBB0" w14:textId="77777777" w:rsidR="00DA3C7C" w:rsidRDefault="00DA3C7C" w:rsidP="00DA3C7C">
            <w:pPr>
              <w:jc w:val="center"/>
              <w:rPr>
                <w:sz w:val="18"/>
                <w:szCs w:val="18"/>
              </w:rPr>
            </w:pPr>
            <w:r>
              <w:rPr>
                <w:sz w:val="18"/>
                <w:szCs w:val="18"/>
              </w:rPr>
              <w:t>4/12/2019</w:t>
            </w:r>
          </w:p>
        </w:tc>
        <w:tc>
          <w:tcPr>
            <w:tcW w:w="994" w:type="dxa"/>
            <w:noWrap/>
          </w:tcPr>
          <w:p w14:paraId="7DCEB565" w14:textId="77777777" w:rsidR="00DA3C7C" w:rsidRDefault="00DA3C7C" w:rsidP="00DA3C7C">
            <w:pPr>
              <w:jc w:val="center"/>
              <w:rPr>
                <w:sz w:val="18"/>
                <w:szCs w:val="18"/>
              </w:rPr>
            </w:pPr>
            <w:r>
              <w:rPr>
                <w:sz w:val="18"/>
                <w:szCs w:val="18"/>
              </w:rPr>
              <w:t>6/28/2019</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7E11EA8F" w14:textId="3BCC867C" w:rsidR="00DA3C7C" w:rsidRPr="00DA3C7C" w:rsidRDefault="00DA3C7C" w:rsidP="00DA3C7C">
            <w:pPr>
              <w:jc w:val="center"/>
              <w:rPr>
                <w:sz w:val="18"/>
                <w:szCs w:val="18"/>
              </w:rPr>
            </w:pPr>
            <w:r w:rsidRPr="00DA3C7C">
              <w:rPr>
                <w:color w:val="000000"/>
                <w:sz w:val="18"/>
                <w:szCs w:val="18"/>
              </w:rPr>
              <w:t>27.6</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10606E5B" w14:textId="0DAD33EA" w:rsidR="00DA3C7C" w:rsidRPr="00DA3C7C" w:rsidRDefault="00DA3C7C" w:rsidP="00DA3C7C">
            <w:pPr>
              <w:jc w:val="center"/>
              <w:rPr>
                <w:sz w:val="18"/>
                <w:szCs w:val="18"/>
              </w:rPr>
            </w:pPr>
            <w:r w:rsidRPr="00DA3C7C">
              <w:rPr>
                <w:color w:val="000000"/>
                <w:sz w:val="18"/>
                <w:szCs w:val="18"/>
              </w:rPr>
              <w:t>20.6</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5E765D04" w14:textId="3C329A57" w:rsidR="00DA3C7C" w:rsidRPr="00DA3C7C" w:rsidRDefault="00DA3C7C" w:rsidP="00DA3C7C">
            <w:pPr>
              <w:jc w:val="center"/>
              <w:rPr>
                <w:sz w:val="18"/>
                <w:szCs w:val="18"/>
              </w:rPr>
            </w:pPr>
            <w:r w:rsidRPr="00DA3C7C">
              <w:rPr>
                <w:color w:val="000000"/>
                <w:sz w:val="18"/>
                <w:szCs w:val="18"/>
              </w:rPr>
              <w:t>14.8</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7DDB58FC" w14:textId="4DF826DD" w:rsidR="00DA3C7C" w:rsidRPr="00DA3C7C" w:rsidRDefault="00DA3C7C" w:rsidP="00DA3C7C">
            <w:pPr>
              <w:jc w:val="center"/>
              <w:rPr>
                <w:sz w:val="18"/>
                <w:szCs w:val="18"/>
              </w:rPr>
            </w:pPr>
            <w:r w:rsidRPr="00DA3C7C">
              <w:rPr>
                <w:color w:val="000000"/>
                <w:sz w:val="18"/>
                <w:szCs w:val="18"/>
              </w:rPr>
              <w:t>3.8</w:t>
            </w:r>
          </w:p>
        </w:tc>
      </w:tr>
      <w:tr w:rsidR="00DA3C7C" w:rsidRPr="0084373F" w14:paraId="3D8145C0" w14:textId="77777777" w:rsidTr="00DA3C7C">
        <w:trPr>
          <w:trHeight w:val="300"/>
        </w:trPr>
        <w:tc>
          <w:tcPr>
            <w:tcW w:w="1372" w:type="dxa"/>
          </w:tcPr>
          <w:p w14:paraId="70C7AEF5" w14:textId="77777777" w:rsidR="00DA3C7C" w:rsidRPr="00C52E53" w:rsidRDefault="00DA3C7C" w:rsidP="00DA3C7C">
            <w:pPr>
              <w:jc w:val="center"/>
              <w:rPr>
                <w:sz w:val="18"/>
                <w:szCs w:val="18"/>
              </w:rPr>
            </w:pPr>
            <w:r w:rsidRPr="00350927">
              <w:rPr>
                <w:sz w:val="18"/>
                <w:szCs w:val="18"/>
              </w:rPr>
              <w:t>Spring</w:t>
            </w:r>
          </w:p>
        </w:tc>
        <w:tc>
          <w:tcPr>
            <w:tcW w:w="1759" w:type="dxa"/>
            <w:noWrap/>
          </w:tcPr>
          <w:p w14:paraId="378FDE99" w14:textId="77777777" w:rsidR="00DA3C7C" w:rsidRDefault="00DA3C7C" w:rsidP="00DA3C7C">
            <w:pPr>
              <w:jc w:val="center"/>
              <w:rPr>
                <w:sz w:val="18"/>
                <w:szCs w:val="18"/>
              </w:rPr>
            </w:pPr>
            <w:r>
              <w:rPr>
                <w:sz w:val="18"/>
                <w:szCs w:val="18"/>
              </w:rPr>
              <w:t>Naked_Caldwell2019</w:t>
            </w:r>
          </w:p>
        </w:tc>
        <w:tc>
          <w:tcPr>
            <w:tcW w:w="1085" w:type="dxa"/>
            <w:noWrap/>
          </w:tcPr>
          <w:p w14:paraId="255B5525" w14:textId="77777777" w:rsidR="00DA3C7C" w:rsidRDefault="00DA3C7C" w:rsidP="00DA3C7C">
            <w:pPr>
              <w:jc w:val="center"/>
              <w:rPr>
                <w:sz w:val="18"/>
                <w:szCs w:val="18"/>
              </w:rPr>
            </w:pPr>
            <w:r>
              <w:rPr>
                <w:sz w:val="18"/>
                <w:szCs w:val="18"/>
              </w:rPr>
              <w:t>4/23/2019</w:t>
            </w:r>
          </w:p>
        </w:tc>
        <w:tc>
          <w:tcPr>
            <w:tcW w:w="994" w:type="dxa"/>
            <w:noWrap/>
          </w:tcPr>
          <w:p w14:paraId="3BDE43CF" w14:textId="77777777" w:rsidR="00DA3C7C" w:rsidRDefault="00DA3C7C" w:rsidP="00DA3C7C">
            <w:pPr>
              <w:jc w:val="center"/>
              <w:rPr>
                <w:sz w:val="18"/>
                <w:szCs w:val="18"/>
              </w:rPr>
            </w:pPr>
            <w:r>
              <w:rPr>
                <w:sz w:val="18"/>
                <w:szCs w:val="18"/>
              </w:rPr>
              <w:t>6/25/2019</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58DC2E18" w14:textId="16A8E692" w:rsidR="00DA3C7C" w:rsidRPr="00DA3C7C" w:rsidRDefault="00DA3C7C" w:rsidP="00DA3C7C">
            <w:pPr>
              <w:jc w:val="center"/>
              <w:rPr>
                <w:sz w:val="18"/>
                <w:szCs w:val="18"/>
              </w:rPr>
            </w:pPr>
            <w:r w:rsidRPr="00DA3C7C">
              <w:rPr>
                <w:color w:val="000000"/>
                <w:sz w:val="18"/>
                <w:szCs w:val="18"/>
              </w:rPr>
              <w:t>26.9</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11E13D04" w14:textId="31D613D0" w:rsidR="00DA3C7C" w:rsidRPr="00DA3C7C" w:rsidRDefault="00DA3C7C" w:rsidP="00DA3C7C">
            <w:pPr>
              <w:jc w:val="center"/>
              <w:rPr>
                <w:sz w:val="18"/>
                <w:szCs w:val="18"/>
              </w:rPr>
            </w:pPr>
            <w:r w:rsidRPr="00DA3C7C">
              <w:rPr>
                <w:color w:val="000000"/>
                <w:sz w:val="18"/>
                <w:szCs w:val="18"/>
              </w:rPr>
              <w:t>20.8</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08EE8452" w14:textId="5A701A0F" w:rsidR="00DA3C7C" w:rsidRPr="00DA3C7C" w:rsidRDefault="00DA3C7C" w:rsidP="00DA3C7C">
            <w:pPr>
              <w:jc w:val="center"/>
              <w:rPr>
                <w:sz w:val="18"/>
                <w:szCs w:val="18"/>
              </w:rPr>
            </w:pPr>
            <w:r w:rsidRPr="00DA3C7C">
              <w:rPr>
                <w:color w:val="000000"/>
                <w:sz w:val="18"/>
                <w:szCs w:val="18"/>
              </w:rPr>
              <w:t>14.7</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4156E44D" w14:textId="58D0E3EF" w:rsidR="00DA3C7C" w:rsidRPr="00DA3C7C" w:rsidRDefault="00DA3C7C" w:rsidP="00DA3C7C">
            <w:pPr>
              <w:jc w:val="center"/>
              <w:rPr>
                <w:sz w:val="18"/>
                <w:szCs w:val="18"/>
              </w:rPr>
            </w:pPr>
            <w:r w:rsidRPr="00DA3C7C">
              <w:rPr>
                <w:color w:val="000000"/>
                <w:sz w:val="18"/>
                <w:szCs w:val="18"/>
              </w:rPr>
              <w:t>12.4</w:t>
            </w:r>
          </w:p>
        </w:tc>
      </w:tr>
      <w:tr w:rsidR="00DA3C7C" w:rsidRPr="0084373F" w14:paraId="0EFCA5AB" w14:textId="77777777" w:rsidTr="00DA3C7C">
        <w:trPr>
          <w:trHeight w:val="300"/>
        </w:trPr>
        <w:tc>
          <w:tcPr>
            <w:tcW w:w="1372" w:type="dxa"/>
          </w:tcPr>
          <w:p w14:paraId="235DA02F" w14:textId="77777777" w:rsidR="00DA3C7C" w:rsidRPr="00C52E53" w:rsidRDefault="00DA3C7C" w:rsidP="00DA3C7C">
            <w:pPr>
              <w:jc w:val="center"/>
              <w:rPr>
                <w:sz w:val="18"/>
                <w:szCs w:val="18"/>
              </w:rPr>
            </w:pPr>
            <w:r w:rsidRPr="00350927">
              <w:rPr>
                <w:sz w:val="18"/>
                <w:szCs w:val="18"/>
              </w:rPr>
              <w:t>Spring</w:t>
            </w:r>
          </w:p>
        </w:tc>
        <w:tc>
          <w:tcPr>
            <w:tcW w:w="1759" w:type="dxa"/>
            <w:noWrap/>
          </w:tcPr>
          <w:p w14:paraId="59D6DED9" w14:textId="77777777" w:rsidR="00DA3C7C" w:rsidRDefault="00DA3C7C" w:rsidP="00DA3C7C">
            <w:pPr>
              <w:jc w:val="center"/>
              <w:rPr>
                <w:sz w:val="18"/>
                <w:szCs w:val="18"/>
              </w:rPr>
            </w:pPr>
            <w:r>
              <w:rPr>
                <w:sz w:val="18"/>
                <w:szCs w:val="18"/>
              </w:rPr>
              <w:t>Naked_Freeville2019</w:t>
            </w:r>
          </w:p>
        </w:tc>
        <w:tc>
          <w:tcPr>
            <w:tcW w:w="1085" w:type="dxa"/>
            <w:noWrap/>
          </w:tcPr>
          <w:p w14:paraId="23301861" w14:textId="77777777" w:rsidR="00DA3C7C" w:rsidRDefault="00DA3C7C" w:rsidP="00DA3C7C">
            <w:pPr>
              <w:jc w:val="center"/>
              <w:rPr>
                <w:sz w:val="18"/>
                <w:szCs w:val="18"/>
              </w:rPr>
            </w:pPr>
            <w:r>
              <w:rPr>
                <w:sz w:val="18"/>
                <w:szCs w:val="18"/>
              </w:rPr>
              <w:t>4/22/2019</w:t>
            </w:r>
          </w:p>
        </w:tc>
        <w:tc>
          <w:tcPr>
            <w:tcW w:w="994" w:type="dxa"/>
            <w:noWrap/>
          </w:tcPr>
          <w:p w14:paraId="07240A26" w14:textId="77777777" w:rsidR="00DA3C7C" w:rsidRDefault="00DA3C7C" w:rsidP="00DA3C7C">
            <w:pPr>
              <w:jc w:val="center"/>
              <w:rPr>
                <w:sz w:val="18"/>
                <w:szCs w:val="18"/>
              </w:rPr>
            </w:pPr>
            <w:r>
              <w:rPr>
                <w:sz w:val="18"/>
                <w:szCs w:val="18"/>
              </w:rPr>
              <w:t>6/22/2019</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0CA5FD2B" w14:textId="058C89BA" w:rsidR="00DA3C7C" w:rsidRPr="00DA3C7C" w:rsidRDefault="00DA3C7C" w:rsidP="00DA3C7C">
            <w:pPr>
              <w:jc w:val="center"/>
              <w:rPr>
                <w:sz w:val="18"/>
                <w:szCs w:val="18"/>
              </w:rPr>
            </w:pPr>
            <w:r w:rsidRPr="00DA3C7C">
              <w:rPr>
                <w:color w:val="000000"/>
                <w:sz w:val="18"/>
                <w:szCs w:val="18"/>
              </w:rPr>
              <w:t>26.8</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56EE1849" w14:textId="527691E4" w:rsidR="00DA3C7C" w:rsidRPr="00DA3C7C" w:rsidRDefault="00DA3C7C" w:rsidP="00DA3C7C">
            <w:pPr>
              <w:jc w:val="center"/>
              <w:rPr>
                <w:sz w:val="18"/>
                <w:szCs w:val="18"/>
              </w:rPr>
            </w:pPr>
            <w:r w:rsidRPr="00DA3C7C">
              <w:rPr>
                <w:color w:val="000000"/>
                <w:sz w:val="18"/>
                <w:szCs w:val="18"/>
              </w:rPr>
              <w:t>20.7</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0726952B" w14:textId="70281A10" w:rsidR="00DA3C7C" w:rsidRPr="00DA3C7C" w:rsidRDefault="00DA3C7C" w:rsidP="00DA3C7C">
            <w:pPr>
              <w:jc w:val="center"/>
              <w:rPr>
                <w:sz w:val="18"/>
                <w:szCs w:val="18"/>
              </w:rPr>
            </w:pPr>
            <w:r w:rsidRPr="00DA3C7C">
              <w:rPr>
                <w:color w:val="000000"/>
                <w:sz w:val="18"/>
                <w:szCs w:val="18"/>
              </w:rPr>
              <w:t>14.6</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6E3554A1" w14:textId="467B459A" w:rsidR="00DA3C7C" w:rsidRPr="00DA3C7C" w:rsidRDefault="00DA3C7C" w:rsidP="00DA3C7C">
            <w:pPr>
              <w:jc w:val="center"/>
              <w:rPr>
                <w:sz w:val="18"/>
                <w:szCs w:val="18"/>
              </w:rPr>
            </w:pPr>
            <w:r w:rsidRPr="00DA3C7C">
              <w:rPr>
                <w:color w:val="000000"/>
                <w:sz w:val="18"/>
                <w:szCs w:val="18"/>
              </w:rPr>
              <w:t>13.2</w:t>
            </w:r>
          </w:p>
        </w:tc>
      </w:tr>
      <w:tr w:rsidR="00DA3C7C" w:rsidRPr="0084373F" w14:paraId="54C83948" w14:textId="77777777" w:rsidTr="00DA3C7C">
        <w:trPr>
          <w:trHeight w:val="300"/>
        </w:trPr>
        <w:tc>
          <w:tcPr>
            <w:tcW w:w="1372" w:type="dxa"/>
          </w:tcPr>
          <w:p w14:paraId="0D6C4A4B" w14:textId="77777777" w:rsidR="00DA3C7C" w:rsidRDefault="00DA3C7C" w:rsidP="00DA3C7C">
            <w:pPr>
              <w:jc w:val="center"/>
              <w:rPr>
                <w:sz w:val="18"/>
                <w:szCs w:val="18"/>
              </w:rPr>
            </w:pPr>
            <w:r w:rsidRPr="00EB0493">
              <w:rPr>
                <w:sz w:val="18"/>
                <w:szCs w:val="18"/>
              </w:rPr>
              <w:t>Spring</w:t>
            </w:r>
          </w:p>
        </w:tc>
        <w:tc>
          <w:tcPr>
            <w:tcW w:w="1759" w:type="dxa"/>
            <w:noWrap/>
          </w:tcPr>
          <w:p w14:paraId="0E6AE96E" w14:textId="77777777" w:rsidR="00DA3C7C" w:rsidRPr="0084373F" w:rsidRDefault="00DA3C7C" w:rsidP="00DA3C7C">
            <w:pPr>
              <w:jc w:val="center"/>
              <w:rPr>
                <w:sz w:val="18"/>
                <w:szCs w:val="18"/>
              </w:rPr>
            </w:pPr>
            <w:r>
              <w:rPr>
                <w:sz w:val="18"/>
                <w:szCs w:val="18"/>
              </w:rPr>
              <w:t>Helfer2020</w:t>
            </w:r>
          </w:p>
        </w:tc>
        <w:tc>
          <w:tcPr>
            <w:tcW w:w="1085" w:type="dxa"/>
            <w:noWrap/>
          </w:tcPr>
          <w:p w14:paraId="3689CDB2" w14:textId="77777777" w:rsidR="00DA3C7C" w:rsidRPr="0084373F" w:rsidRDefault="00DA3C7C" w:rsidP="00DA3C7C">
            <w:pPr>
              <w:jc w:val="center"/>
              <w:rPr>
                <w:sz w:val="18"/>
                <w:szCs w:val="18"/>
              </w:rPr>
            </w:pPr>
            <w:r>
              <w:rPr>
                <w:sz w:val="18"/>
                <w:szCs w:val="18"/>
              </w:rPr>
              <w:t>4/6/2020</w:t>
            </w:r>
          </w:p>
        </w:tc>
        <w:tc>
          <w:tcPr>
            <w:tcW w:w="994" w:type="dxa"/>
            <w:noWrap/>
          </w:tcPr>
          <w:p w14:paraId="5FA4E9FF" w14:textId="77777777" w:rsidR="00DA3C7C" w:rsidRPr="0084373F" w:rsidRDefault="00DA3C7C" w:rsidP="00DA3C7C">
            <w:pPr>
              <w:jc w:val="center"/>
              <w:rPr>
                <w:sz w:val="18"/>
                <w:szCs w:val="18"/>
              </w:rPr>
            </w:pPr>
            <w:r>
              <w:rPr>
                <w:sz w:val="18"/>
                <w:szCs w:val="18"/>
              </w:rPr>
              <w:t>6/20/2020</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54B1CEA7" w14:textId="1EA7A7A3" w:rsidR="00DA3C7C" w:rsidRPr="00DA3C7C" w:rsidRDefault="00DA3C7C" w:rsidP="00DA3C7C">
            <w:pPr>
              <w:jc w:val="center"/>
              <w:rPr>
                <w:sz w:val="18"/>
                <w:szCs w:val="18"/>
              </w:rPr>
            </w:pPr>
            <w:r w:rsidRPr="00DA3C7C">
              <w:rPr>
                <w:color w:val="000000"/>
                <w:sz w:val="18"/>
                <w:szCs w:val="18"/>
              </w:rPr>
              <w:t>27.4</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4451AF8A" w14:textId="6BAA49F7" w:rsidR="00DA3C7C" w:rsidRPr="00DA3C7C" w:rsidRDefault="00DA3C7C" w:rsidP="00DA3C7C">
            <w:pPr>
              <w:jc w:val="center"/>
              <w:rPr>
                <w:sz w:val="18"/>
                <w:szCs w:val="18"/>
              </w:rPr>
            </w:pPr>
            <w:r w:rsidRPr="00DA3C7C">
              <w:rPr>
                <w:color w:val="000000"/>
                <w:sz w:val="18"/>
                <w:szCs w:val="18"/>
              </w:rPr>
              <w:t>20.7</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0CC816EE" w14:textId="1D1330DB" w:rsidR="00DA3C7C" w:rsidRPr="00DA3C7C" w:rsidRDefault="00DA3C7C" w:rsidP="00DA3C7C">
            <w:pPr>
              <w:jc w:val="center"/>
              <w:rPr>
                <w:sz w:val="18"/>
                <w:szCs w:val="18"/>
              </w:rPr>
            </w:pPr>
            <w:r w:rsidRPr="00DA3C7C">
              <w:rPr>
                <w:color w:val="000000"/>
                <w:sz w:val="18"/>
                <w:szCs w:val="18"/>
              </w:rPr>
              <w:t>14.0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73245B1C" w14:textId="0AA82E04" w:rsidR="00DA3C7C" w:rsidRPr="00DA3C7C" w:rsidRDefault="00DA3C7C" w:rsidP="00DA3C7C">
            <w:pPr>
              <w:jc w:val="center"/>
              <w:rPr>
                <w:sz w:val="18"/>
                <w:szCs w:val="18"/>
              </w:rPr>
            </w:pPr>
            <w:r w:rsidRPr="00DA3C7C">
              <w:rPr>
                <w:color w:val="000000"/>
                <w:sz w:val="18"/>
                <w:szCs w:val="18"/>
              </w:rPr>
              <w:t>11.2</w:t>
            </w:r>
          </w:p>
        </w:tc>
      </w:tr>
      <w:tr w:rsidR="00DA3C7C" w:rsidRPr="0084373F" w14:paraId="2CCBF306" w14:textId="77777777" w:rsidTr="00DA3C7C">
        <w:trPr>
          <w:trHeight w:val="300"/>
        </w:trPr>
        <w:tc>
          <w:tcPr>
            <w:tcW w:w="1372" w:type="dxa"/>
          </w:tcPr>
          <w:p w14:paraId="204A5F97" w14:textId="77777777" w:rsidR="00DA3C7C" w:rsidRDefault="00DA3C7C" w:rsidP="00DA3C7C">
            <w:pPr>
              <w:jc w:val="center"/>
              <w:rPr>
                <w:sz w:val="18"/>
                <w:szCs w:val="18"/>
              </w:rPr>
            </w:pPr>
            <w:r w:rsidRPr="00EB0493">
              <w:rPr>
                <w:sz w:val="18"/>
                <w:szCs w:val="18"/>
              </w:rPr>
              <w:t>Spring</w:t>
            </w:r>
          </w:p>
        </w:tc>
        <w:tc>
          <w:tcPr>
            <w:tcW w:w="1759" w:type="dxa"/>
            <w:noWrap/>
          </w:tcPr>
          <w:p w14:paraId="6041F4ED" w14:textId="77777777" w:rsidR="00DA3C7C" w:rsidRDefault="00DA3C7C" w:rsidP="00DA3C7C">
            <w:pPr>
              <w:jc w:val="center"/>
              <w:rPr>
                <w:sz w:val="18"/>
                <w:szCs w:val="18"/>
              </w:rPr>
            </w:pPr>
            <w:r>
              <w:rPr>
                <w:sz w:val="18"/>
                <w:szCs w:val="18"/>
              </w:rPr>
              <w:t>CU1_Caldwell2020</w:t>
            </w:r>
          </w:p>
        </w:tc>
        <w:tc>
          <w:tcPr>
            <w:tcW w:w="1085" w:type="dxa"/>
            <w:noWrap/>
          </w:tcPr>
          <w:p w14:paraId="5D5E1677" w14:textId="77777777" w:rsidR="00DA3C7C" w:rsidRDefault="00DA3C7C" w:rsidP="00DA3C7C">
            <w:pPr>
              <w:jc w:val="center"/>
              <w:rPr>
                <w:sz w:val="18"/>
                <w:szCs w:val="18"/>
              </w:rPr>
            </w:pPr>
            <w:r>
              <w:rPr>
                <w:sz w:val="18"/>
                <w:szCs w:val="18"/>
              </w:rPr>
              <w:t>4/22/2020</w:t>
            </w:r>
          </w:p>
        </w:tc>
        <w:tc>
          <w:tcPr>
            <w:tcW w:w="994" w:type="dxa"/>
            <w:noWrap/>
          </w:tcPr>
          <w:p w14:paraId="7D90C26C" w14:textId="77777777" w:rsidR="00DA3C7C" w:rsidRPr="0084373F" w:rsidRDefault="00DA3C7C" w:rsidP="00DA3C7C">
            <w:pPr>
              <w:jc w:val="center"/>
              <w:rPr>
                <w:sz w:val="18"/>
                <w:szCs w:val="18"/>
              </w:rPr>
            </w:pPr>
            <w:r>
              <w:rPr>
                <w:sz w:val="18"/>
                <w:szCs w:val="18"/>
              </w:rPr>
              <w:t>7/1/2020</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357F985B" w14:textId="40A00988" w:rsidR="00DA3C7C" w:rsidRPr="00DA3C7C" w:rsidRDefault="00DA3C7C" w:rsidP="00DA3C7C">
            <w:pPr>
              <w:jc w:val="center"/>
              <w:rPr>
                <w:sz w:val="18"/>
                <w:szCs w:val="18"/>
              </w:rPr>
            </w:pPr>
            <w:r w:rsidRPr="00DA3C7C">
              <w:rPr>
                <w:color w:val="000000"/>
                <w:sz w:val="18"/>
                <w:szCs w:val="18"/>
              </w:rPr>
              <w:t>28.4</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7B049CEB" w14:textId="00CC3BD6" w:rsidR="00DA3C7C" w:rsidRPr="00DA3C7C" w:rsidRDefault="00DA3C7C" w:rsidP="00DA3C7C">
            <w:pPr>
              <w:jc w:val="center"/>
              <w:rPr>
                <w:sz w:val="18"/>
                <w:szCs w:val="18"/>
              </w:rPr>
            </w:pPr>
            <w:r w:rsidRPr="00DA3C7C">
              <w:rPr>
                <w:color w:val="000000"/>
                <w:sz w:val="18"/>
                <w:szCs w:val="18"/>
              </w:rPr>
              <w:t>22.1</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7B04D69C" w14:textId="0ED03F61" w:rsidR="00DA3C7C" w:rsidRPr="00DA3C7C" w:rsidRDefault="00DA3C7C" w:rsidP="00DA3C7C">
            <w:pPr>
              <w:jc w:val="center"/>
              <w:rPr>
                <w:sz w:val="18"/>
                <w:szCs w:val="18"/>
              </w:rPr>
            </w:pPr>
            <w:r w:rsidRPr="00DA3C7C">
              <w:rPr>
                <w:color w:val="000000"/>
                <w:sz w:val="18"/>
                <w:szCs w:val="18"/>
              </w:rPr>
              <w:t>15.7</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03AA069A" w14:textId="60E256AD" w:rsidR="00DA3C7C" w:rsidRPr="00DA3C7C" w:rsidRDefault="00DA3C7C" w:rsidP="00DA3C7C">
            <w:pPr>
              <w:jc w:val="center"/>
              <w:rPr>
                <w:sz w:val="18"/>
                <w:szCs w:val="18"/>
              </w:rPr>
            </w:pPr>
            <w:r w:rsidRPr="00DA3C7C">
              <w:rPr>
                <w:color w:val="000000"/>
                <w:sz w:val="18"/>
                <w:szCs w:val="18"/>
              </w:rPr>
              <w:t>12.2</w:t>
            </w:r>
          </w:p>
        </w:tc>
      </w:tr>
      <w:tr w:rsidR="00DA3C7C" w:rsidRPr="0084373F" w14:paraId="5E8AA282" w14:textId="77777777" w:rsidTr="00DA3C7C">
        <w:trPr>
          <w:trHeight w:val="300"/>
        </w:trPr>
        <w:tc>
          <w:tcPr>
            <w:tcW w:w="1372" w:type="dxa"/>
          </w:tcPr>
          <w:p w14:paraId="2737060C" w14:textId="77777777" w:rsidR="00DA3C7C" w:rsidRDefault="00DA3C7C" w:rsidP="00DA3C7C">
            <w:pPr>
              <w:jc w:val="center"/>
              <w:rPr>
                <w:sz w:val="18"/>
                <w:szCs w:val="18"/>
              </w:rPr>
            </w:pPr>
            <w:r w:rsidRPr="00EB0493">
              <w:rPr>
                <w:sz w:val="18"/>
                <w:szCs w:val="18"/>
              </w:rPr>
              <w:t>Spring</w:t>
            </w:r>
          </w:p>
        </w:tc>
        <w:tc>
          <w:tcPr>
            <w:tcW w:w="1759" w:type="dxa"/>
            <w:noWrap/>
          </w:tcPr>
          <w:p w14:paraId="04EFBE2C" w14:textId="77777777" w:rsidR="00DA3C7C" w:rsidRDefault="00DA3C7C" w:rsidP="00DA3C7C">
            <w:pPr>
              <w:jc w:val="center"/>
              <w:rPr>
                <w:sz w:val="18"/>
                <w:szCs w:val="18"/>
              </w:rPr>
            </w:pPr>
            <w:r>
              <w:rPr>
                <w:sz w:val="18"/>
                <w:szCs w:val="18"/>
              </w:rPr>
              <w:t>CU1_Helfer2020</w:t>
            </w:r>
          </w:p>
        </w:tc>
        <w:tc>
          <w:tcPr>
            <w:tcW w:w="1085" w:type="dxa"/>
            <w:noWrap/>
          </w:tcPr>
          <w:p w14:paraId="7C5F6038" w14:textId="77777777" w:rsidR="00DA3C7C" w:rsidRDefault="00DA3C7C" w:rsidP="00DA3C7C">
            <w:pPr>
              <w:jc w:val="center"/>
              <w:rPr>
                <w:sz w:val="18"/>
                <w:szCs w:val="18"/>
              </w:rPr>
            </w:pPr>
            <w:r>
              <w:rPr>
                <w:sz w:val="18"/>
                <w:szCs w:val="18"/>
              </w:rPr>
              <w:t>4/15/2020</w:t>
            </w:r>
          </w:p>
        </w:tc>
        <w:tc>
          <w:tcPr>
            <w:tcW w:w="994" w:type="dxa"/>
            <w:noWrap/>
          </w:tcPr>
          <w:p w14:paraId="71FB340F" w14:textId="77777777" w:rsidR="00DA3C7C" w:rsidRPr="0084373F" w:rsidRDefault="00DA3C7C" w:rsidP="00DA3C7C">
            <w:pPr>
              <w:jc w:val="center"/>
              <w:rPr>
                <w:sz w:val="18"/>
                <w:szCs w:val="18"/>
              </w:rPr>
            </w:pPr>
            <w:r>
              <w:rPr>
                <w:sz w:val="18"/>
                <w:szCs w:val="18"/>
              </w:rPr>
              <w:t>6/28/2020</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4D091D0F" w14:textId="107B329A" w:rsidR="00DA3C7C" w:rsidRPr="00DA3C7C" w:rsidRDefault="00DA3C7C" w:rsidP="00DA3C7C">
            <w:pPr>
              <w:jc w:val="center"/>
              <w:rPr>
                <w:sz w:val="18"/>
                <w:szCs w:val="18"/>
              </w:rPr>
            </w:pPr>
            <w:r w:rsidRPr="00DA3C7C">
              <w:rPr>
                <w:color w:val="000000"/>
                <w:sz w:val="18"/>
                <w:szCs w:val="18"/>
              </w:rPr>
              <w:t>28.2</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71AC9ACB" w14:textId="7A6CE0D7" w:rsidR="00DA3C7C" w:rsidRPr="00DA3C7C" w:rsidRDefault="00DA3C7C" w:rsidP="00DA3C7C">
            <w:pPr>
              <w:jc w:val="center"/>
              <w:rPr>
                <w:sz w:val="18"/>
                <w:szCs w:val="18"/>
              </w:rPr>
            </w:pPr>
            <w:r w:rsidRPr="00DA3C7C">
              <w:rPr>
                <w:color w:val="000000"/>
                <w:sz w:val="18"/>
                <w:szCs w:val="18"/>
              </w:rPr>
              <w:t>21.7</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05BB4F7E" w14:textId="527DF757" w:rsidR="00DA3C7C" w:rsidRPr="00DA3C7C" w:rsidRDefault="00DA3C7C" w:rsidP="00DA3C7C">
            <w:pPr>
              <w:jc w:val="center"/>
              <w:rPr>
                <w:sz w:val="18"/>
                <w:szCs w:val="18"/>
              </w:rPr>
            </w:pPr>
            <w:r w:rsidRPr="00DA3C7C">
              <w:rPr>
                <w:color w:val="000000"/>
                <w:sz w:val="18"/>
                <w:szCs w:val="18"/>
              </w:rPr>
              <w:t>15.2</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7DE53E0E" w14:textId="56E3FF52" w:rsidR="00DA3C7C" w:rsidRPr="00DA3C7C" w:rsidRDefault="00DA3C7C" w:rsidP="00DA3C7C">
            <w:pPr>
              <w:jc w:val="center"/>
              <w:rPr>
                <w:sz w:val="18"/>
                <w:szCs w:val="18"/>
              </w:rPr>
            </w:pPr>
            <w:r w:rsidRPr="00DA3C7C">
              <w:rPr>
                <w:color w:val="000000"/>
                <w:sz w:val="18"/>
                <w:szCs w:val="18"/>
              </w:rPr>
              <w:t>12.2</w:t>
            </w:r>
          </w:p>
        </w:tc>
      </w:tr>
      <w:tr w:rsidR="00DA3C7C" w:rsidRPr="0084373F" w14:paraId="0344E394" w14:textId="77777777" w:rsidTr="00DA3C7C">
        <w:trPr>
          <w:trHeight w:val="300"/>
        </w:trPr>
        <w:tc>
          <w:tcPr>
            <w:tcW w:w="1372" w:type="dxa"/>
          </w:tcPr>
          <w:p w14:paraId="07894626" w14:textId="77777777" w:rsidR="00DA3C7C" w:rsidRPr="00EB0493" w:rsidRDefault="00DA3C7C" w:rsidP="00DA3C7C">
            <w:pPr>
              <w:jc w:val="center"/>
              <w:rPr>
                <w:sz w:val="18"/>
                <w:szCs w:val="18"/>
              </w:rPr>
            </w:pPr>
            <w:r w:rsidRPr="00C52E53">
              <w:rPr>
                <w:sz w:val="18"/>
                <w:szCs w:val="18"/>
              </w:rPr>
              <w:t>Spring</w:t>
            </w:r>
          </w:p>
        </w:tc>
        <w:tc>
          <w:tcPr>
            <w:tcW w:w="1759" w:type="dxa"/>
            <w:noWrap/>
          </w:tcPr>
          <w:p w14:paraId="3854C904" w14:textId="77777777" w:rsidR="00DA3C7C" w:rsidRDefault="00DA3C7C" w:rsidP="00DA3C7C">
            <w:pPr>
              <w:jc w:val="center"/>
              <w:rPr>
                <w:sz w:val="18"/>
                <w:szCs w:val="18"/>
              </w:rPr>
            </w:pPr>
            <w:r>
              <w:rPr>
                <w:sz w:val="18"/>
                <w:szCs w:val="18"/>
              </w:rPr>
              <w:t>Naked_Freeville2020</w:t>
            </w:r>
          </w:p>
        </w:tc>
        <w:tc>
          <w:tcPr>
            <w:tcW w:w="1085" w:type="dxa"/>
            <w:noWrap/>
          </w:tcPr>
          <w:p w14:paraId="27B0748C" w14:textId="77777777" w:rsidR="00DA3C7C" w:rsidRDefault="00DA3C7C" w:rsidP="00DA3C7C">
            <w:pPr>
              <w:jc w:val="center"/>
              <w:rPr>
                <w:sz w:val="18"/>
                <w:szCs w:val="18"/>
              </w:rPr>
            </w:pPr>
            <w:r>
              <w:rPr>
                <w:sz w:val="18"/>
                <w:szCs w:val="18"/>
              </w:rPr>
              <w:t>5/4/2020</w:t>
            </w:r>
          </w:p>
        </w:tc>
        <w:tc>
          <w:tcPr>
            <w:tcW w:w="994" w:type="dxa"/>
            <w:noWrap/>
          </w:tcPr>
          <w:p w14:paraId="3773ED63" w14:textId="77777777" w:rsidR="00DA3C7C" w:rsidRPr="0084373F" w:rsidRDefault="00DA3C7C" w:rsidP="00DA3C7C">
            <w:pPr>
              <w:jc w:val="center"/>
              <w:rPr>
                <w:sz w:val="18"/>
                <w:szCs w:val="18"/>
              </w:rPr>
            </w:pPr>
            <w:r>
              <w:rPr>
                <w:sz w:val="18"/>
                <w:szCs w:val="18"/>
              </w:rPr>
              <w:t>6/24/2020</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7566B039" w14:textId="7C85373C" w:rsidR="00DA3C7C" w:rsidRPr="00DA3C7C" w:rsidRDefault="00DA3C7C" w:rsidP="00DA3C7C">
            <w:pPr>
              <w:jc w:val="center"/>
              <w:rPr>
                <w:sz w:val="18"/>
                <w:szCs w:val="18"/>
              </w:rPr>
            </w:pPr>
            <w:r w:rsidRPr="00DA3C7C">
              <w:rPr>
                <w:color w:val="000000"/>
                <w:sz w:val="18"/>
                <w:szCs w:val="18"/>
              </w:rPr>
              <w:t>27.9</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7F8382EC" w14:textId="5A8182E2" w:rsidR="00DA3C7C" w:rsidRPr="00DA3C7C" w:rsidRDefault="00DA3C7C" w:rsidP="00DA3C7C">
            <w:pPr>
              <w:jc w:val="center"/>
              <w:rPr>
                <w:sz w:val="18"/>
                <w:szCs w:val="18"/>
              </w:rPr>
            </w:pPr>
            <w:r w:rsidRPr="00DA3C7C">
              <w:rPr>
                <w:color w:val="000000"/>
                <w:sz w:val="18"/>
                <w:szCs w:val="18"/>
              </w:rPr>
              <w:t>21.4</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7342A0A0" w14:textId="18CAF062" w:rsidR="00DA3C7C" w:rsidRPr="00DA3C7C" w:rsidRDefault="00DA3C7C" w:rsidP="00DA3C7C">
            <w:pPr>
              <w:jc w:val="center"/>
              <w:rPr>
                <w:sz w:val="18"/>
                <w:szCs w:val="18"/>
              </w:rPr>
            </w:pPr>
            <w:r w:rsidRPr="00DA3C7C">
              <w:rPr>
                <w:color w:val="000000"/>
                <w:sz w:val="18"/>
                <w:szCs w:val="18"/>
              </w:rPr>
              <w:t>14.8</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5E1914EE" w14:textId="6285720B" w:rsidR="00DA3C7C" w:rsidRPr="00DA3C7C" w:rsidRDefault="00DA3C7C" w:rsidP="00DA3C7C">
            <w:pPr>
              <w:jc w:val="center"/>
              <w:rPr>
                <w:sz w:val="18"/>
                <w:szCs w:val="18"/>
              </w:rPr>
            </w:pPr>
            <w:r w:rsidRPr="00DA3C7C">
              <w:rPr>
                <w:color w:val="000000"/>
                <w:sz w:val="18"/>
                <w:szCs w:val="18"/>
              </w:rPr>
              <w:t>11.4</w:t>
            </w:r>
          </w:p>
        </w:tc>
      </w:tr>
      <w:tr w:rsidR="00DA3C7C" w:rsidRPr="0084373F" w14:paraId="0B228B88" w14:textId="77777777" w:rsidTr="00DA3C7C">
        <w:trPr>
          <w:trHeight w:val="300"/>
        </w:trPr>
        <w:tc>
          <w:tcPr>
            <w:tcW w:w="1372" w:type="dxa"/>
          </w:tcPr>
          <w:p w14:paraId="626849D0" w14:textId="77777777" w:rsidR="00DA3C7C" w:rsidRPr="00EB0493" w:rsidRDefault="00DA3C7C" w:rsidP="00DA3C7C">
            <w:pPr>
              <w:jc w:val="center"/>
              <w:rPr>
                <w:sz w:val="18"/>
                <w:szCs w:val="18"/>
              </w:rPr>
            </w:pPr>
            <w:r w:rsidRPr="00BC6F31">
              <w:rPr>
                <w:sz w:val="18"/>
                <w:szCs w:val="18"/>
              </w:rPr>
              <w:t>Winter</w:t>
            </w:r>
          </w:p>
        </w:tc>
        <w:tc>
          <w:tcPr>
            <w:tcW w:w="1759" w:type="dxa"/>
            <w:noWrap/>
          </w:tcPr>
          <w:p w14:paraId="55E4A05B" w14:textId="77777777" w:rsidR="00DA3C7C" w:rsidRDefault="00DA3C7C" w:rsidP="00DA3C7C">
            <w:pPr>
              <w:jc w:val="center"/>
              <w:rPr>
                <w:sz w:val="18"/>
                <w:szCs w:val="18"/>
              </w:rPr>
            </w:pPr>
            <w:r>
              <w:rPr>
                <w:sz w:val="18"/>
                <w:szCs w:val="18"/>
              </w:rPr>
              <w:t>Ketola2016</w:t>
            </w:r>
          </w:p>
        </w:tc>
        <w:tc>
          <w:tcPr>
            <w:tcW w:w="1085" w:type="dxa"/>
            <w:noWrap/>
          </w:tcPr>
          <w:p w14:paraId="3EE89D33" w14:textId="77777777" w:rsidR="00DA3C7C" w:rsidRDefault="00DA3C7C" w:rsidP="00DA3C7C">
            <w:pPr>
              <w:jc w:val="center"/>
              <w:rPr>
                <w:sz w:val="18"/>
                <w:szCs w:val="18"/>
              </w:rPr>
            </w:pPr>
            <w:r>
              <w:rPr>
                <w:sz w:val="18"/>
                <w:szCs w:val="18"/>
              </w:rPr>
              <w:t>10/5/2015</w:t>
            </w:r>
          </w:p>
        </w:tc>
        <w:tc>
          <w:tcPr>
            <w:tcW w:w="994" w:type="dxa"/>
            <w:noWrap/>
          </w:tcPr>
          <w:p w14:paraId="7CE374B5" w14:textId="77777777" w:rsidR="00DA3C7C" w:rsidRPr="0084373F" w:rsidRDefault="00DA3C7C" w:rsidP="00DA3C7C">
            <w:pPr>
              <w:jc w:val="center"/>
              <w:rPr>
                <w:sz w:val="18"/>
                <w:szCs w:val="18"/>
              </w:rPr>
            </w:pPr>
            <w:r>
              <w:rPr>
                <w:sz w:val="18"/>
                <w:szCs w:val="18"/>
              </w:rPr>
              <w:t>5/23/2016</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3D013306" w14:textId="072F8668" w:rsidR="00DA3C7C" w:rsidRPr="00DA3C7C" w:rsidRDefault="00DA3C7C" w:rsidP="00DA3C7C">
            <w:pPr>
              <w:jc w:val="center"/>
              <w:rPr>
                <w:sz w:val="18"/>
                <w:szCs w:val="18"/>
              </w:rPr>
            </w:pPr>
            <w:r w:rsidRPr="00DA3C7C">
              <w:rPr>
                <w:color w:val="000000"/>
                <w:sz w:val="18"/>
                <w:szCs w:val="18"/>
              </w:rPr>
              <w:t>25.2</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720F3CFA" w14:textId="59ED621B" w:rsidR="00DA3C7C" w:rsidRPr="00DA3C7C" w:rsidRDefault="00DA3C7C" w:rsidP="00DA3C7C">
            <w:pPr>
              <w:jc w:val="center"/>
              <w:rPr>
                <w:sz w:val="18"/>
                <w:szCs w:val="18"/>
              </w:rPr>
            </w:pPr>
            <w:r w:rsidRPr="00DA3C7C">
              <w:rPr>
                <w:color w:val="000000"/>
                <w:sz w:val="18"/>
                <w:szCs w:val="18"/>
              </w:rPr>
              <w:t>17.8</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4DA32DD1" w14:textId="6FD45483" w:rsidR="00DA3C7C" w:rsidRPr="00DA3C7C" w:rsidRDefault="00DA3C7C" w:rsidP="00DA3C7C">
            <w:pPr>
              <w:jc w:val="center"/>
              <w:rPr>
                <w:sz w:val="18"/>
                <w:szCs w:val="18"/>
              </w:rPr>
            </w:pPr>
            <w:r w:rsidRPr="00DA3C7C">
              <w:rPr>
                <w:color w:val="000000"/>
                <w:sz w:val="18"/>
                <w:szCs w:val="18"/>
              </w:rPr>
              <w:t>10.5</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08219374" w14:textId="09CB23D1" w:rsidR="00DA3C7C" w:rsidRPr="00DA3C7C" w:rsidRDefault="00DA3C7C" w:rsidP="00DA3C7C">
            <w:pPr>
              <w:jc w:val="center"/>
              <w:rPr>
                <w:sz w:val="18"/>
                <w:szCs w:val="18"/>
              </w:rPr>
            </w:pPr>
            <w:r w:rsidRPr="00DA3C7C">
              <w:rPr>
                <w:color w:val="000000"/>
                <w:sz w:val="18"/>
                <w:szCs w:val="18"/>
              </w:rPr>
              <w:t>3.6</w:t>
            </w:r>
          </w:p>
        </w:tc>
      </w:tr>
      <w:tr w:rsidR="00DA3C7C" w:rsidRPr="0084373F" w14:paraId="7A6540A1" w14:textId="77777777" w:rsidTr="00DA3C7C">
        <w:trPr>
          <w:trHeight w:val="300"/>
        </w:trPr>
        <w:tc>
          <w:tcPr>
            <w:tcW w:w="1372" w:type="dxa"/>
          </w:tcPr>
          <w:p w14:paraId="474F9156" w14:textId="77777777" w:rsidR="00DA3C7C" w:rsidRPr="00EB0493" w:rsidRDefault="00DA3C7C" w:rsidP="00DA3C7C">
            <w:pPr>
              <w:jc w:val="center"/>
              <w:rPr>
                <w:sz w:val="18"/>
                <w:szCs w:val="18"/>
              </w:rPr>
            </w:pPr>
            <w:r w:rsidRPr="00BC6F31">
              <w:rPr>
                <w:sz w:val="18"/>
                <w:szCs w:val="18"/>
              </w:rPr>
              <w:t>Winter</w:t>
            </w:r>
          </w:p>
        </w:tc>
        <w:tc>
          <w:tcPr>
            <w:tcW w:w="1759" w:type="dxa"/>
            <w:noWrap/>
          </w:tcPr>
          <w:p w14:paraId="52875B2B" w14:textId="77777777" w:rsidR="00DA3C7C" w:rsidRDefault="00DA3C7C" w:rsidP="00DA3C7C">
            <w:pPr>
              <w:jc w:val="center"/>
              <w:rPr>
                <w:sz w:val="18"/>
                <w:szCs w:val="18"/>
              </w:rPr>
            </w:pPr>
            <w:r>
              <w:rPr>
                <w:sz w:val="18"/>
                <w:szCs w:val="18"/>
              </w:rPr>
              <w:t>Snyder2016</w:t>
            </w:r>
          </w:p>
        </w:tc>
        <w:tc>
          <w:tcPr>
            <w:tcW w:w="1085" w:type="dxa"/>
            <w:noWrap/>
          </w:tcPr>
          <w:p w14:paraId="2DC1730A" w14:textId="77777777" w:rsidR="00DA3C7C" w:rsidRDefault="00DA3C7C" w:rsidP="00DA3C7C">
            <w:pPr>
              <w:jc w:val="center"/>
              <w:rPr>
                <w:sz w:val="18"/>
                <w:szCs w:val="18"/>
              </w:rPr>
            </w:pPr>
            <w:r>
              <w:rPr>
                <w:sz w:val="18"/>
                <w:szCs w:val="18"/>
              </w:rPr>
              <w:t>9/23/2015</w:t>
            </w:r>
          </w:p>
        </w:tc>
        <w:tc>
          <w:tcPr>
            <w:tcW w:w="994" w:type="dxa"/>
            <w:noWrap/>
          </w:tcPr>
          <w:p w14:paraId="7167081E" w14:textId="77777777" w:rsidR="00DA3C7C" w:rsidRPr="0084373F" w:rsidRDefault="00DA3C7C" w:rsidP="00DA3C7C">
            <w:pPr>
              <w:jc w:val="center"/>
              <w:rPr>
                <w:sz w:val="18"/>
                <w:szCs w:val="18"/>
              </w:rPr>
            </w:pPr>
            <w:r>
              <w:rPr>
                <w:sz w:val="18"/>
                <w:szCs w:val="18"/>
              </w:rPr>
              <w:t>5/20/2016</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18AF5DAA" w14:textId="4C440986" w:rsidR="00DA3C7C" w:rsidRPr="00DA3C7C" w:rsidRDefault="00DA3C7C" w:rsidP="00DA3C7C">
            <w:pPr>
              <w:jc w:val="center"/>
              <w:rPr>
                <w:sz w:val="18"/>
                <w:szCs w:val="18"/>
              </w:rPr>
            </w:pPr>
            <w:r w:rsidRPr="00DA3C7C">
              <w:rPr>
                <w:color w:val="000000"/>
                <w:sz w:val="18"/>
                <w:szCs w:val="18"/>
              </w:rPr>
              <w:t>24.7</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1AA8F27D" w14:textId="2F0D8960" w:rsidR="00DA3C7C" w:rsidRPr="00DA3C7C" w:rsidRDefault="00DA3C7C" w:rsidP="00DA3C7C">
            <w:pPr>
              <w:jc w:val="center"/>
              <w:rPr>
                <w:sz w:val="18"/>
                <w:szCs w:val="18"/>
              </w:rPr>
            </w:pPr>
            <w:r w:rsidRPr="00DA3C7C">
              <w:rPr>
                <w:color w:val="000000"/>
                <w:sz w:val="18"/>
                <w:szCs w:val="18"/>
              </w:rPr>
              <w:t>17.2</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5E6B73EF" w14:textId="2236E3A2" w:rsidR="00DA3C7C" w:rsidRPr="00DA3C7C" w:rsidRDefault="00DA3C7C" w:rsidP="00DA3C7C">
            <w:pPr>
              <w:jc w:val="center"/>
              <w:rPr>
                <w:sz w:val="18"/>
                <w:szCs w:val="18"/>
              </w:rPr>
            </w:pPr>
            <w:r w:rsidRPr="00DA3C7C">
              <w:rPr>
                <w:color w:val="000000"/>
                <w:sz w:val="18"/>
                <w:szCs w:val="18"/>
              </w:rPr>
              <w:t>10.0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5B4B7F73" w14:textId="37D72CB6" w:rsidR="00DA3C7C" w:rsidRPr="00DA3C7C" w:rsidRDefault="00DA3C7C" w:rsidP="00DA3C7C">
            <w:pPr>
              <w:jc w:val="center"/>
              <w:rPr>
                <w:sz w:val="18"/>
                <w:szCs w:val="18"/>
              </w:rPr>
            </w:pPr>
            <w:r w:rsidRPr="00DA3C7C">
              <w:rPr>
                <w:color w:val="000000"/>
                <w:sz w:val="18"/>
                <w:szCs w:val="18"/>
              </w:rPr>
              <w:t>3.6</w:t>
            </w:r>
          </w:p>
        </w:tc>
      </w:tr>
      <w:tr w:rsidR="00DA3C7C" w:rsidRPr="0084373F" w14:paraId="6660ED9D" w14:textId="77777777" w:rsidTr="00DA3C7C">
        <w:trPr>
          <w:trHeight w:val="300"/>
        </w:trPr>
        <w:tc>
          <w:tcPr>
            <w:tcW w:w="1372" w:type="dxa"/>
          </w:tcPr>
          <w:p w14:paraId="196D693C" w14:textId="77777777" w:rsidR="00DA3C7C" w:rsidRPr="00EB0493" w:rsidRDefault="00DA3C7C" w:rsidP="00DA3C7C">
            <w:pPr>
              <w:jc w:val="center"/>
              <w:rPr>
                <w:sz w:val="18"/>
                <w:szCs w:val="18"/>
              </w:rPr>
            </w:pPr>
            <w:r w:rsidRPr="00BC6F31">
              <w:rPr>
                <w:sz w:val="18"/>
                <w:szCs w:val="18"/>
              </w:rPr>
              <w:t>Winter</w:t>
            </w:r>
          </w:p>
        </w:tc>
        <w:tc>
          <w:tcPr>
            <w:tcW w:w="1759" w:type="dxa"/>
            <w:noWrap/>
          </w:tcPr>
          <w:p w14:paraId="156AE94F" w14:textId="77777777" w:rsidR="00DA3C7C" w:rsidRDefault="00DA3C7C" w:rsidP="00DA3C7C">
            <w:pPr>
              <w:jc w:val="center"/>
              <w:rPr>
                <w:sz w:val="18"/>
                <w:szCs w:val="18"/>
              </w:rPr>
            </w:pPr>
            <w:r>
              <w:rPr>
                <w:sz w:val="18"/>
                <w:szCs w:val="18"/>
              </w:rPr>
              <w:t>Ketola2017</w:t>
            </w:r>
          </w:p>
        </w:tc>
        <w:tc>
          <w:tcPr>
            <w:tcW w:w="1085" w:type="dxa"/>
            <w:noWrap/>
          </w:tcPr>
          <w:p w14:paraId="41852C41" w14:textId="77777777" w:rsidR="00DA3C7C" w:rsidRDefault="00DA3C7C" w:rsidP="00DA3C7C">
            <w:pPr>
              <w:jc w:val="center"/>
              <w:rPr>
                <w:sz w:val="18"/>
                <w:szCs w:val="18"/>
              </w:rPr>
            </w:pPr>
            <w:r>
              <w:rPr>
                <w:sz w:val="18"/>
                <w:szCs w:val="18"/>
              </w:rPr>
              <w:t>10/6/2016</w:t>
            </w:r>
          </w:p>
        </w:tc>
        <w:tc>
          <w:tcPr>
            <w:tcW w:w="994" w:type="dxa"/>
            <w:noWrap/>
          </w:tcPr>
          <w:p w14:paraId="2CFF8811" w14:textId="77777777" w:rsidR="00DA3C7C" w:rsidRPr="0084373F" w:rsidRDefault="00DA3C7C" w:rsidP="00DA3C7C">
            <w:pPr>
              <w:jc w:val="center"/>
              <w:rPr>
                <w:sz w:val="18"/>
                <w:szCs w:val="18"/>
              </w:rPr>
            </w:pPr>
            <w:r>
              <w:rPr>
                <w:sz w:val="18"/>
                <w:szCs w:val="18"/>
              </w:rPr>
              <w:t>5/24/2017</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6213AE78" w14:textId="712621B4" w:rsidR="00DA3C7C" w:rsidRPr="00DA3C7C" w:rsidRDefault="00DA3C7C" w:rsidP="00DA3C7C">
            <w:pPr>
              <w:jc w:val="center"/>
              <w:rPr>
                <w:sz w:val="18"/>
                <w:szCs w:val="18"/>
              </w:rPr>
            </w:pPr>
            <w:r w:rsidRPr="00DA3C7C">
              <w:rPr>
                <w:color w:val="000000"/>
                <w:sz w:val="18"/>
                <w:szCs w:val="18"/>
              </w:rPr>
              <w:t>23.3</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28191793" w14:textId="03595D7E" w:rsidR="00DA3C7C" w:rsidRPr="00DA3C7C" w:rsidRDefault="00DA3C7C" w:rsidP="00DA3C7C">
            <w:pPr>
              <w:jc w:val="center"/>
              <w:rPr>
                <w:sz w:val="18"/>
                <w:szCs w:val="18"/>
              </w:rPr>
            </w:pPr>
            <w:r w:rsidRPr="00DA3C7C">
              <w:rPr>
                <w:color w:val="000000"/>
                <w:sz w:val="18"/>
                <w:szCs w:val="18"/>
              </w:rPr>
              <w:t>17.4</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65AA1E0B" w14:textId="206FD23B" w:rsidR="00DA3C7C" w:rsidRPr="00DA3C7C" w:rsidRDefault="00DA3C7C" w:rsidP="00DA3C7C">
            <w:pPr>
              <w:jc w:val="center"/>
              <w:rPr>
                <w:sz w:val="18"/>
                <w:szCs w:val="18"/>
              </w:rPr>
            </w:pPr>
            <w:r w:rsidRPr="00DA3C7C">
              <w:rPr>
                <w:color w:val="000000"/>
                <w:sz w:val="18"/>
                <w:szCs w:val="18"/>
              </w:rPr>
              <w:t>11.4</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4A4F7C50" w14:textId="5A238B7E" w:rsidR="00DA3C7C" w:rsidRPr="00DA3C7C" w:rsidRDefault="00DA3C7C" w:rsidP="00DA3C7C">
            <w:pPr>
              <w:jc w:val="center"/>
              <w:rPr>
                <w:sz w:val="18"/>
                <w:szCs w:val="18"/>
              </w:rPr>
            </w:pPr>
            <w:r w:rsidRPr="00DA3C7C">
              <w:rPr>
                <w:color w:val="000000"/>
                <w:sz w:val="18"/>
                <w:szCs w:val="18"/>
              </w:rPr>
              <w:t>12.4</w:t>
            </w:r>
          </w:p>
        </w:tc>
      </w:tr>
      <w:tr w:rsidR="00DA3C7C" w:rsidRPr="0084373F" w14:paraId="161A7F75" w14:textId="77777777" w:rsidTr="00DA3C7C">
        <w:trPr>
          <w:trHeight w:val="300"/>
        </w:trPr>
        <w:tc>
          <w:tcPr>
            <w:tcW w:w="1372" w:type="dxa"/>
          </w:tcPr>
          <w:p w14:paraId="2F889719" w14:textId="77777777" w:rsidR="00DA3C7C" w:rsidRPr="00A66B7E" w:rsidRDefault="00DA3C7C" w:rsidP="00DA3C7C">
            <w:pPr>
              <w:jc w:val="center"/>
              <w:rPr>
                <w:sz w:val="18"/>
                <w:szCs w:val="18"/>
              </w:rPr>
            </w:pPr>
            <w:r w:rsidRPr="00BC6F31">
              <w:rPr>
                <w:sz w:val="18"/>
                <w:szCs w:val="18"/>
              </w:rPr>
              <w:t>Winter</w:t>
            </w:r>
          </w:p>
        </w:tc>
        <w:tc>
          <w:tcPr>
            <w:tcW w:w="1759" w:type="dxa"/>
            <w:noWrap/>
          </w:tcPr>
          <w:p w14:paraId="2619659D" w14:textId="77777777" w:rsidR="00DA3C7C" w:rsidRDefault="00DA3C7C" w:rsidP="00DA3C7C">
            <w:pPr>
              <w:jc w:val="center"/>
              <w:rPr>
                <w:sz w:val="18"/>
                <w:szCs w:val="18"/>
              </w:rPr>
            </w:pPr>
            <w:r>
              <w:rPr>
                <w:sz w:val="18"/>
                <w:szCs w:val="18"/>
              </w:rPr>
              <w:t>McGowan2017</w:t>
            </w:r>
          </w:p>
        </w:tc>
        <w:tc>
          <w:tcPr>
            <w:tcW w:w="1085" w:type="dxa"/>
            <w:noWrap/>
          </w:tcPr>
          <w:p w14:paraId="375BEF1C" w14:textId="77777777" w:rsidR="00DA3C7C" w:rsidRDefault="00DA3C7C" w:rsidP="00DA3C7C">
            <w:pPr>
              <w:jc w:val="center"/>
              <w:rPr>
                <w:sz w:val="18"/>
                <w:szCs w:val="18"/>
              </w:rPr>
            </w:pPr>
            <w:r>
              <w:rPr>
                <w:sz w:val="18"/>
                <w:szCs w:val="18"/>
              </w:rPr>
              <w:t>9/28/2016</w:t>
            </w:r>
          </w:p>
        </w:tc>
        <w:tc>
          <w:tcPr>
            <w:tcW w:w="994" w:type="dxa"/>
            <w:noWrap/>
          </w:tcPr>
          <w:p w14:paraId="5CF0CC0D" w14:textId="77777777" w:rsidR="00DA3C7C" w:rsidRPr="0084373F" w:rsidRDefault="00DA3C7C" w:rsidP="00DA3C7C">
            <w:pPr>
              <w:jc w:val="center"/>
              <w:rPr>
                <w:sz w:val="18"/>
                <w:szCs w:val="18"/>
              </w:rPr>
            </w:pPr>
            <w:r>
              <w:rPr>
                <w:sz w:val="18"/>
                <w:szCs w:val="18"/>
              </w:rPr>
              <w:t>5/20/2017</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1CD1087C" w14:textId="67F3BCAA" w:rsidR="00DA3C7C" w:rsidRPr="00DA3C7C" w:rsidRDefault="00DA3C7C" w:rsidP="00DA3C7C">
            <w:pPr>
              <w:jc w:val="center"/>
              <w:rPr>
                <w:sz w:val="18"/>
                <w:szCs w:val="18"/>
              </w:rPr>
            </w:pPr>
            <w:r w:rsidRPr="00DA3C7C">
              <w:rPr>
                <w:color w:val="000000"/>
                <w:sz w:val="18"/>
                <w:szCs w:val="18"/>
              </w:rPr>
              <w:t>23.2</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1A3F36E5" w14:textId="00D690DB" w:rsidR="00DA3C7C" w:rsidRPr="00DA3C7C" w:rsidRDefault="00DA3C7C" w:rsidP="00DA3C7C">
            <w:pPr>
              <w:jc w:val="center"/>
              <w:rPr>
                <w:sz w:val="18"/>
                <w:szCs w:val="18"/>
              </w:rPr>
            </w:pPr>
            <w:r w:rsidRPr="00DA3C7C">
              <w:rPr>
                <w:color w:val="000000"/>
                <w:sz w:val="18"/>
                <w:szCs w:val="18"/>
              </w:rPr>
              <w:t>17.1</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0629AB5D" w14:textId="3CD78F0C" w:rsidR="00DA3C7C" w:rsidRPr="00DA3C7C" w:rsidRDefault="00DA3C7C" w:rsidP="00DA3C7C">
            <w:pPr>
              <w:jc w:val="center"/>
              <w:rPr>
                <w:sz w:val="18"/>
                <w:szCs w:val="18"/>
              </w:rPr>
            </w:pPr>
            <w:r w:rsidRPr="00DA3C7C">
              <w:rPr>
                <w:color w:val="000000"/>
                <w:sz w:val="18"/>
                <w:szCs w:val="18"/>
              </w:rPr>
              <w:t>11.2</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079FBCCB" w14:textId="3616B420" w:rsidR="00DA3C7C" w:rsidRPr="00DA3C7C" w:rsidRDefault="00DA3C7C" w:rsidP="00DA3C7C">
            <w:pPr>
              <w:jc w:val="center"/>
              <w:rPr>
                <w:sz w:val="18"/>
                <w:szCs w:val="18"/>
              </w:rPr>
            </w:pPr>
            <w:r w:rsidRPr="00DA3C7C">
              <w:rPr>
                <w:color w:val="000000"/>
                <w:sz w:val="18"/>
                <w:szCs w:val="18"/>
              </w:rPr>
              <w:t>10.9</w:t>
            </w:r>
          </w:p>
        </w:tc>
      </w:tr>
      <w:tr w:rsidR="00DA3C7C" w:rsidRPr="0084373F" w14:paraId="3854073D" w14:textId="77777777" w:rsidTr="00DA3C7C">
        <w:trPr>
          <w:trHeight w:val="300"/>
        </w:trPr>
        <w:tc>
          <w:tcPr>
            <w:tcW w:w="1372" w:type="dxa"/>
          </w:tcPr>
          <w:p w14:paraId="11985877" w14:textId="77777777" w:rsidR="00DA3C7C" w:rsidRPr="00A66B7E" w:rsidRDefault="00DA3C7C" w:rsidP="00DA3C7C">
            <w:pPr>
              <w:jc w:val="center"/>
              <w:rPr>
                <w:sz w:val="18"/>
                <w:szCs w:val="18"/>
              </w:rPr>
            </w:pPr>
            <w:r w:rsidRPr="00BC6F31">
              <w:rPr>
                <w:sz w:val="18"/>
                <w:szCs w:val="18"/>
              </w:rPr>
              <w:t>Winter</w:t>
            </w:r>
          </w:p>
        </w:tc>
        <w:tc>
          <w:tcPr>
            <w:tcW w:w="1759" w:type="dxa"/>
            <w:noWrap/>
          </w:tcPr>
          <w:p w14:paraId="1C86801C" w14:textId="77777777" w:rsidR="00DA3C7C" w:rsidRDefault="00DA3C7C" w:rsidP="00DA3C7C">
            <w:pPr>
              <w:jc w:val="center"/>
              <w:rPr>
                <w:sz w:val="18"/>
                <w:szCs w:val="18"/>
              </w:rPr>
            </w:pPr>
            <w:r>
              <w:rPr>
                <w:sz w:val="18"/>
                <w:szCs w:val="18"/>
              </w:rPr>
              <w:t>Ketola2018</w:t>
            </w:r>
          </w:p>
        </w:tc>
        <w:tc>
          <w:tcPr>
            <w:tcW w:w="1085" w:type="dxa"/>
            <w:noWrap/>
          </w:tcPr>
          <w:p w14:paraId="6EED7275" w14:textId="77777777" w:rsidR="00DA3C7C" w:rsidRDefault="00DA3C7C" w:rsidP="00DA3C7C">
            <w:pPr>
              <w:jc w:val="center"/>
              <w:rPr>
                <w:sz w:val="18"/>
                <w:szCs w:val="18"/>
              </w:rPr>
            </w:pPr>
            <w:r>
              <w:rPr>
                <w:sz w:val="18"/>
                <w:szCs w:val="18"/>
              </w:rPr>
              <w:t>10/3/2017</w:t>
            </w:r>
          </w:p>
        </w:tc>
        <w:tc>
          <w:tcPr>
            <w:tcW w:w="994" w:type="dxa"/>
            <w:noWrap/>
          </w:tcPr>
          <w:p w14:paraId="264CECDD" w14:textId="77777777" w:rsidR="00DA3C7C" w:rsidRPr="0084373F" w:rsidRDefault="00DA3C7C" w:rsidP="00DA3C7C">
            <w:pPr>
              <w:jc w:val="center"/>
              <w:rPr>
                <w:sz w:val="18"/>
                <w:szCs w:val="18"/>
              </w:rPr>
            </w:pPr>
            <w:r>
              <w:rPr>
                <w:sz w:val="18"/>
                <w:szCs w:val="18"/>
              </w:rPr>
              <w:t>5/25/2018</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7027A596" w14:textId="124A739C" w:rsidR="00DA3C7C" w:rsidRPr="00DA3C7C" w:rsidRDefault="00DA3C7C" w:rsidP="00DA3C7C">
            <w:pPr>
              <w:jc w:val="center"/>
              <w:rPr>
                <w:sz w:val="18"/>
                <w:szCs w:val="18"/>
              </w:rPr>
            </w:pPr>
            <w:r w:rsidRPr="00DA3C7C">
              <w:rPr>
                <w:color w:val="000000"/>
                <w:sz w:val="18"/>
                <w:szCs w:val="18"/>
              </w:rPr>
              <w:t>24.4</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3C085A63" w14:textId="725034AC" w:rsidR="00DA3C7C" w:rsidRPr="00DA3C7C" w:rsidRDefault="00DA3C7C" w:rsidP="00DA3C7C">
            <w:pPr>
              <w:jc w:val="center"/>
              <w:rPr>
                <w:sz w:val="18"/>
                <w:szCs w:val="18"/>
              </w:rPr>
            </w:pPr>
            <w:r w:rsidRPr="00DA3C7C">
              <w:rPr>
                <w:color w:val="000000"/>
                <w:sz w:val="18"/>
                <w:szCs w:val="18"/>
              </w:rPr>
              <w:t>17.8</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27805B36" w14:textId="7BECDFE4" w:rsidR="00DA3C7C" w:rsidRPr="00DA3C7C" w:rsidRDefault="00DA3C7C" w:rsidP="00DA3C7C">
            <w:pPr>
              <w:jc w:val="center"/>
              <w:rPr>
                <w:sz w:val="18"/>
                <w:szCs w:val="18"/>
              </w:rPr>
            </w:pPr>
            <w:r w:rsidRPr="00DA3C7C">
              <w:rPr>
                <w:color w:val="000000"/>
                <w:sz w:val="18"/>
                <w:szCs w:val="18"/>
              </w:rPr>
              <w:t>11.4</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0237F8E4" w14:textId="0B4D4DEE" w:rsidR="00DA3C7C" w:rsidRPr="00DA3C7C" w:rsidRDefault="00DA3C7C" w:rsidP="00DA3C7C">
            <w:pPr>
              <w:jc w:val="center"/>
              <w:rPr>
                <w:sz w:val="18"/>
                <w:szCs w:val="18"/>
              </w:rPr>
            </w:pPr>
            <w:r w:rsidRPr="00DA3C7C">
              <w:rPr>
                <w:color w:val="000000"/>
                <w:sz w:val="18"/>
                <w:szCs w:val="18"/>
              </w:rPr>
              <w:t>4.8</w:t>
            </w:r>
          </w:p>
        </w:tc>
      </w:tr>
      <w:tr w:rsidR="00DA3C7C" w:rsidRPr="0084373F" w14:paraId="630CCB98" w14:textId="77777777" w:rsidTr="00DA3C7C">
        <w:trPr>
          <w:trHeight w:val="300"/>
        </w:trPr>
        <w:tc>
          <w:tcPr>
            <w:tcW w:w="1372" w:type="dxa"/>
          </w:tcPr>
          <w:p w14:paraId="0AA682C9" w14:textId="77777777" w:rsidR="00DA3C7C" w:rsidRPr="00A66B7E" w:rsidRDefault="00DA3C7C" w:rsidP="00DA3C7C">
            <w:pPr>
              <w:jc w:val="center"/>
              <w:rPr>
                <w:sz w:val="18"/>
                <w:szCs w:val="18"/>
              </w:rPr>
            </w:pPr>
            <w:r w:rsidRPr="00BC6F31">
              <w:rPr>
                <w:sz w:val="18"/>
                <w:szCs w:val="18"/>
              </w:rPr>
              <w:t>Winter</w:t>
            </w:r>
          </w:p>
        </w:tc>
        <w:tc>
          <w:tcPr>
            <w:tcW w:w="1759" w:type="dxa"/>
            <w:noWrap/>
          </w:tcPr>
          <w:p w14:paraId="30F41869" w14:textId="77777777" w:rsidR="00DA3C7C" w:rsidRDefault="00DA3C7C" w:rsidP="00DA3C7C">
            <w:pPr>
              <w:jc w:val="center"/>
              <w:rPr>
                <w:sz w:val="18"/>
                <w:szCs w:val="18"/>
              </w:rPr>
            </w:pPr>
            <w:r>
              <w:rPr>
                <w:sz w:val="18"/>
                <w:szCs w:val="18"/>
              </w:rPr>
              <w:t>Snyder2018</w:t>
            </w:r>
          </w:p>
        </w:tc>
        <w:tc>
          <w:tcPr>
            <w:tcW w:w="1085" w:type="dxa"/>
            <w:noWrap/>
          </w:tcPr>
          <w:p w14:paraId="1F594140" w14:textId="77777777" w:rsidR="00DA3C7C" w:rsidRDefault="00DA3C7C" w:rsidP="00DA3C7C">
            <w:pPr>
              <w:jc w:val="center"/>
              <w:rPr>
                <w:sz w:val="18"/>
                <w:szCs w:val="18"/>
              </w:rPr>
            </w:pPr>
            <w:r>
              <w:rPr>
                <w:sz w:val="18"/>
                <w:szCs w:val="18"/>
              </w:rPr>
              <w:t>10/2/2017</w:t>
            </w:r>
          </w:p>
        </w:tc>
        <w:tc>
          <w:tcPr>
            <w:tcW w:w="994" w:type="dxa"/>
            <w:noWrap/>
          </w:tcPr>
          <w:p w14:paraId="3E28E434" w14:textId="77777777" w:rsidR="00DA3C7C" w:rsidRPr="0084373F" w:rsidRDefault="00DA3C7C" w:rsidP="00DA3C7C">
            <w:pPr>
              <w:jc w:val="center"/>
              <w:rPr>
                <w:sz w:val="18"/>
                <w:szCs w:val="18"/>
              </w:rPr>
            </w:pPr>
            <w:r>
              <w:rPr>
                <w:sz w:val="18"/>
                <w:szCs w:val="18"/>
              </w:rPr>
              <w:t>5/27/2018</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41C78252" w14:textId="0C7A399D" w:rsidR="00DA3C7C" w:rsidRPr="00DA3C7C" w:rsidRDefault="00DA3C7C" w:rsidP="00DA3C7C">
            <w:pPr>
              <w:jc w:val="center"/>
              <w:rPr>
                <w:sz w:val="18"/>
                <w:szCs w:val="18"/>
              </w:rPr>
            </w:pPr>
            <w:r w:rsidRPr="00DA3C7C">
              <w:rPr>
                <w:color w:val="000000"/>
                <w:sz w:val="18"/>
                <w:szCs w:val="18"/>
              </w:rPr>
              <w:t>24.5</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1DDF5F0E" w14:textId="6A3000E2" w:rsidR="00DA3C7C" w:rsidRPr="00DA3C7C" w:rsidRDefault="00DA3C7C" w:rsidP="00DA3C7C">
            <w:pPr>
              <w:jc w:val="center"/>
              <w:rPr>
                <w:sz w:val="18"/>
                <w:szCs w:val="18"/>
              </w:rPr>
            </w:pPr>
            <w:r w:rsidRPr="00DA3C7C">
              <w:rPr>
                <w:color w:val="000000"/>
                <w:sz w:val="18"/>
                <w:szCs w:val="18"/>
              </w:rPr>
              <w:t>18.1</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1D4E58B5" w14:textId="3F6FCBC2" w:rsidR="00DA3C7C" w:rsidRPr="00DA3C7C" w:rsidRDefault="00DA3C7C" w:rsidP="00DA3C7C">
            <w:pPr>
              <w:jc w:val="center"/>
              <w:rPr>
                <w:sz w:val="18"/>
                <w:szCs w:val="18"/>
              </w:rPr>
            </w:pPr>
            <w:r w:rsidRPr="00DA3C7C">
              <w:rPr>
                <w:color w:val="000000"/>
                <w:sz w:val="18"/>
                <w:szCs w:val="18"/>
              </w:rPr>
              <w:t>11.7</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61ADC934" w14:textId="7F996D3D" w:rsidR="00DA3C7C" w:rsidRPr="00DA3C7C" w:rsidRDefault="00DA3C7C" w:rsidP="00DA3C7C">
            <w:pPr>
              <w:jc w:val="center"/>
              <w:rPr>
                <w:sz w:val="18"/>
                <w:szCs w:val="18"/>
              </w:rPr>
            </w:pPr>
            <w:r w:rsidRPr="00DA3C7C">
              <w:rPr>
                <w:color w:val="000000"/>
                <w:sz w:val="18"/>
                <w:szCs w:val="18"/>
              </w:rPr>
              <w:t>6.1</w:t>
            </w:r>
          </w:p>
        </w:tc>
      </w:tr>
      <w:tr w:rsidR="00DA3C7C" w:rsidRPr="0084373F" w14:paraId="4C33B0D2" w14:textId="77777777" w:rsidTr="00DA3C7C">
        <w:trPr>
          <w:trHeight w:val="300"/>
        </w:trPr>
        <w:tc>
          <w:tcPr>
            <w:tcW w:w="1372" w:type="dxa"/>
          </w:tcPr>
          <w:p w14:paraId="7CEB8226" w14:textId="77777777" w:rsidR="00DA3C7C" w:rsidRPr="00A66B7E" w:rsidRDefault="00DA3C7C" w:rsidP="00DA3C7C">
            <w:pPr>
              <w:jc w:val="center"/>
              <w:rPr>
                <w:sz w:val="18"/>
                <w:szCs w:val="18"/>
              </w:rPr>
            </w:pPr>
            <w:r w:rsidRPr="00BC6F31">
              <w:rPr>
                <w:sz w:val="18"/>
                <w:szCs w:val="18"/>
              </w:rPr>
              <w:t>Winter</w:t>
            </w:r>
          </w:p>
        </w:tc>
        <w:tc>
          <w:tcPr>
            <w:tcW w:w="1759" w:type="dxa"/>
            <w:noWrap/>
          </w:tcPr>
          <w:p w14:paraId="71ECD646" w14:textId="77777777" w:rsidR="00DA3C7C" w:rsidRDefault="00DA3C7C" w:rsidP="00DA3C7C">
            <w:pPr>
              <w:jc w:val="center"/>
              <w:rPr>
                <w:sz w:val="18"/>
                <w:szCs w:val="18"/>
              </w:rPr>
            </w:pPr>
            <w:r>
              <w:rPr>
                <w:sz w:val="18"/>
                <w:szCs w:val="18"/>
              </w:rPr>
              <w:t>Snyder2019</w:t>
            </w:r>
          </w:p>
        </w:tc>
        <w:tc>
          <w:tcPr>
            <w:tcW w:w="1085" w:type="dxa"/>
            <w:noWrap/>
          </w:tcPr>
          <w:p w14:paraId="25E53FFB" w14:textId="77777777" w:rsidR="00DA3C7C" w:rsidRDefault="00DA3C7C" w:rsidP="00DA3C7C">
            <w:pPr>
              <w:jc w:val="center"/>
              <w:rPr>
                <w:sz w:val="18"/>
                <w:szCs w:val="18"/>
              </w:rPr>
            </w:pPr>
            <w:r>
              <w:rPr>
                <w:sz w:val="18"/>
                <w:szCs w:val="18"/>
              </w:rPr>
              <w:t>10/10/2019</w:t>
            </w:r>
          </w:p>
        </w:tc>
        <w:tc>
          <w:tcPr>
            <w:tcW w:w="994" w:type="dxa"/>
            <w:noWrap/>
          </w:tcPr>
          <w:p w14:paraId="66D44018" w14:textId="77777777" w:rsidR="00DA3C7C" w:rsidRPr="0084373F" w:rsidRDefault="00DA3C7C" w:rsidP="00DA3C7C">
            <w:pPr>
              <w:jc w:val="center"/>
              <w:rPr>
                <w:sz w:val="18"/>
                <w:szCs w:val="18"/>
              </w:rPr>
            </w:pPr>
            <w:r>
              <w:rPr>
                <w:sz w:val="18"/>
                <w:szCs w:val="18"/>
              </w:rPr>
              <w:t>5/31/2019</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77ABD698" w14:textId="051F7715" w:rsidR="00DA3C7C" w:rsidRPr="00DA3C7C" w:rsidRDefault="00DA3C7C" w:rsidP="00DA3C7C">
            <w:pPr>
              <w:jc w:val="center"/>
              <w:rPr>
                <w:sz w:val="18"/>
                <w:szCs w:val="18"/>
              </w:rPr>
            </w:pPr>
            <w:r w:rsidRPr="00DA3C7C">
              <w:rPr>
                <w:color w:val="000000"/>
                <w:sz w:val="18"/>
                <w:szCs w:val="18"/>
              </w:rPr>
              <w:t>23.7</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16548B6B" w14:textId="5458B8D1" w:rsidR="00DA3C7C" w:rsidRPr="00DA3C7C" w:rsidRDefault="00DA3C7C" w:rsidP="00DA3C7C">
            <w:pPr>
              <w:jc w:val="center"/>
              <w:rPr>
                <w:sz w:val="18"/>
                <w:szCs w:val="18"/>
              </w:rPr>
            </w:pPr>
            <w:r w:rsidRPr="00DA3C7C">
              <w:rPr>
                <w:color w:val="000000"/>
                <w:sz w:val="18"/>
                <w:szCs w:val="18"/>
              </w:rPr>
              <w:t>17.6</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447547A3" w14:textId="08E4B5B7" w:rsidR="00DA3C7C" w:rsidRPr="00DA3C7C" w:rsidRDefault="00DA3C7C" w:rsidP="00DA3C7C">
            <w:pPr>
              <w:jc w:val="center"/>
              <w:rPr>
                <w:sz w:val="18"/>
                <w:szCs w:val="18"/>
              </w:rPr>
            </w:pPr>
            <w:r w:rsidRPr="00DA3C7C">
              <w:rPr>
                <w:color w:val="000000"/>
                <w:sz w:val="18"/>
                <w:szCs w:val="18"/>
              </w:rPr>
              <w:t>11.4</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624A01CB" w14:textId="5057E8BB" w:rsidR="00DA3C7C" w:rsidRPr="00DA3C7C" w:rsidRDefault="00DA3C7C" w:rsidP="00DA3C7C">
            <w:pPr>
              <w:jc w:val="center"/>
              <w:rPr>
                <w:sz w:val="18"/>
                <w:szCs w:val="18"/>
              </w:rPr>
            </w:pPr>
            <w:r w:rsidRPr="00DA3C7C">
              <w:rPr>
                <w:color w:val="000000"/>
                <w:sz w:val="18"/>
                <w:szCs w:val="18"/>
              </w:rPr>
              <w:t>15.7</w:t>
            </w:r>
          </w:p>
        </w:tc>
      </w:tr>
      <w:tr w:rsidR="00DA3C7C" w:rsidRPr="0084373F" w14:paraId="77092A45" w14:textId="77777777" w:rsidTr="00DA3C7C">
        <w:trPr>
          <w:trHeight w:val="300"/>
        </w:trPr>
        <w:tc>
          <w:tcPr>
            <w:tcW w:w="1372" w:type="dxa"/>
          </w:tcPr>
          <w:p w14:paraId="76134D97" w14:textId="77777777" w:rsidR="00DA3C7C" w:rsidRPr="0071165D" w:rsidRDefault="00DA3C7C" w:rsidP="00DA3C7C">
            <w:pPr>
              <w:jc w:val="center"/>
              <w:rPr>
                <w:sz w:val="18"/>
                <w:szCs w:val="18"/>
              </w:rPr>
            </w:pPr>
            <w:r w:rsidRPr="0071165D">
              <w:rPr>
                <w:sz w:val="18"/>
                <w:szCs w:val="18"/>
              </w:rPr>
              <w:t>Winter</w:t>
            </w:r>
          </w:p>
        </w:tc>
        <w:tc>
          <w:tcPr>
            <w:tcW w:w="1759" w:type="dxa"/>
            <w:noWrap/>
          </w:tcPr>
          <w:p w14:paraId="5D9489DF" w14:textId="77777777" w:rsidR="00DA3C7C" w:rsidRPr="0071165D" w:rsidRDefault="00DA3C7C" w:rsidP="00DA3C7C">
            <w:pPr>
              <w:jc w:val="center"/>
              <w:rPr>
                <w:sz w:val="18"/>
                <w:szCs w:val="18"/>
              </w:rPr>
            </w:pPr>
            <w:r w:rsidRPr="0071165D">
              <w:rPr>
                <w:sz w:val="18"/>
                <w:szCs w:val="18"/>
              </w:rPr>
              <w:t>Ketola2020</w:t>
            </w:r>
          </w:p>
        </w:tc>
        <w:tc>
          <w:tcPr>
            <w:tcW w:w="1085" w:type="dxa"/>
            <w:noWrap/>
          </w:tcPr>
          <w:p w14:paraId="267A1F22" w14:textId="77777777" w:rsidR="00DA3C7C" w:rsidRPr="0071165D" w:rsidRDefault="00DA3C7C" w:rsidP="00DA3C7C">
            <w:pPr>
              <w:jc w:val="center"/>
              <w:rPr>
                <w:sz w:val="18"/>
                <w:szCs w:val="18"/>
              </w:rPr>
            </w:pPr>
            <w:r w:rsidRPr="0071165D">
              <w:rPr>
                <w:sz w:val="18"/>
                <w:szCs w:val="18"/>
              </w:rPr>
              <w:t>9/27/2019</w:t>
            </w:r>
          </w:p>
        </w:tc>
        <w:tc>
          <w:tcPr>
            <w:tcW w:w="994" w:type="dxa"/>
            <w:noWrap/>
          </w:tcPr>
          <w:p w14:paraId="36091D24" w14:textId="77777777" w:rsidR="00DA3C7C" w:rsidRPr="0071165D" w:rsidRDefault="00DA3C7C" w:rsidP="00DA3C7C">
            <w:pPr>
              <w:jc w:val="center"/>
              <w:rPr>
                <w:sz w:val="18"/>
                <w:szCs w:val="18"/>
              </w:rPr>
            </w:pPr>
            <w:r w:rsidRPr="0071165D">
              <w:rPr>
                <w:sz w:val="18"/>
                <w:szCs w:val="18"/>
              </w:rPr>
              <w:t>5/25/2019</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16AFB3FD" w14:textId="20086A79" w:rsidR="00DA3C7C" w:rsidRPr="00DA3C7C" w:rsidRDefault="00DA3C7C" w:rsidP="00DA3C7C">
            <w:pPr>
              <w:jc w:val="center"/>
              <w:rPr>
                <w:sz w:val="18"/>
                <w:szCs w:val="18"/>
              </w:rPr>
            </w:pPr>
            <w:r w:rsidRPr="00DA3C7C">
              <w:rPr>
                <w:color w:val="000000"/>
                <w:sz w:val="18"/>
                <w:szCs w:val="18"/>
              </w:rPr>
              <w:t>25.2</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6D98B671" w14:textId="7B8FB1B5" w:rsidR="00DA3C7C" w:rsidRPr="00DA3C7C" w:rsidRDefault="00DA3C7C" w:rsidP="00DA3C7C">
            <w:pPr>
              <w:jc w:val="center"/>
              <w:rPr>
                <w:sz w:val="18"/>
                <w:szCs w:val="18"/>
              </w:rPr>
            </w:pPr>
            <w:r w:rsidRPr="00DA3C7C">
              <w:rPr>
                <w:color w:val="000000"/>
                <w:sz w:val="18"/>
                <w:szCs w:val="18"/>
              </w:rPr>
              <w:t>18.4</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169BFC79" w14:textId="1747F475" w:rsidR="00DA3C7C" w:rsidRPr="00DA3C7C" w:rsidRDefault="00DA3C7C" w:rsidP="00DA3C7C">
            <w:pPr>
              <w:jc w:val="center"/>
              <w:rPr>
                <w:sz w:val="18"/>
                <w:szCs w:val="18"/>
              </w:rPr>
            </w:pPr>
            <w:r w:rsidRPr="00DA3C7C">
              <w:rPr>
                <w:color w:val="000000"/>
                <w:sz w:val="18"/>
                <w:szCs w:val="18"/>
              </w:rPr>
              <w:t>11.7</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79316553" w14:textId="6838A7D3" w:rsidR="00DA3C7C" w:rsidRPr="00DA3C7C" w:rsidRDefault="00DA3C7C" w:rsidP="00DA3C7C">
            <w:pPr>
              <w:jc w:val="center"/>
              <w:rPr>
                <w:sz w:val="18"/>
                <w:szCs w:val="18"/>
              </w:rPr>
            </w:pPr>
            <w:r w:rsidRPr="00DA3C7C">
              <w:rPr>
                <w:color w:val="000000"/>
                <w:sz w:val="18"/>
                <w:szCs w:val="18"/>
              </w:rPr>
              <w:t>3.6</w:t>
            </w:r>
          </w:p>
        </w:tc>
      </w:tr>
      <w:tr w:rsidR="00DA3C7C" w:rsidRPr="0084373F" w14:paraId="2DED8863" w14:textId="77777777" w:rsidTr="00DA3C7C">
        <w:trPr>
          <w:trHeight w:val="300"/>
        </w:trPr>
        <w:tc>
          <w:tcPr>
            <w:tcW w:w="1372" w:type="dxa"/>
          </w:tcPr>
          <w:p w14:paraId="35A7827E" w14:textId="77777777" w:rsidR="00DA3C7C" w:rsidRPr="00A66B7E" w:rsidRDefault="00DA3C7C" w:rsidP="00DA3C7C">
            <w:pPr>
              <w:jc w:val="center"/>
              <w:rPr>
                <w:sz w:val="18"/>
                <w:szCs w:val="18"/>
              </w:rPr>
            </w:pPr>
            <w:r w:rsidRPr="00BC6F31">
              <w:rPr>
                <w:sz w:val="18"/>
                <w:szCs w:val="18"/>
              </w:rPr>
              <w:lastRenderedPageBreak/>
              <w:t>Winter</w:t>
            </w:r>
          </w:p>
        </w:tc>
        <w:tc>
          <w:tcPr>
            <w:tcW w:w="1759" w:type="dxa"/>
            <w:noWrap/>
          </w:tcPr>
          <w:p w14:paraId="7645E520" w14:textId="77777777" w:rsidR="00DA3C7C" w:rsidRDefault="00DA3C7C" w:rsidP="00DA3C7C">
            <w:pPr>
              <w:jc w:val="center"/>
              <w:rPr>
                <w:sz w:val="18"/>
                <w:szCs w:val="18"/>
              </w:rPr>
            </w:pPr>
            <w:r>
              <w:rPr>
                <w:sz w:val="18"/>
                <w:szCs w:val="18"/>
              </w:rPr>
              <w:t>Snyder2020</w:t>
            </w:r>
          </w:p>
        </w:tc>
        <w:tc>
          <w:tcPr>
            <w:tcW w:w="1085" w:type="dxa"/>
            <w:noWrap/>
          </w:tcPr>
          <w:p w14:paraId="7273F628" w14:textId="77777777" w:rsidR="00DA3C7C" w:rsidRDefault="00DA3C7C" w:rsidP="00DA3C7C">
            <w:pPr>
              <w:jc w:val="center"/>
              <w:rPr>
                <w:sz w:val="18"/>
                <w:szCs w:val="18"/>
              </w:rPr>
            </w:pPr>
            <w:r>
              <w:rPr>
                <w:sz w:val="18"/>
                <w:szCs w:val="18"/>
              </w:rPr>
              <w:t>9/26/2019</w:t>
            </w:r>
          </w:p>
        </w:tc>
        <w:tc>
          <w:tcPr>
            <w:tcW w:w="994" w:type="dxa"/>
            <w:noWrap/>
          </w:tcPr>
          <w:p w14:paraId="65B74E58" w14:textId="77777777" w:rsidR="00DA3C7C" w:rsidRPr="0084373F" w:rsidRDefault="00DA3C7C" w:rsidP="00DA3C7C">
            <w:pPr>
              <w:jc w:val="center"/>
              <w:rPr>
                <w:sz w:val="18"/>
                <w:szCs w:val="18"/>
              </w:rPr>
            </w:pPr>
            <w:r>
              <w:rPr>
                <w:sz w:val="18"/>
                <w:szCs w:val="18"/>
              </w:rPr>
              <w:t>5/26/2019</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444582E0" w14:textId="554D8567" w:rsidR="00DA3C7C" w:rsidRPr="00DA3C7C" w:rsidRDefault="00DA3C7C" w:rsidP="00DA3C7C">
            <w:pPr>
              <w:jc w:val="center"/>
              <w:rPr>
                <w:sz w:val="18"/>
                <w:szCs w:val="18"/>
              </w:rPr>
            </w:pPr>
            <w:r w:rsidRPr="00DA3C7C">
              <w:rPr>
                <w:color w:val="000000"/>
                <w:sz w:val="18"/>
                <w:szCs w:val="18"/>
              </w:rPr>
              <w:t>25.4</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39BA9D59" w14:textId="161994F9" w:rsidR="00DA3C7C" w:rsidRPr="00DA3C7C" w:rsidRDefault="00DA3C7C" w:rsidP="00DA3C7C">
            <w:pPr>
              <w:jc w:val="center"/>
              <w:rPr>
                <w:sz w:val="18"/>
                <w:szCs w:val="18"/>
              </w:rPr>
            </w:pPr>
            <w:r w:rsidRPr="00DA3C7C">
              <w:rPr>
                <w:color w:val="000000"/>
                <w:sz w:val="18"/>
                <w:szCs w:val="18"/>
              </w:rPr>
              <w:t>18.7</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47332E3B" w14:textId="11748A02" w:rsidR="00DA3C7C" w:rsidRPr="00DA3C7C" w:rsidRDefault="00DA3C7C" w:rsidP="00DA3C7C">
            <w:pPr>
              <w:jc w:val="center"/>
              <w:rPr>
                <w:sz w:val="18"/>
                <w:szCs w:val="18"/>
              </w:rPr>
            </w:pPr>
            <w:r w:rsidRPr="00DA3C7C">
              <w:rPr>
                <w:color w:val="000000"/>
                <w:sz w:val="18"/>
                <w:szCs w:val="18"/>
              </w:rPr>
              <w:t>11.9</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14:paraId="1181718A" w14:textId="11B4309E" w:rsidR="00DA3C7C" w:rsidRPr="00DA3C7C" w:rsidRDefault="00DA3C7C" w:rsidP="00DA3C7C">
            <w:pPr>
              <w:jc w:val="center"/>
              <w:rPr>
                <w:sz w:val="18"/>
                <w:szCs w:val="18"/>
              </w:rPr>
            </w:pPr>
            <w:r w:rsidRPr="00DA3C7C">
              <w:rPr>
                <w:color w:val="000000"/>
                <w:sz w:val="18"/>
                <w:szCs w:val="18"/>
              </w:rPr>
              <w:t>6.4</w:t>
            </w:r>
          </w:p>
        </w:tc>
      </w:tr>
    </w:tbl>
    <w:p w14:paraId="16970BE7" w14:textId="1A939481" w:rsidR="00B97389" w:rsidRDefault="00B97389"/>
    <w:p w14:paraId="0288D855" w14:textId="4D8FCB9D" w:rsidR="00A3647F" w:rsidRDefault="00A3647F" w:rsidP="00A3647F">
      <w:r>
        <w:t xml:space="preserve">Table 4: </w:t>
      </w:r>
      <w:r w:rsidR="0001760A">
        <w:t>Phenotypic c</w:t>
      </w:r>
      <w:r>
        <w:t>orrelations between environmental covariates</w:t>
      </w:r>
      <w:r w:rsidR="005C743E">
        <w:t xml:space="preserve"> average daily high temperature (</w:t>
      </w:r>
      <w:proofErr w:type="spellStart"/>
      <w:r w:rsidR="005C743E" w:rsidRPr="0071165D">
        <w:t>T</w:t>
      </w:r>
      <w:r w:rsidR="005C743E" w:rsidRPr="0071165D">
        <w:rPr>
          <w:vertAlign w:val="subscript"/>
        </w:rPr>
        <w:t>max</w:t>
      </w:r>
      <w:proofErr w:type="spellEnd"/>
      <w:r w:rsidR="005C743E">
        <w:t>), average daily low temperature (</w:t>
      </w:r>
      <w:proofErr w:type="spellStart"/>
      <w:r w:rsidR="005C743E" w:rsidRPr="0071165D">
        <w:t>T</w:t>
      </w:r>
      <w:r w:rsidR="005C743E" w:rsidRPr="0071165D">
        <w:rPr>
          <w:vertAlign w:val="subscript"/>
        </w:rPr>
        <w:t>m</w:t>
      </w:r>
      <w:r w:rsidR="005C743E">
        <w:rPr>
          <w:vertAlign w:val="subscript"/>
        </w:rPr>
        <w:t>in</w:t>
      </w:r>
      <w:proofErr w:type="spellEnd"/>
      <w:r w:rsidR="005C743E">
        <w:t>),</w:t>
      </w:r>
      <w:r w:rsidR="005C743E" w:rsidRPr="00300CD4">
        <w:t xml:space="preserve"> </w:t>
      </w:r>
      <w:r w:rsidR="005C743E">
        <w:t>average daily temperature (</w:t>
      </w:r>
      <w:proofErr w:type="spellStart"/>
      <w:r w:rsidR="005C743E" w:rsidRPr="0071165D">
        <w:t>T</w:t>
      </w:r>
      <w:r w:rsidR="005C743E">
        <w:rPr>
          <w:vertAlign w:val="subscript"/>
        </w:rPr>
        <w:t>avg</w:t>
      </w:r>
      <w:proofErr w:type="spellEnd"/>
      <w:r w:rsidR="005C743E">
        <w:t>), average daily temperature range (</w:t>
      </w:r>
      <w:r w:rsidR="005C743E" w:rsidRPr="0071165D">
        <w:t>T</w:t>
      </w:r>
      <w:r w:rsidR="005C743E">
        <w:rPr>
          <w:vertAlign w:val="subscript"/>
        </w:rPr>
        <w:t>R</w:t>
      </w:r>
      <w:r w:rsidR="005C743E">
        <w:t>), and the sum of precipitation (P</w:t>
      </w:r>
      <w:r w:rsidR="005C743E">
        <w:rPr>
          <w:vertAlign w:val="subscript"/>
        </w:rPr>
        <w:t>sum</w:t>
      </w:r>
      <w:r w:rsidR="005C743E">
        <w:t xml:space="preserve">) during the </w:t>
      </w:r>
      <w:r w:rsidR="00341067">
        <w:t>grain fill</w:t>
      </w:r>
      <w:r w:rsidR="005C743E">
        <w:t xml:space="preserve"> period</w:t>
      </w:r>
      <w:r>
        <w:t xml:space="preserve"> for winter and spring (shaded gray) datasets. </w:t>
      </w:r>
    </w:p>
    <w:tbl>
      <w:tblPr>
        <w:tblStyle w:val="TableGrid"/>
        <w:tblW w:w="5851" w:type="dxa"/>
        <w:tblInd w:w="1747" w:type="dxa"/>
        <w:tblLayout w:type="fixed"/>
        <w:tblLook w:val="04A0" w:firstRow="1" w:lastRow="0" w:firstColumn="1" w:lastColumn="0" w:noHBand="0" w:noVBand="1"/>
      </w:tblPr>
      <w:tblGrid>
        <w:gridCol w:w="1068"/>
        <w:gridCol w:w="961"/>
        <w:gridCol w:w="920"/>
        <w:gridCol w:w="920"/>
        <w:gridCol w:w="1068"/>
        <w:gridCol w:w="914"/>
      </w:tblGrid>
      <w:tr w:rsidR="00A3647F" w:rsidRPr="00972D28" w14:paraId="24E339BF" w14:textId="77777777" w:rsidTr="005C743E">
        <w:tc>
          <w:tcPr>
            <w:tcW w:w="1068" w:type="dxa"/>
            <w:vAlign w:val="center"/>
          </w:tcPr>
          <w:p w14:paraId="56DFF851" w14:textId="77777777" w:rsidR="00A3647F" w:rsidRPr="002437C4" w:rsidRDefault="00A3647F" w:rsidP="00757579">
            <w:pPr>
              <w:jc w:val="center"/>
              <w:rPr>
                <w:rFonts w:cstheme="minorHAnsi"/>
                <w:sz w:val="16"/>
                <w:szCs w:val="16"/>
              </w:rPr>
            </w:pPr>
          </w:p>
        </w:tc>
        <w:tc>
          <w:tcPr>
            <w:tcW w:w="961" w:type="dxa"/>
            <w:shd w:val="clear" w:color="auto" w:fill="auto"/>
            <w:vAlign w:val="center"/>
          </w:tcPr>
          <w:p w14:paraId="6946182E" w14:textId="77777777" w:rsidR="00A3647F" w:rsidRPr="002437C4" w:rsidRDefault="00A3647F" w:rsidP="00757579">
            <w:pPr>
              <w:jc w:val="center"/>
              <w:rPr>
                <w:rFonts w:cstheme="minorHAnsi"/>
                <w:sz w:val="16"/>
                <w:szCs w:val="16"/>
              </w:rPr>
            </w:pPr>
            <w:proofErr w:type="spellStart"/>
            <w:r w:rsidRPr="0071165D">
              <w:t>T</w:t>
            </w:r>
            <w:r w:rsidRPr="0071165D">
              <w:rPr>
                <w:vertAlign w:val="subscript"/>
              </w:rPr>
              <w:t>max</w:t>
            </w:r>
            <w:proofErr w:type="spellEnd"/>
          </w:p>
        </w:tc>
        <w:tc>
          <w:tcPr>
            <w:tcW w:w="920" w:type="dxa"/>
            <w:shd w:val="clear" w:color="auto" w:fill="auto"/>
            <w:vAlign w:val="center"/>
          </w:tcPr>
          <w:p w14:paraId="411A9053" w14:textId="77777777" w:rsidR="00A3647F" w:rsidRPr="002437C4" w:rsidRDefault="00A3647F" w:rsidP="00757579">
            <w:pPr>
              <w:jc w:val="center"/>
              <w:rPr>
                <w:rFonts w:cstheme="minorHAnsi"/>
                <w:color w:val="000000"/>
                <w:sz w:val="16"/>
                <w:szCs w:val="16"/>
              </w:rPr>
            </w:pPr>
            <w:proofErr w:type="spellStart"/>
            <w:r w:rsidRPr="0071165D">
              <w:t>T</w:t>
            </w:r>
            <w:r w:rsidRPr="0071165D">
              <w:rPr>
                <w:vertAlign w:val="subscript"/>
              </w:rPr>
              <w:t>avg</w:t>
            </w:r>
            <w:proofErr w:type="spellEnd"/>
          </w:p>
        </w:tc>
        <w:tc>
          <w:tcPr>
            <w:tcW w:w="920" w:type="dxa"/>
            <w:shd w:val="clear" w:color="auto" w:fill="auto"/>
            <w:vAlign w:val="center"/>
          </w:tcPr>
          <w:p w14:paraId="331FA468" w14:textId="77777777" w:rsidR="00A3647F" w:rsidRPr="002437C4" w:rsidRDefault="00A3647F" w:rsidP="00757579">
            <w:pPr>
              <w:jc w:val="center"/>
              <w:rPr>
                <w:rFonts w:cstheme="minorHAnsi"/>
                <w:color w:val="000000"/>
                <w:sz w:val="16"/>
                <w:szCs w:val="16"/>
              </w:rPr>
            </w:pPr>
            <w:proofErr w:type="spellStart"/>
            <w:r w:rsidRPr="0071165D">
              <w:t>T</w:t>
            </w:r>
            <w:r w:rsidRPr="0071165D">
              <w:rPr>
                <w:vertAlign w:val="subscript"/>
              </w:rPr>
              <w:t>min</w:t>
            </w:r>
            <w:proofErr w:type="spellEnd"/>
          </w:p>
        </w:tc>
        <w:tc>
          <w:tcPr>
            <w:tcW w:w="1068" w:type="dxa"/>
            <w:shd w:val="clear" w:color="auto" w:fill="auto"/>
            <w:vAlign w:val="center"/>
          </w:tcPr>
          <w:p w14:paraId="5FF304F8" w14:textId="77777777" w:rsidR="00A3647F" w:rsidRPr="002437C4" w:rsidRDefault="00A3647F" w:rsidP="00757579">
            <w:pPr>
              <w:jc w:val="center"/>
              <w:rPr>
                <w:rFonts w:cstheme="minorHAnsi"/>
                <w:color w:val="000000"/>
                <w:sz w:val="16"/>
                <w:szCs w:val="16"/>
              </w:rPr>
            </w:pPr>
            <w:r w:rsidRPr="0071165D">
              <w:t>T</w:t>
            </w:r>
            <w:r w:rsidRPr="0071165D">
              <w:rPr>
                <w:vertAlign w:val="subscript"/>
              </w:rPr>
              <w:t>R</w:t>
            </w:r>
          </w:p>
        </w:tc>
        <w:tc>
          <w:tcPr>
            <w:tcW w:w="914" w:type="dxa"/>
            <w:shd w:val="clear" w:color="auto" w:fill="auto"/>
            <w:vAlign w:val="center"/>
          </w:tcPr>
          <w:p w14:paraId="09127A1C" w14:textId="46DFD10F" w:rsidR="00A3647F" w:rsidRPr="002437C4" w:rsidRDefault="00A47190" w:rsidP="00757579">
            <w:pPr>
              <w:jc w:val="center"/>
              <w:rPr>
                <w:rFonts w:cstheme="minorHAnsi"/>
                <w:sz w:val="16"/>
                <w:szCs w:val="16"/>
              </w:rPr>
            </w:pPr>
            <w:r>
              <w:t>P</w:t>
            </w:r>
            <w:r>
              <w:rPr>
                <w:vertAlign w:val="subscript"/>
              </w:rPr>
              <w:t>sum</w:t>
            </w:r>
          </w:p>
        </w:tc>
      </w:tr>
      <w:tr w:rsidR="00A3647F" w:rsidRPr="00972D28" w14:paraId="1D76E1DF" w14:textId="77777777" w:rsidTr="00757579">
        <w:tc>
          <w:tcPr>
            <w:tcW w:w="1068" w:type="dxa"/>
            <w:vAlign w:val="center"/>
          </w:tcPr>
          <w:p w14:paraId="3C2B295B" w14:textId="77777777" w:rsidR="00A3647F" w:rsidRPr="002437C4" w:rsidRDefault="00A3647F" w:rsidP="00757579">
            <w:pPr>
              <w:jc w:val="center"/>
              <w:rPr>
                <w:rFonts w:cstheme="minorHAnsi"/>
                <w:sz w:val="16"/>
                <w:szCs w:val="16"/>
              </w:rPr>
            </w:pPr>
            <w:bookmarkStart w:id="16" w:name="_Hlk42786363"/>
            <w:proofErr w:type="spellStart"/>
            <w:r w:rsidRPr="0071165D">
              <w:t>T</w:t>
            </w:r>
            <w:r w:rsidRPr="0071165D">
              <w:rPr>
                <w:vertAlign w:val="subscript"/>
              </w:rPr>
              <w:t>max</w:t>
            </w:r>
            <w:proofErr w:type="spellEnd"/>
          </w:p>
        </w:tc>
        <w:tc>
          <w:tcPr>
            <w:tcW w:w="961" w:type="dxa"/>
            <w:vAlign w:val="center"/>
          </w:tcPr>
          <w:p w14:paraId="5EDE6126" w14:textId="77777777" w:rsidR="00A3647F" w:rsidRPr="002437C4" w:rsidRDefault="00A3647F" w:rsidP="00757579">
            <w:pPr>
              <w:jc w:val="center"/>
              <w:rPr>
                <w:rFonts w:cstheme="minorHAnsi"/>
                <w:sz w:val="16"/>
                <w:szCs w:val="16"/>
              </w:rPr>
            </w:pPr>
            <w:r w:rsidRPr="002437C4">
              <w:rPr>
                <w:rFonts w:cstheme="minorHAnsi"/>
                <w:sz w:val="16"/>
                <w:szCs w:val="16"/>
              </w:rPr>
              <w:t>1</w:t>
            </w:r>
          </w:p>
        </w:tc>
        <w:tc>
          <w:tcPr>
            <w:tcW w:w="920" w:type="dxa"/>
            <w:vAlign w:val="center"/>
          </w:tcPr>
          <w:p w14:paraId="1441C786" w14:textId="781F4080" w:rsidR="00A3647F" w:rsidRDefault="00A3647F" w:rsidP="00757579">
            <w:pPr>
              <w:jc w:val="center"/>
              <w:rPr>
                <w:rFonts w:cstheme="minorHAnsi"/>
                <w:sz w:val="16"/>
                <w:szCs w:val="16"/>
              </w:rPr>
            </w:pPr>
            <w:r>
              <w:rPr>
                <w:rFonts w:cstheme="minorHAnsi"/>
                <w:sz w:val="16"/>
                <w:szCs w:val="16"/>
              </w:rPr>
              <w:t>0.</w:t>
            </w:r>
            <w:r w:rsidR="007340CC">
              <w:rPr>
                <w:rFonts w:cstheme="minorHAnsi"/>
                <w:sz w:val="16"/>
                <w:szCs w:val="16"/>
              </w:rPr>
              <w:t>81</w:t>
            </w:r>
          </w:p>
        </w:tc>
        <w:tc>
          <w:tcPr>
            <w:tcW w:w="920" w:type="dxa"/>
            <w:vAlign w:val="center"/>
          </w:tcPr>
          <w:p w14:paraId="3A90158E" w14:textId="5D733836" w:rsidR="00A3647F" w:rsidRPr="002437C4" w:rsidRDefault="00A3647F" w:rsidP="00757579">
            <w:pPr>
              <w:jc w:val="center"/>
              <w:rPr>
                <w:rFonts w:cstheme="minorHAnsi"/>
                <w:sz w:val="16"/>
                <w:szCs w:val="16"/>
              </w:rPr>
            </w:pPr>
            <w:r>
              <w:rPr>
                <w:rFonts w:cstheme="minorHAnsi"/>
                <w:sz w:val="16"/>
                <w:szCs w:val="16"/>
              </w:rPr>
              <w:t>0.</w:t>
            </w:r>
            <w:r w:rsidR="007340CC">
              <w:rPr>
                <w:rFonts w:cstheme="minorHAnsi"/>
                <w:sz w:val="16"/>
                <w:szCs w:val="16"/>
              </w:rPr>
              <w:t>2</w:t>
            </w:r>
            <w:r>
              <w:rPr>
                <w:rFonts w:cstheme="minorHAnsi"/>
                <w:sz w:val="16"/>
                <w:szCs w:val="16"/>
              </w:rPr>
              <w:t>1</w:t>
            </w:r>
          </w:p>
        </w:tc>
        <w:tc>
          <w:tcPr>
            <w:tcW w:w="1068" w:type="dxa"/>
            <w:vAlign w:val="center"/>
          </w:tcPr>
          <w:p w14:paraId="4497B311" w14:textId="77777777" w:rsidR="00A3647F" w:rsidRPr="002437C4" w:rsidRDefault="00A3647F" w:rsidP="00757579">
            <w:pPr>
              <w:jc w:val="center"/>
              <w:rPr>
                <w:rFonts w:cstheme="minorHAnsi"/>
                <w:sz w:val="16"/>
                <w:szCs w:val="16"/>
              </w:rPr>
            </w:pPr>
            <w:r>
              <w:rPr>
                <w:rFonts w:cstheme="minorHAnsi"/>
                <w:sz w:val="16"/>
                <w:szCs w:val="16"/>
              </w:rPr>
              <w:t>0.70</w:t>
            </w:r>
          </w:p>
        </w:tc>
        <w:tc>
          <w:tcPr>
            <w:tcW w:w="914" w:type="dxa"/>
            <w:vAlign w:val="center"/>
          </w:tcPr>
          <w:p w14:paraId="0ABD5BC9" w14:textId="468DF0D2" w:rsidR="00A3647F" w:rsidRPr="002437C4" w:rsidRDefault="00A3647F" w:rsidP="00757579">
            <w:pPr>
              <w:jc w:val="center"/>
              <w:rPr>
                <w:rFonts w:cstheme="minorHAnsi"/>
                <w:sz w:val="16"/>
                <w:szCs w:val="16"/>
              </w:rPr>
            </w:pPr>
            <w:r>
              <w:rPr>
                <w:rFonts w:cstheme="minorHAnsi"/>
                <w:sz w:val="16"/>
                <w:szCs w:val="16"/>
              </w:rPr>
              <w:t>-0.6</w:t>
            </w:r>
            <w:r w:rsidR="007340CC">
              <w:rPr>
                <w:rFonts w:cstheme="minorHAnsi"/>
                <w:sz w:val="16"/>
                <w:szCs w:val="16"/>
              </w:rPr>
              <w:t>7</w:t>
            </w:r>
          </w:p>
        </w:tc>
      </w:tr>
      <w:tr w:rsidR="00A3647F" w:rsidRPr="00972D28" w14:paraId="0F59CD0D" w14:textId="77777777" w:rsidTr="00757579">
        <w:tc>
          <w:tcPr>
            <w:tcW w:w="1068" w:type="dxa"/>
            <w:vAlign w:val="center"/>
          </w:tcPr>
          <w:p w14:paraId="74C3F629" w14:textId="77777777" w:rsidR="00A3647F" w:rsidRPr="002437C4" w:rsidRDefault="00A3647F" w:rsidP="00757579">
            <w:pPr>
              <w:jc w:val="center"/>
              <w:rPr>
                <w:rFonts w:cstheme="minorHAnsi"/>
                <w:sz w:val="16"/>
                <w:szCs w:val="16"/>
              </w:rPr>
            </w:pPr>
            <w:proofErr w:type="spellStart"/>
            <w:r w:rsidRPr="0071165D">
              <w:t>T</w:t>
            </w:r>
            <w:r w:rsidRPr="0071165D">
              <w:rPr>
                <w:vertAlign w:val="subscript"/>
              </w:rPr>
              <w:t>avg</w:t>
            </w:r>
            <w:proofErr w:type="spellEnd"/>
          </w:p>
        </w:tc>
        <w:tc>
          <w:tcPr>
            <w:tcW w:w="961" w:type="dxa"/>
            <w:shd w:val="clear" w:color="auto" w:fill="E7E6E6" w:themeFill="background2"/>
            <w:vAlign w:val="center"/>
          </w:tcPr>
          <w:p w14:paraId="1CC76E0B" w14:textId="77777777" w:rsidR="00A3647F" w:rsidRPr="002437C4" w:rsidRDefault="00A3647F" w:rsidP="00757579">
            <w:pPr>
              <w:jc w:val="center"/>
              <w:rPr>
                <w:rFonts w:cstheme="minorHAnsi"/>
                <w:sz w:val="16"/>
                <w:szCs w:val="16"/>
              </w:rPr>
            </w:pPr>
            <w:r>
              <w:rPr>
                <w:rFonts w:cstheme="minorHAnsi"/>
                <w:sz w:val="16"/>
                <w:szCs w:val="16"/>
              </w:rPr>
              <w:t>0.83</w:t>
            </w:r>
          </w:p>
        </w:tc>
        <w:tc>
          <w:tcPr>
            <w:tcW w:w="920" w:type="dxa"/>
            <w:vAlign w:val="center"/>
          </w:tcPr>
          <w:p w14:paraId="29D56C3F" w14:textId="77777777" w:rsidR="00A3647F" w:rsidRPr="002437C4" w:rsidRDefault="00A3647F" w:rsidP="00757579">
            <w:pPr>
              <w:jc w:val="center"/>
              <w:rPr>
                <w:rFonts w:cstheme="minorHAnsi"/>
                <w:sz w:val="16"/>
                <w:szCs w:val="16"/>
              </w:rPr>
            </w:pPr>
            <w:r>
              <w:rPr>
                <w:rFonts w:cstheme="minorHAnsi"/>
                <w:sz w:val="16"/>
                <w:szCs w:val="16"/>
              </w:rPr>
              <w:t>1</w:t>
            </w:r>
          </w:p>
        </w:tc>
        <w:tc>
          <w:tcPr>
            <w:tcW w:w="920" w:type="dxa"/>
            <w:vAlign w:val="center"/>
          </w:tcPr>
          <w:p w14:paraId="7BA674F7" w14:textId="4E57D964" w:rsidR="00A3647F" w:rsidRPr="002437C4" w:rsidRDefault="00A3647F" w:rsidP="00757579">
            <w:pPr>
              <w:jc w:val="center"/>
              <w:rPr>
                <w:rFonts w:cstheme="minorHAnsi"/>
                <w:sz w:val="16"/>
                <w:szCs w:val="16"/>
              </w:rPr>
            </w:pPr>
            <w:r>
              <w:rPr>
                <w:rFonts w:cstheme="minorHAnsi"/>
                <w:sz w:val="16"/>
                <w:szCs w:val="16"/>
              </w:rPr>
              <w:t>0.7</w:t>
            </w:r>
            <w:r w:rsidR="007340CC">
              <w:rPr>
                <w:rFonts w:cstheme="minorHAnsi"/>
                <w:sz w:val="16"/>
                <w:szCs w:val="16"/>
              </w:rPr>
              <w:t>4</w:t>
            </w:r>
          </w:p>
        </w:tc>
        <w:tc>
          <w:tcPr>
            <w:tcW w:w="1068" w:type="dxa"/>
            <w:vAlign w:val="center"/>
          </w:tcPr>
          <w:p w14:paraId="3BE21DE5" w14:textId="012D4979" w:rsidR="00A3647F" w:rsidRDefault="00A3647F" w:rsidP="00757579">
            <w:pPr>
              <w:jc w:val="center"/>
              <w:rPr>
                <w:rFonts w:cstheme="minorHAnsi"/>
                <w:sz w:val="16"/>
                <w:szCs w:val="16"/>
              </w:rPr>
            </w:pPr>
            <w:r>
              <w:rPr>
                <w:rFonts w:cstheme="minorHAnsi"/>
                <w:sz w:val="16"/>
                <w:szCs w:val="16"/>
              </w:rPr>
              <w:t>0.</w:t>
            </w:r>
            <w:r w:rsidR="007340CC">
              <w:rPr>
                <w:rFonts w:cstheme="minorHAnsi"/>
                <w:sz w:val="16"/>
                <w:szCs w:val="16"/>
              </w:rPr>
              <w:t>16</w:t>
            </w:r>
          </w:p>
        </w:tc>
        <w:tc>
          <w:tcPr>
            <w:tcW w:w="914" w:type="dxa"/>
            <w:vAlign w:val="center"/>
          </w:tcPr>
          <w:p w14:paraId="6CA19EE6" w14:textId="6597E958" w:rsidR="00A3647F" w:rsidRDefault="00A3647F" w:rsidP="00757579">
            <w:pPr>
              <w:jc w:val="center"/>
              <w:rPr>
                <w:rFonts w:cstheme="minorHAnsi"/>
                <w:sz w:val="16"/>
                <w:szCs w:val="16"/>
              </w:rPr>
            </w:pPr>
            <w:r>
              <w:rPr>
                <w:rFonts w:cstheme="minorHAnsi"/>
                <w:sz w:val="16"/>
                <w:szCs w:val="16"/>
              </w:rPr>
              <w:t>-0.</w:t>
            </w:r>
            <w:r w:rsidR="007340CC">
              <w:rPr>
                <w:rFonts w:cstheme="minorHAnsi"/>
                <w:sz w:val="16"/>
                <w:szCs w:val="16"/>
              </w:rPr>
              <w:t>29</w:t>
            </w:r>
          </w:p>
        </w:tc>
      </w:tr>
      <w:tr w:rsidR="00A3647F" w:rsidRPr="00972D28" w14:paraId="5C9AC8B8" w14:textId="77777777" w:rsidTr="00757579">
        <w:tc>
          <w:tcPr>
            <w:tcW w:w="1068" w:type="dxa"/>
            <w:vAlign w:val="center"/>
          </w:tcPr>
          <w:p w14:paraId="031C29FE" w14:textId="77777777" w:rsidR="00A3647F" w:rsidRPr="002437C4" w:rsidRDefault="00A3647F" w:rsidP="00757579">
            <w:pPr>
              <w:jc w:val="center"/>
              <w:rPr>
                <w:rFonts w:cstheme="minorHAnsi"/>
                <w:sz w:val="16"/>
                <w:szCs w:val="16"/>
              </w:rPr>
            </w:pPr>
            <w:proofErr w:type="spellStart"/>
            <w:r w:rsidRPr="0071165D">
              <w:t>T</w:t>
            </w:r>
            <w:r w:rsidRPr="0071165D">
              <w:rPr>
                <w:vertAlign w:val="subscript"/>
              </w:rPr>
              <w:t>min</w:t>
            </w:r>
            <w:proofErr w:type="spellEnd"/>
          </w:p>
        </w:tc>
        <w:tc>
          <w:tcPr>
            <w:tcW w:w="961" w:type="dxa"/>
            <w:shd w:val="clear" w:color="auto" w:fill="E7E6E6" w:themeFill="background2"/>
            <w:vAlign w:val="center"/>
          </w:tcPr>
          <w:p w14:paraId="6A83A693" w14:textId="77777777" w:rsidR="00A3647F" w:rsidRPr="002437C4" w:rsidRDefault="00A3647F" w:rsidP="00757579">
            <w:pPr>
              <w:jc w:val="center"/>
              <w:rPr>
                <w:rFonts w:cstheme="minorHAnsi"/>
                <w:sz w:val="16"/>
                <w:szCs w:val="16"/>
              </w:rPr>
            </w:pPr>
            <w:r>
              <w:rPr>
                <w:rFonts w:cstheme="minorHAnsi"/>
                <w:sz w:val="16"/>
                <w:szCs w:val="16"/>
              </w:rPr>
              <w:t>0.23</w:t>
            </w:r>
          </w:p>
        </w:tc>
        <w:tc>
          <w:tcPr>
            <w:tcW w:w="920" w:type="dxa"/>
            <w:shd w:val="clear" w:color="auto" w:fill="E7E6E6" w:themeFill="background2"/>
            <w:vAlign w:val="center"/>
          </w:tcPr>
          <w:p w14:paraId="579A432C" w14:textId="77777777" w:rsidR="00A3647F" w:rsidRPr="002437C4" w:rsidRDefault="00A3647F" w:rsidP="00757579">
            <w:pPr>
              <w:jc w:val="center"/>
              <w:rPr>
                <w:rFonts w:cstheme="minorHAnsi"/>
                <w:sz w:val="16"/>
                <w:szCs w:val="16"/>
              </w:rPr>
            </w:pPr>
            <w:r>
              <w:rPr>
                <w:rFonts w:cstheme="minorHAnsi"/>
                <w:sz w:val="16"/>
                <w:szCs w:val="16"/>
              </w:rPr>
              <w:t>0.73</w:t>
            </w:r>
          </w:p>
        </w:tc>
        <w:tc>
          <w:tcPr>
            <w:tcW w:w="920" w:type="dxa"/>
            <w:vAlign w:val="center"/>
          </w:tcPr>
          <w:p w14:paraId="540FE3CC" w14:textId="77777777" w:rsidR="00A3647F" w:rsidRPr="002437C4" w:rsidRDefault="00A3647F" w:rsidP="00757579">
            <w:pPr>
              <w:jc w:val="center"/>
              <w:rPr>
                <w:rFonts w:cstheme="minorHAnsi"/>
                <w:sz w:val="16"/>
                <w:szCs w:val="16"/>
              </w:rPr>
            </w:pPr>
            <w:r w:rsidRPr="002437C4">
              <w:rPr>
                <w:rFonts w:cstheme="minorHAnsi"/>
                <w:sz w:val="16"/>
                <w:szCs w:val="16"/>
              </w:rPr>
              <w:t>1</w:t>
            </w:r>
          </w:p>
        </w:tc>
        <w:tc>
          <w:tcPr>
            <w:tcW w:w="1068" w:type="dxa"/>
            <w:vAlign w:val="center"/>
          </w:tcPr>
          <w:p w14:paraId="00A2E9C5" w14:textId="16474A16" w:rsidR="00A3647F" w:rsidRPr="002437C4" w:rsidRDefault="00A3647F" w:rsidP="00757579">
            <w:pPr>
              <w:jc w:val="center"/>
              <w:rPr>
                <w:rFonts w:cstheme="minorHAnsi"/>
                <w:sz w:val="16"/>
                <w:szCs w:val="16"/>
              </w:rPr>
            </w:pPr>
            <w:r>
              <w:rPr>
                <w:rFonts w:cstheme="minorHAnsi"/>
                <w:sz w:val="16"/>
                <w:szCs w:val="16"/>
              </w:rPr>
              <w:t>-0.</w:t>
            </w:r>
            <w:r w:rsidR="007340CC">
              <w:rPr>
                <w:rFonts w:cstheme="minorHAnsi"/>
                <w:sz w:val="16"/>
                <w:szCs w:val="16"/>
              </w:rPr>
              <w:t>79</w:t>
            </w:r>
          </w:p>
        </w:tc>
        <w:tc>
          <w:tcPr>
            <w:tcW w:w="914" w:type="dxa"/>
            <w:vAlign w:val="center"/>
          </w:tcPr>
          <w:p w14:paraId="04EEEA2F" w14:textId="46F71C79" w:rsidR="00A3647F" w:rsidRPr="002437C4" w:rsidRDefault="00A3647F" w:rsidP="00757579">
            <w:pPr>
              <w:jc w:val="center"/>
              <w:rPr>
                <w:rFonts w:cstheme="minorHAnsi"/>
                <w:sz w:val="16"/>
                <w:szCs w:val="16"/>
              </w:rPr>
            </w:pPr>
            <w:r>
              <w:rPr>
                <w:rFonts w:cstheme="minorHAnsi"/>
                <w:sz w:val="16"/>
                <w:szCs w:val="16"/>
              </w:rPr>
              <w:t>0.</w:t>
            </w:r>
            <w:r w:rsidR="007340CC">
              <w:rPr>
                <w:rFonts w:cstheme="minorHAnsi"/>
                <w:sz w:val="16"/>
                <w:szCs w:val="16"/>
              </w:rPr>
              <w:t>29</w:t>
            </w:r>
          </w:p>
        </w:tc>
      </w:tr>
      <w:tr w:rsidR="00A3647F" w:rsidRPr="00972D28" w14:paraId="5119FD33" w14:textId="77777777" w:rsidTr="00757579">
        <w:tc>
          <w:tcPr>
            <w:tcW w:w="1068" w:type="dxa"/>
            <w:vAlign w:val="center"/>
          </w:tcPr>
          <w:p w14:paraId="3913104C" w14:textId="77777777" w:rsidR="00A3647F" w:rsidRPr="002437C4" w:rsidRDefault="00A3647F" w:rsidP="00757579">
            <w:pPr>
              <w:jc w:val="center"/>
              <w:rPr>
                <w:rFonts w:cstheme="minorHAnsi"/>
                <w:sz w:val="16"/>
                <w:szCs w:val="16"/>
              </w:rPr>
            </w:pPr>
            <w:r w:rsidRPr="0071165D">
              <w:t>T</w:t>
            </w:r>
            <w:r w:rsidRPr="0071165D">
              <w:rPr>
                <w:vertAlign w:val="subscript"/>
              </w:rPr>
              <w:t>R</w:t>
            </w:r>
          </w:p>
        </w:tc>
        <w:tc>
          <w:tcPr>
            <w:tcW w:w="961" w:type="dxa"/>
            <w:shd w:val="clear" w:color="auto" w:fill="E7E6E6" w:themeFill="background2"/>
            <w:vAlign w:val="center"/>
          </w:tcPr>
          <w:p w14:paraId="2B64F8D8" w14:textId="77777777" w:rsidR="00A3647F" w:rsidRPr="002437C4" w:rsidRDefault="00A3647F" w:rsidP="00757579">
            <w:pPr>
              <w:jc w:val="center"/>
              <w:rPr>
                <w:rFonts w:cstheme="minorHAnsi"/>
                <w:sz w:val="16"/>
                <w:szCs w:val="16"/>
              </w:rPr>
            </w:pPr>
            <w:r>
              <w:rPr>
                <w:rFonts w:cstheme="minorHAnsi"/>
                <w:sz w:val="16"/>
                <w:szCs w:val="16"/>
              </w:rPr>
              <w:t>0.54</w:t>
            </w:r>
          </w:p>
        </w:tc>
        <w:tc>
          <w:tcPr>
            <w:tcW w:w="920" w:type="dxa"/>
            <w:shd w:val="clear" w:color="auto" w:fill="E7E6E6" w:themeFill="background2"/>
            <w:vAlign w:val="center"/>
          </w:tcPr>
          <w:p w14:paraId="5BAB4A03" w14:textId="77777777" w:rsidR="00A3647F" w:rsidRDefault="00A3647F" w:rsidP="00757579">
            <w:pPr>
              <w:jc w:val="center"/>
              <w:rPr>
                <w:rFonts w:cstheme="minorHAnsi"/>
                <w:sz w:val="16"/>
                <w:szCs w:val="16"/>
              </w:rPr>
            </w:pPr>
            <w:r>
              <w:rPr>
                <w:rFonts w:cstheme="minorHAnsi"/>
                <w:sz w:val="16"/>
                <w:szCs w:val="16"/>
              </w:rPr>
              <w:t>0.02</w:t>
            </w:r>
          </w:p>
        </w:tc>
        <w:tc>
          <w:tcPr>
            <w:tcW w:w="920" w:type="dxa"/>
            <w:shd w:val="clear" w:color="auto" w:fill="E7E6E6" w:themeFill="background2"/>
            <w:vAlign w:val="center"/>
          </w:tcPr>
          <w:p w14:paraId="5543433C" w14:textId="77777777" w:rsidR="00A3647F" w:rsidRPr="002437C4" w:rsidRDefault="00A3647F" w:rsidP="00757579">
            <w:pPr>
              <w:jc w:val="center"/>
              <w:rPr>
                <w:rFonts w:cstheme="minorHAnsi"/>
                <w:sz w:val="16"/>
                <w:szCs w:val="16"/>
              </w:rPr>
            </w:pPr>
            <w:r>
              <w:rPr>
                <w:rFonts w:cstheme="minorHAnsi"/>
                <w:sz w:val="16"/>
                <w:szCs w:val="16"/>
              </w:rPr>
              <w:t>-0.61</w:t>
            </w:r>
          </w:p>
        </w:tc>
        <w:tc>
          <w:tcPr>
            <w:tcW w:w="1068" w:type="dxa"/>
            <w:vAlign w:val="center"/>
          </w:tcPr>
          <w:p w14:paraId="10772F17" w14:textId="77777777" w:rsidR="00A3647F" w:rsidRPr="002437C4" w:rsidRDefault="00A3647F" w:rsidP="00757579">
            <w:pPr>
              <w:jc w:val="center"/>
              <w:rPr>
                <w:rFonts w:cstheme="minorHAnsi"/>
                <w:sz w:val="16"/>
                <w:szCs w:val="16"/>
              </w:rPr>
            </w:pPr>
            <w:r>
              <w:rPr>
                <w:rFonts w:cstheme="minorHAnsi"/>
                <w:sz w:val="16"/>
                <w:szCs w:val="16"/>
              </w:rPr>
              <w:t>1</w:t>
            </w:r>
          </w:p>
        </w:tc>
        <w:tc>
          <w:tcPr>
            <w:tcW w:w="914" w:type="dxa"/>
            <w:vAlign w:val="center"/>
          </w:tcPr>
          <w:p w14:paraId="4756341C" w14:textId="213C73A3" w:rsidR="00A3647F" w:rsidRPr="002437C4" w:rsidRDefault="00A3647F" w:rsidP="00757579">
            <w:pPr>
              <w:jc w:val="center"/>
              <w:rPr>
                <w:rFonts w:cstheme="minorHAnsi"/>
                <w:sz w:val="16"/>
                <w:szCs w:val="16"/>
              </w:rPr>
            </w:pPr>
            <w:r>
              <w:rPr>
                <w:rFonts w:cstheme="minorHAnsi"/>
                <w:sz w:val="16"/>
                <w:szCs w:val="16"/>
              </w:rPr>
              <w:t>-0.</w:t>
            </w:r>
            <w:r w:rsidR="007340CC">
              <w:rPr>
                <w:rFonts w:cstheme="minorHAnsi"/>
                <w:sz w:val="16"/>
                <w:szCs w:val="16"/>
              </w:rPr>
              <w:t>79</w:t>
            </w:r>
          </w:p>
        </w:tc>
      </w:tr>
      <w:tr w:rsidR="00A3647F" w:rsidRPr="00972D28" w14:paraId="2009847D" w14:textId="77777777" w:rsidTr="00757579">
        <w:tc>
          <w:tcPr>
            <w:tcW w:w="1068" w:type="dxa"/>
            <w:vAlign w:val="center"/>
          </w:tcPr>
          <w:p w14:paraId="6D135DFF" w14:textId="7D0D70AD" w:rsidR="00A3647F" w:rsidRPr="002437C4" w:rsidRDefault="00A47190" w:rsidP="00757579">
            <w:pPr>
              <w:jc w:val="center"/>
              <w:rPr>
                <w:rFonts w:cstheme="minorHAnsi"/>
                <w:sz w:val="16"/>
                <w:szCs w:val="16"/>
              </w:rPr>
            </w:pPr>
            <w:r>
              <w:t>P</w:t>
            </w:r>
            <w:r>
              <w:rPr>
                <w:vertAlign w:val="subscript"/>
              </w:rPr>
              <w:t>sum</w:t>
            </w:r>
          </w:p>
        </w:tc>
        <w:tc>
          <w:tcPr>
            <w:tcW w:w="961" w:type="dxa"/>
            <w:shd w:val="clear" w:color="auto" w:fill="E7E6E6" w:themeFill="background2"/>
            <w:vAlign w:val="center"/>
          </w:tcPr>
          <w:p w14:paraId="1B0A02FD" w14:textId="77777777" w:rsidR="00A3647F" w:rsidRPr="002437C4" w:rsidRDefault="00A3647F" w:rsidP="00757579">
            <w:pPr>
              <w:jc w:val="center"/>
              <w:rPr>
                <w:rFonts w:cstheme="minorHAnsi"/>
                <w:sz w:val="16"/>
                <w:szCs w:val="16"/>
              </w:rPr>
            </w:pPr>
            <w:r w:rsidRPr="002437C4">
              <w:rPr>
                <w:rFonts w:cstheme="minorHAnsi"/>
                <w:sz w:val="16"/>
                <w:szCs w:val="16"/>
              </w:rPr>
              <w:t>-0.</w:t>
            </w:r>
            <w:r>
              <w:rPr>
                <w:rFonts w:cstheme="minorHAnsi"/>
                <w:sz w:val="16"/>
                <w:szCs w:val="16"/>
              </w:rPr>
              <w:t>68</w:t>
            </w:r>
          </w:p>
        </w:tc>
        <w:tc>
          <w:tcPr>
            <w:tcW w:w="920" w:type="dxa"/>
            <w:shd w:val="clear" w:color="auto" w:fill="E7E6E6" w:themeFill="background2"/>
            <w:vAlign w:val="center"/>
          </w:tcPr>
          <w:p w14:paraId="6A21676B" w14:textId="77777777" w:rsidR="00A3647F" w:rsidRPr="002437C4" w:rsidRDefault="00A3647F" w:rsidP="00757579">
            <w:pPr>
              <w:jc w:val="center"/>
              <w:rPr>
                <w:rFonts w:cstheme="minorHAnsi"/>
                <w:sz w:val="16"/>
                <w:szCs w:val="16"/>
              </w:rPr>
            </w:pPr>
            <w:r>
              <w:rPr>
                <w:rFonts w:cstheme="minorHAnsi"/>
                <w:sz w:val="16"/>
                <w:szCs w:val="16"/>
              </w:rPr>
              <w:t>-0.20</w:t>
            </w:r>
          </w:p>
        </w:tc>
        <w:tc>
          <w:tcPr>
            <w:tcW w:w="920" w:type="dxa"/>
            <w:shd w:val="clear" w:color="auto" w:fill="E7E6E6" w:themeFill="background2"/>
            <w:vAlign w:val="center"/>
          </w:tcPr>
          <w:p w14:paraId="1E8966F7" w14:textId="77777777" w:rsidR="00A3647F" w:rsidRPr="002437C4" w:rsidRDefault="00A3647F" w:rsidP="00757579">
            <w:pPr>
              <w:jc w:val="center"/>
              <w:rPr>
                <w:rFonts w:cstheme="minorHAnsi"/>
                <w:sz w:val="16"/>
                <w:szCs w:val="16"/>
              </w:rPr>
            </w:pPr>
            <w:r>
              <w:rPr>
                <w:rFonts w:cstheme="minorHAnsi"/>
                <w:sz w:val="16"/>
                <w:szCs w:val="16"/>
              </w:rPr>
              <w:t>0.46</w:t>
            </w:r>
          </w:p>
        </w:tc>
        <w:tc>
          <w:tcPr>
            <w:tcW w:w="1068" w:type="dxa"/>
            <w:shd w:val="clear" w:color="auto" w:fill="E7E6E6" w:themeFill="background2"/>
            <w:vAlign w:val="center"/>
          </w:tcPr>
          <w:p w14:paraId="183FC535" w14:textId="77777777" w:rsidR="00A3647F" w:rsidRPr="002437C4" w:rsidRDefault="00A3647F" w:rsidP="00757579">
            <w:pPr>
              <w:jc w:val="center"/>
              <w:rPr>
                <w:rFonts w:cstheme="minorHAnsi"/>
                <w:sz w:val="16"/>
                <w:szCs w:val="16"/>
              </w:rPr>
            </w:pPr>
            <w:r>
              <w:rPr>
                <w:rFonts w:cstheme="minorHAnsi"/>
                <w:sz w:val="16"/>
                <w:szCs w:val="16"/>
              </w:rPr>
              <w:t>-0.82</w:t>
            </w:r>
          </w:p>
        </w:tc>
        <w:tc>
          <w:tcPr>
            <w:tcW w:w="914" w:type="dxa"/>
            <w:vAlign w:val="center"/>
          </w:tcPr>
          <w:p w14:paraId="617D53ED" w14:textId="77777777" w:rsidR="00A3647F" w:rsidRPr="002437C4" w:rsidRDefault="00A3647F" w:rsidP="00757579">
            <w:pPr>
              <w:jc w:val="center"/>
              <w:rPr>
                <w:rFonts w:cstheme="minorHAnsi"/>
                <w:sz w:val="16"/>
                <w:szCs w:val="16"/>
              </w:rPr>
            </w:pPr>
            <w:r w:rsidRPr="002437C4">
              <w:rPr>
                <w:rFonts w:cstheme="minorHAnsi"/>
                <w:sz w:val="16"/>
                <w:szCs w:val="16"/>
              </w:rPr>
              <w:t>1</w:t>
            </w:r>
          </w:p>
        </w:tc>
      </w:tr>
      <w:bookmarkEnd w:id="16"/>
    </w:tbl>
    <w:p w14:paraId="282C7DA3" w14:textId="77777777" w:rsidR="00A3647F" w:rsidRDefault="00A3647F" w:rsidP="00A3647F"/>
    <w:p w14:paraId="25C48B82" w14:textId="77777777" w:rsidR="005C743E" w:rsidRDefault="005C743E" w:rsidP="00A3647F"/>
    <w:p w14:paraId="352F11F5" w14:textId="77777777" w:rsidR="005C743E" w:rsidRDefault="005C743E" w:rsidP="00A3647F"/>
    <w:p w14:paraId="07C52AE5" w14:textId="77777777" w:rsidR="005C743E" w:rsidRDefault="005C743E" w:rsidP="00A3647F"/>
    <w:p w14:paraId="73A8F68D" w14:textId="77777777" w:rsidR="005C743E" w:rsidRDefault="005C743E" w:rsidP="00A3647F"/>
    <w:p w14:paraId="1E151155" w14:textId="77777777" w:rsidR="005C743E" w:rsidRDefault="005C743E" w:rsidP="00A3647F"/>
    <w:p w14:paraId="14E45FAC" w14:textId="77777777" w:rsidR="005C743E" w:rsidRDefault="005C743E" w:rsidP="00A3647F"/>
    <w:p w14:paraId="1405B357" w14:textId="77777777" w:rsidR="005C743E" w:rsidRDefault="005C743E" w:rsidP="00A3647F"/>
    <w:p w14:paraId="40268AA8" w14:textId="77777777" w:rsidR="005C743E" w:rsidRDefault="005C743E" w:rsidP="00A3647F"/>
    <w:p w14:paraId="61DF0906" w14:textId="77777777" w:rsidR="005C743E" w:rsidRDefault="005C743E" w:rsidP="00A3647F"/>
    <w:p w14:paraId="334F36FB" w14:textId="77777777" w:rsidR="005C743E" w:rsidRDefault="005C743E" w:rsidP="00A3647F"/>
    <w:p w14:paraId="04D21EBF" w14:textId="77777777" w:rsidR="005C743E" w:rsidRDefault="005C743E" w:rsidP="00A3647F"/>
    <w:p w14:paraId="692594CD" w14:textId="77777777" w:rsidR="005C743E" w:rsidRDefault="005C743E" w:rsidP="00A3647F"/>
    <w:p w14:paraId="2E768595" w14:textId="77777777" w:rsidR="005C743E" w:rsidRDefault="005C743E" w:rsidP="00A3647F"/>
    <w:p w14:paraId="650C4B98" w14:textId="77777777" w:rsidR="005C743E" w:rsidRDefault="005C743E" w:rsidP="00A3647F"/>
    <w:p w14:paraId="20CCA709" w14:textId="2451F270" w:rsidR="005C743E" w:rsidRDefault="005C743E" w:rsidP="00A3647F"/>
    <w:p w14:paraId="76CE67A9" w14:textId="15B20B5A" w:rsidR="00323664" w:rsidRDefault="00323664" w:rsidP="00A3647F"/>
    <w:p w14:paraId="6A6A4A98" w14:textId="0ABC8D54" w:rsidR="00323664" w:rsidRDefault="00323664" w:rsidP="00A3647F"/>
    <w:p w14:paraId="7E867666" w14:textId="0CF2456C" w:rsidR="00323664" w:rsidRDefault="00323664" w:rsidP="00A3647F"/>
    <w:p w14:paraId="455DF881" w14:textId="41135683" w:rsidR="00323664" w:rsidRDefault="00323664" w:rsidP="00A3647F"/>
    <w:p w14:paraId="1DEABDC7" w14:textId="75538144" w:rsidR="00323664" w:rsidRDefault="00323664" w:rsidP="00A3647F"/>
    <w:p w14:paraId="70658A40" w14:textId="77777777" w:rsidR="00323664" w:rsidRDefault="00323664" w:rsidP="00A3647F"/>
    <w:p w14:paraId="4DDCA1F8" w14:textId="62E614F9" w:rsidR="00A3647F" w:rsidRPr="003504B9" w:rsidRDefault="00A3647F" w:rsidP="00A3647F">
      <w:pPr>
        <w:rPr>
          <w:b/>
          <w:bCs/>
        </w:rPr>
      </w:pPr>
      <w:r>
        <w:t>Table 5: QTL x environment interaction model summaries for spring and winter models fitting environmental covariates (Z) as average daily high temperature (</w:t>
      </w:r>
      <w:proofErr w:type="spellStart"/>
      <w:r w:rsidRPr="0071165D">
        <w:t>T</w:t>
      </w:r>
      <w:r w:rsidRPr="0071165D">
        <w:rPr>
          <w:vertAlign w:val="subscript"/>
        </w:rPr>
        <w:t>max</w:t>
      </w:r>
      <w:proofErr w:type="spellEnd"/>
      <w:r>
        <w:t>), average daily low temperature (</w:t>
      </w:r>
      <w:proofErr w:type="spellStart"/>
      <w:r w:rsidRPr="0071165D">
        <w:t>T</w:t>
      </w:r>
      <w:r w:rsidRPr="0071165D">
        <w:rPr>
          <w:vertAlign w:val="subscript"/>
        </w:rPr>
        <w:t>m</w:t>
      </w:r>
      <w:r>
        <w:rPr>
          <w:vertAlign w:val="subscript"/>
        </w:rPr>
        <w:t>in</w:t>
      </w:r>
      <w:proofErr w:type="spellEnd"/>
      <w:r>
        <w:t>),</w:t>
      </w:r>
      <w:r w:rsidRPr="00300CD4">
        <w:t xml:space="preserve"> </w:t>
      </w:r>
      <w:r>
        <w:t>average daily temperature (</w:t>
      </w:r>
      <w:proofErr w:type="spellStart"/>
      <w:r w:rsidRPr="0071165D">
        <w:t>T</w:t>
      </w:r>
      <w:r>
        <w:rPr>
          <w:vertAlign w:val="subscript"/>
        </w:rPr>
        <w:t>avg</w:t>
      </w:r>
      <w:proofErr w:type="spellEnd"/>
      <w:r>
        <w:t>), average daily temperature range (</w:t>
      </w:r>
      <w:r w:rsidRPr="0071165D">
        <w:t>T</w:t>
      </w:r>
      <w:r>
        <w:rPr>
          <w:vertAlign w:val="subscript"/>
        </w:rPr>
        <w:t>R</w:t>
      </w:r>
      <w:r>
        <w:t>), and the sum of precipitation (</w:t>
      </w:r>
      <w:r w:rsidR="00A47190">
        <w:t>P</w:t>
      </w:r>
      <w:r w:rsidR="00A47190">
        <w:rPr>
          <w:vertAlign w:val="subscript"/>
        </w:rPr>
        <w:t>sum</w:t>
      </w:r>
      <w:r>
        <w:t xml:space="preserve">) during the </w:t>
      </w:r>
      <w:r w:rsidR="00341067">
        <w:t>grain fill</w:t>
      </w:r>
      <w:r>
        <w:t xml:space="preserve"> period.   Wald tests were conducted for environment (E), QTL (Q), and QTL by environmental covariate (QZ) fixed effects. Wald test significance is designated as </w:t>
      </w:r>
      <w:proofErr w:type="spellStart"/>
      <w:proofErr w:type="gramStart"/>
      <w:r>
        <w:t>Pr</w:t>
      </w:r>
      <w:proofErr w:type="spellEnd"/>
      <w:r>
        <w:t>(</w:t>
      </w:r>
      <w:proofErr w:type="spellStart"/>
      <w:proofErr w:type="gramEnd"/>
      <w:r>
        <w:t>Chisq</w:t>
      </w:r>
      <w:proofErr w:type="spellEnd"/>
      <w:r>
        <w:t xml:space="preserve">) &lt; .001 (***), </w:t>
      </w:r>
      <w:proofErr w:type="spellStart"/>
      <w:r>
        <w:t>Pr</w:t>
      </w:r>
      <w:proofErr w:type="spellEnd"/>
      <w:r>
        <w:t>(</w:t>
      </w:r>
      <w:proofErr w:type="spellStart"/>
      <w:r>
        <w:t>Chisq</w:t>
      </w:r>
      <w:proofErr w:type="spellEnd"/>
      <w:r>
        <w:t xml:space="preserve">) &lt; .01 (**), </w:t>
      </w:r>
      <w:proofErr w:type="spellStart"/>
      <w:r>
        <w:t>Pr</w:t>
      </w:r>
      <w:proofErr w:type="spellEnd"/>
      <w:r>
        <w:t>(</w:t>
      </w:r>
      <w:proofErr w:type="spellStart"/>
      <w:r>
        <w:t>Chisq</w:t>
      </w:r>
      <w:proofErr w:type="spellEnd"/>
      <w:r>
        <w:t>) &lt; .05 (*), or not significant (ns). Variance component estimates for entry (G), entry by environmental covariate interaction (GZ), entry by environment interaction (GE), and QTL by environment interaction (QE) are presented. Error variance (e) is presented as the average of heterogeneous error variance estimates at each environment.</w:t>
      </w:r>
      <w:r w:rsidR="008D17AE">
        <w:t xml:space="preserve"> All variance component estimates presented here are for entries with haplotype data. Separate genetic variance component estimates for lines without haplotype data were omitted from the table.</w:t>
      </w:r>
      <w:r>
        <w:t xml:space="preserve"> AIC was estimated with </w:t>
      </w:r>
      <w:proofErr w:type="spellStart"/>
      <w:r>
        <w:t>icREML</w:t>
      </w:r>
      <w:proofErr w:type="spellEnd"/>
      <w:r>
        <w:t xml:space="preserve"> to enable comparison of models with different fixed effects (</w:t>
      </w:r>
      <w:proofErr w:type="spellStart"/>
      <w:r>
        <w:t>Verbyla</w:t>
      </w:r>
      <w:proofErr w:type="spellEnd"/>
      <w:r>
        <w:t xml:space="preserve">, 2019). </w:t>
      </w:r>
    </w:p>
    <w:tbl>
      <w:tblPr>
        <w:tblW w:w="7041" w:type="dxa"/>
        <w:tblLook w:val="04A0" w:firstRow="1" w:lastRow="0" w:firstColumn="1" w:lastColumn="0" w:noHBand="0" w:noVBand="1"/>
      </w:tblPr>
      <w:tblGrid>
        <w:gridCol w:w="855"/>
        <w:gridCol w:w="603"/>
        <w:gridCol w:w="828"/>
        <w:gridCol w:w="951"/>
        <w:gridCol w:w="951"/>
        <w:gridCol w:w="951"/>
        <w:gridCol w:w="951"/>
        <w:gridCol w:w="951"/>
      </w:tblGrid>
      <w:tr w:rsidR="00BF6F65" w:rsidRPr="00BF6F65" w14:paraId="63436893" w14:textId="77777777" w:rsidTr="00BF6F65">
        <w:trPr>
          <w:trHeight w:val="390"/>
        </w:trPr>
        <w:tc>
          <w:tcPr>
            <w:tcW w:w="855"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6FF5ABA4" w14:textId="77777777" w:rsidR="00BF6F65" w:rsidRPr="00BF6F65" w:rsidRDefault="00BF6F65" w:rsidP="00BF6F65">
            <w:pPr>
              <w:spacing w:after="0" w:line="240" w:lineRule="auto"/>
              <w:jc w:val="center"/>
              <w:rPr>
                <w:rFonts w:ascii="Calibri" w:eastAsia="Times New Roman" w:hAnsi="Calibri" w:cs="Calibri"/>
                <w:b/>
                <w:bCs/>
                <w:color w:val="000000"/>
                <w:sz w:val="18"/>
                <w:szCs w:val="18"/>
              </w:rPr>
            </w:pPr>
            <w:r w:rsidRPr="00BF6F65">
              <w:rPr>
                <w:rFonts w:ascii="Calibri" w:eastAsia="Times New Roman" w:hAnsi="Calibri" w:cs="Calibri"/>
                <w:b/>
                <w:bCs/>
                <w:color w:val="000000"/>
                <w:sz w:val="18"/>
                <w:szCs w:val="18"/>
              </w:rPr>
              <w:t>Spring</w:t>
            </w:r>
          </w:p>
        </w:tc>
        <w:tc>
          <w:tcPr>
            <w:tcW w:w="603" w:type="dxa"/>
            <w:tcBorders>
              <w:top w:val="single" w:sz="8" w:space="0" w:color="auto"/>
              <w:left w:val="nil"/>
              <w:bottom w:val="single" w:sz="8" w:space="0" w:color="auto"/>
              <w:right w:val="single" w:sz="8" w:space="0" w:color="auto"/>
            </w:tcBorders>
            <w:shd w:val="clear" w:color="000000" w:fill="E7E6E6"/>
            <w:noWrap/>
            <w:vAlign w:val="center"/>
            <w:hideMark/>
          </w:tcPr>
          <w:p w14:paraId="3EC6A299"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Fixed</w:t>
            </w:r>
          </w:p>
        </w:tc>
        <w:tc>
          <w:tcPr>
            <w:tcW w:w="828" w:type="dxa"/>
            <w:tcBorders>
              <w:top w:val="single" w:sz="8" w:space="0" w:color="auto"/>
              <w:left w:val="nil"/>
              <w:bottom w:val="single" w:sz="8" w:space="0" w:color="auto"/>
              <w:right w:val="single" w:sz="8" w:space="0" w:color="auto"/>
            </w:tcBorders>
            <w:shd w:val="clear" w:color="000000" w:fill="E7E6E6"/>
            <w:noWrap/>
            <w:vAlign w:val="center"/>
            <w:hideMark/>
          </w:tcPr>
          <w:p w14:paraId="65589056"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Random</w:t>
            </w:r>
          </w:p>
        </w:tc>
        <w:tc>
          <w:tcPr>
            <w:tcW w:w="951" w:type="dxa"/>
            <w:tcBorders>
              <w:top w:val="single" w:sz="8" w:space="0" w:color="auto"/>
              <w:left w:val="nil"/>
              <w:bottom w:val="single" w:sz="8" w:space="0" w:color="auto"/>
              <w:right w:val="single" w:sz="8" w:space="0" w:color="auto"/>
            </w:tcBorders>
            <w:shd w:val="clear" w:color="000000" w:fill="E7E6E6"/>
            <w:noWrap/>
            <w:vAlign w:val="center"/>
            <w:hideMark/>
          </w:tcPr>
          <w:p w14:paraId="11A61B65" w14:textId="77777777" w:rsidR="00BF6F65" w:rsidRPr="00BF6F65" w:rsidRDefault="00BF6F65" w:rsidP="00BF6F65">
            <w:pPr>
              <w:spacing w:after="0" w:line="240" w:lineRule="auto"/>
              <w:jc w:val="center"/>
              <w:rPr>
                <w:rFonts w:ascii="Calibri" w:eastAsia="Times New Roman" w:hAnsi="Calibri" w:cs="Calibri"/>
                <w:color w:val="000000"/>
              </w:rPr>
            </w:pPr>
            <w:proofErr w:type="spellStart"/>
            <w:r w:rsidRPr="00BF6F65">
              <w:rPr>
                <w:rFonts w:ascii="Calibri" w:eastAsia="Times New Roman" w:hAnsi="Calibri" w:cs="Calibri"/>
                <w:color w:val="000000"/>
              </w:rPr>
              <w:t>T</w:t>
            </w:r>
            <w:r w:rsidRPr="00BF6F65">
              <w:rPr>
                <w:rFonts w:ascii="Calibri" w:eastAsia="Times New Roman" w:hAnsi="Calibri" w:cs="Calibri"/>
                <w:color w:val="000000"/>
                <w:vertAlign w:val="subscript"/>
              </w:rPr>
              <w:t>max</w:t>
            </w:r>
            <w:proofErr w:type="spellEnd"/>
          </w:p>
        </w:tc>
        <w:tc>
          <w:tcPr>
            <w:tcW w:w="951" w:type="dxa"/>
            <w:tcBorders>
              <w:top w:val="single" w:sz="8" w:space="0" w:color="auto"/>
              <w:left w:val="nil"/>
              <w:bottom w:val="single" w:sz="8" w:space="0" w:color="auto"/>
              <w:right w:val="single" w:sz="8" w:space="0" w:color="auto"/>
            </w:tcBorders>
            <w:shd w:val="clear" w:color="000000" w:fill="E7E6E6"/>
            <w:noWrap/>
            <w:vAlign w:val="center"/>
            <w:hideMark/>
          </w:tcPr>
          <w:p w14:paraId="2C75B79A" w14:textId="77777777" w:rsidR="00BF6F65" w:rsidRPr="00BF6F65" w:rsidRDefault="00BF6F65" w:rsidP="00BF6F65">
            <w:pPr>
              <w:spacing w:after="0" w:line="240" w:lineRule="auto"/>
              <w:jc w:val="center"/>
              <w:rPr>
                <w:rFonts w:ascii="Calibri" w:eastAsia="Times New Roman" w:hAnsi="Calibri" w:cs="Calibri"/>
                <w:color w:val="000000"/>
              </w:rPr>
            </w:pPr>
            <w:proofErr w:type="spellStart"/>
            <w:r w:rsidRPr="00BF6F65">
              <w:rPr>
                <w:rFonts w:ascii="Calibri" w:eastAsia="Times New Roman" w:hAnsi="Calibri" w:cs="Calibri"/>
                <w:color w:val="000000"/>
              </w:rPr>
              <w:t>T</w:t>
            </w:r>
            <w:r w:rsidRPr="00BF6F65">
              <w:rPr>
                <w:rFonts w:ascii="Calibri" w:eastAsia="Times New Roman" w:hAnsi="Calibri" w:cs="Calibri"/>
                <w:color w:val="000000"/>
                <w:vertAlign w:val="subscript"/>
              </w:rPr>
              <w:t>avg</w:t>
            </w:r>
            <w:proofErr w:type="spellEnd"/>
          </w:p>
        </w:tc>
        <w:tc>
          <w:tcPr>
            <w:tcW w:w="951" w:type="dxa"/>
            <w:tcBorders>
              <w:top w:val="single" w:sz="8" w:space="0" w:color="auto"/>
              <w:left w:val="nil"/>
              <w:bottom w:val="single" w:sz="8" w:space="0" w:color="auto"/>
              <w:right w:val="single" w:sz="8" w:space="0" w:color="auto"/>
            </w:tcBorders>
            <w:shd w:val="clear" w:color="000000" w:fill="E7E6E6"/>
            <w:noWrap/>
            <w:vAlign w:val="center"/>
            <w:hideMark/>
          </w:tcPr>
          <w:p w14:paraId="3B11547B" w14:textId="77777777" w:rsidR="00BF6F65" w:rsidRPr="00BF6F65" w:rsidRDefault="00BF6F65" w:rsidP="00BF6F65">
            <w:pPr>
              <w:spacing w:after="0" w:line="240" w:lineRule="auto"/>
              <w:jc w:val="center"/>
              <w:rPr>
                <w:rFonts w:ascii="Calibri" w:eastAsia="Times New Roman" w:hAnsi="Calibri" w:cs="Calibri"/>
                <w:color w:val="000000"/>
              </w:rPr>
            </w:pPr>
            <w:proofErr w:type="spellStart"/>
            <w:r w:rsidRPr="00BF6F65">
              <w:rPr>
                <w:rFonts w:ascii="Calibri" w:eastAsia="Times New Roman" w:hAnsi="Calibri" w:cs="Calibri"/>
                <w:color w:val="000000"/>
              </w:rPr>
              <w:t>T</w:t>
            </w:r>
            <w:r w:rsidRPr="00BF6F65">
              <w:rPr>
                <w:rFonts w:ascii="Calibri" w:eastAsia="Times New Roman" w:hAnsi="Calibri" w:cs="Calibri"/>
                <w:color w:val="000000"/>
                <w:vertAlign w:val="subscript"/>
              </w:rPr>
              <w:t>min</w:t>
            </w:r>
            <w:proofErr w:type="spellEnd"/>
          </w:p>
        </w:tc>
        <w:tc>
          <w:tcPr>
            <w:tcW w:w="951" w:type="dxa"/>
            <w:tcBorders>
              <w:top w:val="single" w:sz="8" w:space="0" w:color="auto"/>
              <w:left w:val="nil"/>
              <w:bottom w:val="single" w:sz="8" w:space="0" w:color="auto"/>
              <w:right w:val="single" w:sz="8" w:space="0" w:color="auto"/>
            </w:tcBorders>
            <w:shd w:val="clear" w:color="000000" w:fill="E7E6E6"/>
            <w:noWrap/>
            <w:vAlign w:val="center"/>
            <w:hideMark/>
          </w:tcPr>
          <w:p w14:paraId="22E2BBBE" w14:textId="77777777" w:rsidR="00BF6F65" w:rsidRPr="00BF6F65" w:rsidRDefault="00BF6F65" w:rsidP="00BF6F65">
            <w:pPr>
              <w:spacing w:after="0" w:line="240" w:lineRule="auto"/>
              <w:jc w:val="center"/>
              <w:rPr>
                <w:rFonts w:ascii="Calibri" w:eastAsia="Times New Roman" w:hAnsi="Calibri" w:cs="Calibri"/>
                <w:color w:val="000000"/>
              </w:rPr>
            </w:pPr>
            <w:r w:rsidRPr="00BF6F65">
              <w:rPr>
                <w:rFonts w:ascii="Calibri" w:eastAsia="Times New Roman" w:hAnsi="Calibri" w:cs="Calibri"/>
                <w:color w:val="000000"/>
              </w:rPr>
              <w:t>T</w:t>
            </w:r>
            <w:r w:rsidRPr="00BF6F65">
              <w:rPr>
                <w:rFonts w:ascii="Calibri" w:eastAsia="Times New Roman" w:hAnsi="Calibri" w:cs="Calibri"/>
                <w:color w:val="000000"/>
                <w:vertAlign w:val="subscript"/>
              </w:rPr>
              <w:t>R</w:t>
            </w:r>
          </w:p>
        </w:tc>
        <w:tc>
          <w:tcPr>
            <w:tcW w:w="951" w:type="dxa"/>
            <w:tcBorders>
              <w:top w:val="single" w:sz="8" w:space="0" w:color="auto"/>
              <w:left w:val="nil"/>
              <w:bottom w:val="single" w:sz="8" w:space="0" w:color="auto"/>
              <w:right w:val="single" w:sz="8" w:space="0" w:color="auto"/>
            </w:tcBorders>
            <w:shd w:val="clear" w:color="000000" w:fill="E7E6E6"/>
            <w:noWrap/>
            <w:vAlign w:val="center"/>
            <w:hideMark/>
          </w:tcPr>
          <w:p w14:paraId="6F491F51" w14:textId="77777777" w:rsidR="00BF6F65" w:rsidRPr="00BF6F65" w:rsidRDefault="00BF6F65" w:rsidP="00BF6F65">
            <w:pPr>
              <w:spacing w:after="0" w:line="240" w:lineRule="auto"/>
              <w:jc w:val="center"/>
              <w:rPr>
                <w:rFonts w:ascii="Calibri" w:eastAsia="Times New Roman" w:hAnsi="Calibri" w:cs="Calibri"/>
                <w:color w:val="000000"/>
              </w:rPr>
            </w:pPr>
            <w:r w:rsidRPr="00BF6F65">
              <w:rPr>
                <w:rFonts w:ascii="Calibri" w:eastAsia="Times New Roman" w:hAnsi="Calibri" w:cs="Calibri"/>
                <w:color w:val="000000"/>
              </w:rPr>
              <w:t>P</w:t>
            </w:r>
          </w:p>
        </w:tc>
      </w:tr>
      <w:tr w:rsidR="00BF6F65" w:rsidRPr="00BF6F65" w14:paraId="6AB7F65B" w14:textId="77777777" w:rsidTr="00BF6F65">
        <w:trPr>
          <w:trHeight w:val="330"/>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2C0FBCE0"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Wald</w:t>
            </w:r>
          </w:p>
        </w:tc>
        <w:tc>
          <w:tcPr>
            <w:tcW w:w="603" w:type="dxa"/>
            <w:tcBorders>
              <w:top w:val="nil"/>
              <w:left w:val="nil"/>
              <w:bottom w:val="single" w:sz="8" w:space="0" w:color="auto"/>
              <w:right w:val="single" w:sz="8" w:space="0" w:color="auto"/>
            </w:tcBorders>
            <w:shd w:val="clear" w:color="auto" w:fill="auto"/>
            <w:noWrap/>
            <w:vAlign w:val="center"/>
            <w:hideMark/>
          </w:tcPr>
          <w:p w14:paraId="72CD9F4F"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E</w:t>
            </w:r>
          </w:p>
        </w:tc>
        <w:tc>
          <w:tcPr>
            <w:tcW w:w="828" w:type="dxa"/>
            <w:tcBorders>
              <w:top w:val="nil"/>
              <w:left w:val="nil"/>
              <w:bottom w:val="single" w:sz="8" w:space="0" w:color="auto"/>
              <w:right w:val="single" w:sz="8" w:space="0" w:color="auto"/>
            </w:tcBorders>
            <w:shd w:val="clear" w:color="auto" w:fill="auto"/>
            <w:noWrap/>
            <w:vAlign w:val="center"/>
            <w:hideMark/>
          </w:tcPr>
          <w:p w14:paraId="556593E8"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951" w:type="dxa"/>
            <w:tcBorders>
              <w:top w:val="nil"/>
              <w:left w:val="nil"/>
              <w:bottom w:val="single" w:sz="8" w:space="0" w:color="auto"/>
              <w:right w:val="single" w:sz="8" w:space="0" w:color="auto"/>
            </w:tcBorders>
            <w:shd w:val="clear" w:color="auto" w:fill="auto"/>
            <w:noWrap/>
            <w:vAlign w:val="center"/>
            <w:hideMark/>
          </w:tcPr>
          <w:p w14:paraId="34E80F03"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4594B6DD"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75380EC7"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029BE7FA"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321F02B7"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r>
      <w:tr w:rsidR="00BF6F65" w:rsidRPr="00BF6F65" w14:paraId="23694529" w14:textId="77777777" w:rsidTr="00BF6F65">
        <w:trPr>
          <w:trHeight w:val="330"/>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2E72E3AA"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0894CC19"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Q</w:t>
            </w:r>
          </w:p>
        </w:tc>
        <w:tc>
          <w:tcPr>
            <w:tcW w:w="828" w:type="dxa"/>
            <w:tcBorders>
              <w:top w:val="nil"/>
              <w:left w:val="nil"/>
              <w:bottom w:val="single" w:sz="8" w:space="0" w:color="auto"/>
              <w:right w:val="single" w:sz="8" w:space="0" w:color="auto"/>
            </w:tcBorders>
            <w:shd w:val="clear" w:color="auto" w:fill="auto"/>
            <w:noWrap/>
            <w:vAlign w:val="center"/>
            <w:hideMark/>
          </w:tcPr>
          <w:p w14:paraId="4F669EAB"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951" w:type="dxa"/>
            <w:tcBorders>
              <w:top w:val="nil"/>
              <w:left w:val="nil"/>
              <w:bottom w:val="single" w:sz="8" w:space="0" w:color="auto"/>
              <w:right w:val="single" w:sz="8" w:space="0" w:color="auto"/>
            </w:tcBorders>
            <w:shd w:val="clear" w:color="auto" w:fill="auto"/>
            <w:noWrap/>
            <w:vAlign w:val="center"/>
            <w:hideMark/>
          </w:tcPr>
          <w:p w14:paraId="2EE1D9D1"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296DFCA5"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7B8217FC"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48DF1AC7"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3213246D"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r>
      <w:tr w:rsidR="00BF6F65" w:rsidRPr="00BF6F65" w14:paraId="1B21012C" w14:textId="77777777" w:rsidTr="00BF6F65">
        <w:trPr>
          <w:trHeight w:val="330"/>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188F0E63"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4327B34C"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QZ</w:t>
            </w:r>
          </w:p>
        </w:tc>
        <w:tc>
          <w:tcPr>
            <w:tcW w:w="828" w:type="dxa"/>
            <w:tcBorders>
              <w:top w:val="nil"/>
              <w:left w:val="nil"/>
              <w:bottom w:val="single" w:sz="8" w:space="0" w:color="auto"/>
              <w:right w:val="single" w:sz="8" w:space="0" w:color="auto"/>
            </w:tcBorders>
            <w:shd w:val="clear" w:color="auto" w:fill="auto"/>
            <w:noWrap/>
            <w:vAlign w:val="center"/>
            <w:hideMark/>
          </w:tcPr>
          <w:p w14:paraId="65164173"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951" w:type="dxa"/>
            <w:tcBorders>
              <w:top w:val="nil"/>
              <w:left w:val="nil"/>
              <w:bottom w:val="single" w:sz="8" w:space="0" w:color="auto"/>
              <w:right w:val="single" w:sz="8" w:space="0" w:color="auto"/>
            </w:tcBorders>
            <w:shd w:val="clear" w:color="auto" w:fill="auto"/>
            <w:noWrap/>
            <w:vAlign w:val="center"/>
            <w:hideMark/>
          </w:tcPr>
          <w:p w14:paraId="21D9C6A0"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3AA5A68A"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7FF2E1BB"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ns</w:t>
            </w:r>
          </w:p>
        </w:tc>
        <w:tc>
          <w:tcPr>
            <w:tcW w:w="951" w:type="dxa"/>
            <w:tcBorders>
              <w:top w:val="nil"/>
              <w:left w:val="nil"/>
              <w:bottom w:val="single" w:sz="8" w:space="0" w:color="auto"/>
              <w:right w:val="single" w:sz="8" w:space="0" w:color="auto"/>
            </w:tcBorders>
            <w:shd w:val="clear" w:color="auto" w:fill="auto"/>
            <w:noWrap/>
            <w:vAlign w:val="center"/>
            <w:hideMark/>
          </w:tcPr>
          <w:p w14:paraId="23CACED4"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ns</w:t>
            </w:r>
          </w:p>
        </w:tc>
        <w:tc>
          <w:tcPr>
            <w:tcW w:w="951" w:type="dxa"/>
            <w:tcBorders>
              <w:top w:val="nil"/>
              <w:left w:val="nil"/>
              <w:bottom w:val="single" w:sz="8" w:space="0" w:color="auto"/>
              <w:right w:val="single" w:sz="8" w:space="0" w:color="auto"/>
            </w:tcBorders>
            <w:shd w:val="clear" w:color="auto" w:fill="auto"/>
            <w:noWrap/>
            <w:vAlign w:val="center"/>
            <w:hideMark/>
          </w:tcPr>
          <w:p w14:paraId="366D534A"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ns</w:t>
            </w:r>
          </w:p>
        </w:tc>
      </w:tr>
      <w:tr w:rsidR="00BF6F65" w:rsidRPr="00BF6F65" w14:paraId="6DECA71C" w14:textId="77777777" w:rsidTr="00BF6F65">
        <w:trPr>
          <w:trHeight w:val="330"/>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5C36ACCE"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Variance</w:t>
            </w:r>
          </w:p>
        </w:tc>
        <w:tc>
          <w:tcPr>
            <w:tcW w:w="603" w:type="dxa"/>
            <w:tcBorders>
              <w:top w:val="nil"/>
              <w:left w:val="nil"/>
              <w:bottom w:val="single" w:sz="8" w:space="0" w:color="auto"/>
              <w:right w:val="single" w:sz="8" w:space="0" w:color="auto"/>
            </w:tcBorders>
            <w:shd w:val="clear" w:color="auto" w:fill="auto"/>
            <w:noWrap/>
            <w:vAlign w:val="center"/>
            <w:hideMark/>
          </w:tcPr>
          <w:p w14:paraId="3890410A"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111BED2F"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G</w:t>
            </w:r>
          </w:p>
        </w:tc>
        <w:tc>
          <w:tcPr>
            <w:tcW w:w="951" w:type="dxa"/>
            <w:tcBorders>
              <w:top w:val="nil"/>
              <w:left w:val="nil"/>
              <w:bottom w:val="single" w:sz="8" w:space="0" w:color="auto"/>
              <w:right w:val="single" w:sz="8" w:space="0" w:color="auto"/>
            </w:tcBorders>
            <w:shd w:val="clear" w:color="auto" w:fill="auto"/>
            <w:noWrap/>
            <w:vAlign w:val="center"/>
            <w:hideMark/>
          </w:tcPr>
          <w:p w14:paraId="7766E1AA"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0.577</w:t>
            </w:r>
          </w:p>
        </w:tc>
        <w:tc>
          <w:tcPr>
            <w:tcW w:w="951" w:type="dxa"/>
            <w:tcBorders>
              <w:top w:val="nil"/>
              <w:left w:val="nil"/>
              <w:bottom w:val="single" w:sz="8" w:space="0" w:color="auto"/>
              <w:right w:val="single" w:sz="8" w:space="0" w:color="auto"/>
            </w:tcBorders>
            <w:shd w:val="clear" w:color="auto" w:fill="auto"/>
            <w:noWrap/>
            <w:vAlign w:val="center"/>
            <w:hideMark/>
          </w:tcPr>
          <w:p w14:paraId="40EC1C70"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0.668</w:t>
            </w:r>
          </w:p>
        </w:tc>
        <w:tc>
          <w:tcPr>
            <w:tcW w:w="951" w:type="dxa"/>
            <w:tcBorders>
              <w:top w:val="nil"/>
              <w:left w:val="nil"/>
              <w:bottom w:val="single" w:sz="8" w:space="0" w:color="auto"/>
              <w:right w:val="single" w:sz="8" w:space="0" w:color="auto"/>
            </w:tcBorders>
            <w:shd w:val="clear" w:color="auto" w:fill="auto"/>
            <w:noWrap/>
            <w:vAlign w:val="center"/>
            <w:hideMark/>
          </w:tcPr>
          <w:p w14:paraId="3D0BBAE5"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0.713</w:t>
            </w:r>
          </w:p>
        </w:tc>
        <w:tc>
          <w:tcPr>
            <w:tcW w:w="951" w:type="dxa"/>
            <w:tcBorders>
              <w:top w:val="nil"/>
              <w:left w:val="nil"/>
              <w:bottom w:val="single" w:sz="8" w:space="0" w:color="auto"/>
              <w:right w:val="single" w:sz="8" w:space="0" w:color="auto"/>
            </w:tcBorders>
            <w:shd w:val="clear" w:color="auto" w:fill="auto"/>
            <w:noWrap/>
            <w:vAlign w:val="center"/>
            <w:hideMark/>
          </w:tcPr>
          <w:p w14:paraId="060DC49A"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0.498</w:t>
            </w:r>
          </w:p>
        </w:tc>
        <w:tc>
          <w:tcPr>
            <w:tcW w:w="951" w:type="dxa"/>
            <w:tcBorders>
              <w:top w:val="nil"/>
              <w:left w:val="nil"/>
              <w:bottom w:val="single" w:sz="8" w:space="0" w:color="auto"/>
              <w:right w:val="single" w:sz="8" w:space="0" w:color="auto"/>
            </w:tcBorders>
            <w:shd w:val="clear" w:color="auto" w:fill="auto"/>
            <w:noWrap/>
            <w:vAlign w:val="center"/>
            <w:hideMark/>
          </w:tcPr>
          <w:p w14:paraId="593C0084"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0.712</w:t>
            </w:r>
          </w:p>
        </w:tc>
      </w:tr>
      <w:tr w:rsidR="00BF6F65" w:rsidRPr="00BF6F65" w14:paraId="20C3582E" w14:textId="77777777" w:rsidTr="00BF6F65">
        <w:trPr>
          <w:trHeight w:val="330"/>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2AD3D13D"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1B0ED293"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22B11AD6"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GZ</w:t>
            </w:r>
          </w:p>
        </w:tc>
        <w:tc>
          <w:tcPr>
            <w:tcW w:w="951" w:type="dxa"/>
            <w:tcBorders>
              <w:top w:val="nil"/>
              <w:left w:val="nil"/>
              <w:bottom w:val="single" w:sz="8" w:space="0" w:color="auto"/>
              <w:right w:val="single" w:sz="8" w:space="0" w:color="auto"/>
            </w:tcBorders>
            <w:shd w:val="clear" w:color="auto" w:fill="auto"/>
            <w:noWrap/>
            <w:vAlign w:val="center"/>
            <w:hideMark/>
          </w:tcPr>
          <w:p w14:paraId="7F5F3784"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3.54E-02</w:t>
            </w:r>
          </w:p>
        </w:tc>
        <w:tc>
          <w:tcPr>
            <w:tcW w:w="951" w:type="dxa"/>
            <w:tcBorders>
              <w:top w:val="nil"/>
              <w:left w:val="nil"/>
              <w:bottom w:val="single" w:sz="8" w:space="0" w:color="auto"/>
              <w:right w:val="single" w:sz="8" w:space="0" w:color="auto"/>
            </w:tcBorders>
            <w:shd w:val="clear" w:color="auto" w:fill="auto"/>
            <w:noWrap/>
            <w:vAlign w:val="center"/>
            <w:hideMark/>
          </w:tcPr>
          <w:p w14:paraId="02E1B081"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5.12E-02</w:t>
            </w:r>
          </w:p>
        </w:tc>
        <w:tc>
          <w:tcPr>
            <w:tcW w:w="951" w:type="dxa"/>
            <w:tcBorders>
              <w:top w:val="nil"/>
              <w:left w:val="nil"/>
              <w:bottom w:val="single" w:sz="8" w:space="0" w:color="auto"/>
              <w:right w:val="single" w:sz="8" w:space="0" w:color="auto"/>
            </w:tcBorders>
            <w:shd w:val="clear" w:color="auto" w:fill="auto"/>
            <w:noWrap/>
            <w:vAlign w:val="center"/>
            <w:hideMark/>
          </w:tcPr>
          <w:p w14:paraId="273CE78F"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1.70E-02</w:t>
            </w:r>
          </w:p>
        </w:tc>
        <w:tc>
          <w:tcPr>
            <w:tcW w:w="951" w:type="dxa"/>
            <w:tcBorders>
              <w:top w:val="nil"/>
              <w:left w:val="nil"/>
              <w:bottom w:val="single" w:sz="8" w:space="0" w:color="auto"/>
              <w:right w:val="single" w:sz="8" w:space="0" w:color="auto"/>
            </w:tcBorders>
            <w:shd w:val="clear" w:color="auto" w:fill="auto"/>
            <w:noWrap/>
            <w:vAlign w:val="center"/>
            <w:hideMark/>
          </w:tcPr>
          <w:p w14:paraId="668C103F"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4.24E-02</w:t>
            </w:r>
          </w:p>
        </w:tc>
        <w:tc>
          <w:tcPr>
            <w:tcW w:w="951" w:type="dxa"/>
            <w:tcBorders>
              <w:top w:val="nil"/>
              <w:left w:val="nil"/>
              <w:bottom w:val="single" w:sz="8" w:space="0" w:color="auto"/>
              <w:right w:val="single" w:sz="8" w:space="0" w:color="auto"/>
            </w:tcBorders>
            <w:shd w:val="clear" w:color="auto" w:fill="auto"/>
            <w:noWrap/>
            <w:vAlign w:val="center"/>
            <w:hideMark/>
          </w:tcPr>
          <w:p w14:paraId="265833AE"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4.81E-04</w:t>
            </w:r>
          </w:p>
        </w:tc>
      </w:tr>
      <w:tr w:rsidR="00BF6F65" w:rsidRPr="00BF6F65" w14:paraId="17E3D5C4" w14:textId="77777777" w:rsidTr="00BF6F65">
        <w:trPr>
          <w:trHeight w:val="330"/>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011A9882"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745964C0"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247B1C6E"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GE</w:t>
            </w:r>
          </w:p>
        </w:tc>
        <w:tc>
          <w:tcPr>
            <w:tcW w:w="951" w:type="dxa"/>
            <w:tcBorders>
              <w:top w:val="nil"/>
              <w:left w:val="nil"/>
              <w:bottom w:val="single" w:sz="8" w:space="0" w:color="auto"/>
              <w:right w:val="single" w:sz="8" w:space="0" w:color="auto"/>
            </w:tcBorders>
            <w:shd w:val="clear" w:color="auto" w:fill="auto"/>
            <w:noWrap/>
            <w:vAlign w:val="center"/>
            <w:hideMark/>
          </w:tcPr>
          <w:p w14:paraId="21FE5E96"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0.392</w:t>
            </w:r>
          </w:p>
        </w:tc>
        <w:tc>
          <w:tcPr>
            <w:tcW w:w="951" w:type="dxa"/>
            <w:tcBorders>
              <w:top w:val="nil"/>
              <w:left w:val="nil"/>
              <w:bottom w:val="single" w:sz="8" w:space="0" w:color="auto"/>
              <w:right w:val="single" w:sz="8" w:space="0" w:color="auto"/>
            </w:tcBorders>
            <w:shd w:val="clear" w:color="auto" w:fill="auto"/>
            <w:noWrap/>
            <w:vAlign w:val="center"/>
            <w:hideMark/>
          </w:tcPr>
          <w:p w14:paraId="367F63EE"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0.402</w:t>
            </w:r>
          </w:p>
        </w:tc>
        <w:tc>
          <w:tcPr>
            <w:tcW w:w="951" w:type="dxa"/>
            <w:tcBorders>
              <w:top w:val="nil"/>
              <w:left w:val="nil"/>
              <w:bottom w:val="single" w:sz="8" w:space="0" w:color="auto"/>
              <w:right w:val="single" w:sz="8" w:space="0" w:color="auto"/>
            </w:tcBorders>
            <w:shd w:val="clear" w:color="auto" w:fill="auto"/>
            <w:noWrap/>
            <w:vAlign w:val="center"/>
            <w:hideMark/>
          </w:tcPr>
          <w:p w14:paraId="50296738"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0.408</w:t>
            </w:r>
          </w:p>
        </w:tc>
        <w:tc>
          <w:tcPr>
            <w:tcW w:w="951" w:type="dxa"/>
            <w:tcBorders>
              <w:top w:val="nil"/>
              <w:left w:val="nil"/>
              <w:bottom w:val="single" w:sz="8" w:space="0" w:color="auto"/>
              <w:right w:val="single" w:sz="8" w:space="0" w:color="auto"/>
            </w:tcBorders>
            <w:shd w:val="clear" w:color="auto" w:fill="auto"/>
            <w:noWrap/>
            <w:vAlign w:val="center"/>
            <w:hideMark/>
          </w:tcPr>
          <w:p w14:paraId="5F69AD4D"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0.363</w:t>
            </w:r>
          </w:p>
        </w:tc>
        <w:tc>
          <w:tcPr>
            <w:tcW w:w="951" w:type="dxa"/>
            <w:tcBorders>
              <w:top w:val="nil"/>
              <w:left w:val="nil"/>
              <w:bottom w:val="single" w:sz="8" w:space="0" w:color="auto"/>
              <w:right w:val="single" w:sz="8" w:space="0" w:color="auto"/>
            </w:tcBorders>
            <w:shd w:val="clear" w:color="auto" w:fill="auto"/>
            <w:noWrap/>
            <w:vAlign w:val="center"/>
            <w:hideMark/>
          </w:tcPr>
          <w:p w14:paraId="742A5AA1"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0.378</w:t>
            </w:r>
          </w:p>
        </w:tc>
      </w:tr>
      <w:tr w:rsidR="00BF6F65" w:rsidRPr="00BF6F65" w14:paraId="57040C98" w14:textId="77777777" w:rsidTr="00BF6F65">
        <w:trPr>
          <w:trHeight w:val="330"/>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1A8C7CAC"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1A979C5E"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4556795F"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QE</w:t>
            </w:r>
          </w:p>
        </w:tc>
        <w:tc>
          <w:tcPr>
            <w:tcW w:w="951" w:type="dxa"/>
            <w:tcBorders>
              <w:top w:val="nil"/>
              <w:left w:val="nil"/>
              <w:bottom w:val="single" w:sz="8" w:space="0" w:color="auto"/>
              <w:right w:val="single" w:sz="8" w:space="0" w:color="auto"/>
            </w:tcBorders>
            <w:shd w:val="clear" w:color="auto" w:fill="auto"/>
            <w:noWrap/>
            <w:vAlign w:val="center"/>
            <w:hideMark/>
          </w:tcPr>
          <w:p w14:paraId="217B0655"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0.421</w:t>
            </w:r>
          </w:p>
        </w:tc>
        <w:tc>
          <w:tcPr>
            <w:tcW w:w="951" w:type="dxa"/>
            <w:tcBorders>
              <w:top w:val="nil"/>
              <w:left w:val="nil"/>
              <w:bottom w:val="single" w:sz="8" w:space="0" w:color="auto"/>
              <w:right w:val="single" w:sz="8" w:space="0" w:color="auto"/>
            </w:tcBorders>
            <w:shd w:val="clear" w:color="auto" w:fill="auto"/>
            <w:noWrap/>
            <w:vAlign w:val="center"/>
            <w:hideMark/>
          </w:tcPr>
          <w:p w14:paraId="07AEB609"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0.412</w:t>
            </w:r>
          </w:p>
        </w:tc>
        <w:tc>
          <w:tcPr>
            <w:tcW w:w="951" w:type="dxa"/>
            <w:tcBorders>
              <w:top w:val="nil"/>
              <w:left w:val="nil"/>
              <w:bottom w:val="single" w:sz="8" w:space="0" w:color="auto"/>
              <w:right w:val="single" w:sz="8" w:space="0" w:color="auto"/>
            </w:tcBorders>
            <w:shd w:val="clear" w:color="auto" w:fill="auto"/>
            <w:noWrap/>
            <w:vAlign w:val="center"/>
            <w:hideMark/>
          </w:tcPr>
          <w:p w14:paraId="548A31DD"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0.425</w:t>
            </w:r>
          </w:p>
        </w:tc>
        <w:tc>
          <w:tcPr>
            <w:tcW w:w="951" w:type="dxa"/>
            <w:tcBorders>
              <w:top w:val="nil"/>
              <w:left w:val="nil"/>
              <w:bottom w:val="single" w:sz="8" w:space="0" w:color="auto"/>
              <w:right w:val="single" w:sz="8" w:space="0" w:color="auto"/>
            </w:tcBorders>
            <w:shd w:val="clear" w:color="auto" w:fill="auto"/>
            <w:noWrap/>
            <w:vAlign w:val="center"/>
            <w:hideMark/>
          </w:tcPr>
          <w:p w14:paraId="54A7C6C6"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0.491</w:t>
            </w:r>
          </w:p>
        </w:tc>
        <w:tc>
          <w:tcPr>
            <w:tcW w:w="951" w:type="dxa"/>
            <w:tcBorders>
              <w:top w:val="nil"/>
              <w:left w:val="nil"/>
              <w:bottom w:val="single" w:sz="8" w:space="0" w:color="auto"/>
              <w:right w:val="single" w:sz="8" w:space="0" w:color="auto"/>
            </w:tcBorders>
            <w:shd w:val="clear" w:color="auto" w:fill="auto"/>
            <w:noWrap/>
            <w:vAlign w:val="center"/>
            <w:hideMark/>
          </w:tcPr>
          <w:p w14:paraId="43816B74"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0.463</w:t>
            </w:r>
          </w:p>
        </w:tc>
      </w:tr>
      <w:tr w:rsidR="00BF6F65" w:rsidRPr="00BF6F65" w14:paraId="7E542DF4" w14:textId="77777777" w:rsidTr="00BF6F65">
        <w:trPr>
          <w:trHeight w:val="330"/>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5163F9AF"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036E9FF2"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45FAB392"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e</w:t>
            </w:r>
          </w:p>
        </w:tc>
        <w:tc>
          <w:tcPr>
            <w:tcW w:w="951" w:type="dxa"/>
            <w:tcBorders>
              <w:top w:val="nil"/>
              <w:left w:val="nil"/>
              <w:bottom w:val="single" w:sz="8" w:space="0" w:color="auto"/>
              <w:right w:val="single" w:sz="8" w:space="0" w:color="auto"/>
            </w:tcBorders>
            <w:shd w:val="clear" w:color="auto" w:fill="auto"/>
            <w:noWrap/>
            <w:vAlign w:val="center"/>
            <w:hideMark/>
          </w:tcPr>
          <w:p w14:paraId="3DC7CBC5"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0.708</w:t>
            </w:r>
          </w:p>
        </w:tc>
        <w:tc>
          <w:tcPr>
            <w:tcW w:w="951" w:type="dxa"/>
            <w:tcBorders>
              <w:top w:val="nil"/>
              <w:left w:val="nil"/>
              <w:bottom w:val="single" w:sz="8" w:space="0" w:color="auto"/>
              <w:right w:val="single" w:sz="8" w:space="0" w:color="auto"/>
            </w:tcBorders>
            <w:shd w:val="clear" w:color="auto" w:fill="auto"/>
            <w:noWrap/>
            <w:vAlign w:val="center"/>
            <w:hideMark/>
          </w:tcPr>
          <w:p w14:paraId="34E11557"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0.709</w:t>
            </w:r>
          </w:p>
        </w:tc>
        <w:tc>
          <w:tcPr>
            <w:tcW w:w="951" w:type="dxa"/>
            <w:tcBorders>
              <w:top w:val="nil"/>
              <w:left w:val="nil"/>
              <w:bottom w:val="single" w:sz="8" w:space="0" w:color="auto"/>
              <w:right w:val="single" w:sz="8" w:space="0" w:color="auto"/>
            </w:tcBorders>
            <w:shd w:val="clear" w:color="auto" w:fill="auto"/>
            <w:noWrap/>
            <w:vAlign w:val="center"/>
            <w:hideMark/>
          </w:tcPr>
          <w:p w14:paraId="39FC7D1A"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0.728</w:t>
            </w:r>
          </w:p>
        </w:tc>
        <w:tc>
          <w:tcPr>
            <w:tcW w:w="951" w:type="dxa"/>
            <w:tcBorders>
              <w:top w:val="nil"/>
              <w:left w:val="nil"/>
              <w:bottom w:val="single" w:sz="8" w:space="0" w:color="auto"/>
              <w:right w:val="single" w:sz="8" w:space="0" w:color="auto"/>
            </w:tcBorders>
            <w:shd w:val="clear" w:color="auto" w:fill="auto"/>
            <w:noWrap/>
            <w:vAlign w:val="center"/>
            <w:hideMark/>
          </w:tcPr>
          <w:p w14:paraId="265827C3"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0.723</w:t>
            </w:r>
          </w:p>
        </w:tc>
        <w:tc>
          <w:tcPr>
            <w:tcW w:w="951" w:type="dxa"/>
            <w:tcBorders>
              <w:top w:val="nil"/>
              <w:left w:val="nil"/>
              <w:bottom w:val="single" w:sz="8" w:space="0" w:color="auto"/>
              <w:right w:val="single" w:sz="8" w:space="0" w:color="auto"/>
            </w:tcBorders>
            <w:shd w:val="clear" w:color="auto" w:fill="auto"/>
            <w:noWrap/>
            <w:vAlign w:val="center"/>
            <w:hideMark/>
          </w:tcPr>
          <w:p w14:paraId="1EFA2B19"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0.69</w:t>
            </w:r>
          </w:p>
        </w:tc>
      </w:tr>
      <w:tr w:rsidR="00BF6F65" w:rsidRPr="00BF6F65" w14:paraId="4415C88A" w14:textId="77777777" w:rsidTr="00BF6F65">
        <w:trPr>
          <w:trHeight w:val="330"/>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7E73DB9A"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AIC</w:t>
            </w:r>
          </w:p>
        </w:tc>
        <w:tc>
          <w:tcPr>
            <w:tcW w:w="603" w:type="dxa"/>
            <w:tcBorders>
              <w:top w:val="nil"/>
              <w:left w:val="nil"/>
              <w:bottom w:val="single" w:sz="8" w:space="0" w:color="auto"/>
              <w:right w:val="single" w:sz="8" w:space="0" w:color="auto"/>
            </w:tcBorders>
            <w:shd w:val="clear" w:color="auto" w:fill="auto"/>
            <w:noWrap/>
            <w:vAlign w:val="center"/>
            <w:hideMark/>
          </w:tcPr>
          <w:p w14:paraId="3DBCADCA"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0A63E831"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951" w:type="dxa"/>
            <w:tcBorders>
              <w:top w:val="nil"/>
              <w:left w:val="nil"/>
              <w:bottom w:val="single" w:sz="8" w:space="0" w:color="auto"/>
              <w:right w:val="single" w:sz="8" w:space="0" w:color="auto"/>
            </w:tcBorders>
            <w:shd w:val="clear" w:color="auto" w:fill="auto"/>
            <w:noWrap/>
            <w:vAlign w:val="center"/>
            <w:hideMark/>
          </w:tcPr>
          <w:p w14:paraId="35CF500E"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8844.27</w:t>
            </w:r>
          </w:p>
        </w:tc>
        <w:tc>
          <w:tcPr>
            <w:tcW w:w="951" w:type="dxa"/>
            <w:tcBorders>
              <w:top w:val="nil"/>
              <w:left w:val="nil"/>
              <w:bottom w:val="single" w:sz="8" w:space="0" w:color="auto"/>
              <w:right w:val="single" w:sz="8" w:space="0" w:color="auto"/>
            </w:tcBorders>
            <w:shd w:val="clear" w:color="auto" w:fill="auto"/>
            <w:noWrap/>
            <w:vAlign w:val="center"/>
            <w:hideMark/>
          </w:tcPr>
          <w:p w14:paraId="6D3F0206"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8838.86</w:t>
            </w:r>
          </w:p>
        </w:tc>
        <w:tc>
          <w:tcPr>
            <w:tcW w:w="951" w:type="dxa"/>
            <w:tcBorders>
              <w:top w:val="nil"/>
              <w:left w:val="nil"/>
              <w:bottom w:val="single" w:sz="8" w:space="0" w:color="auto"/>
              <w:right w:val="single" w:sz="8" w:space="0" w:color="auto"/>
            </w:tcBorders>
            <w:shd w:val="clear" w:color="auto" w:fill="auto"/>
            <w:noWrap/>
            <w:vAlign w:val="center"/>
            <w:hideMark/>
          </w:tcPr>
          <w:p w14:paraId="253D9153"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8825.71</w:t>
            </w:r>
          </w:p>
        </w:tc>
        <w:tc>
          <w:tcPr>
            <w:tcW w:w="951" w:type="dxa"/>
            <w:tcBorders>
              <w:top w:val="nil"/>
              <w:left w:val="nil"/>
              <w:bottom w:val="single" w:sz="8" w:space="0" w:color="auto"/>
              <w:right w:val="single" w:sz="8" w:space="0" w:color="auto"/>
            </w:tcBorders>
            <w:shd w:val="clear" w:color="auto" w:fill="auto"/>
            <w:noWrap/>
            <w:vAlign w:val="center"/>
            <w:hideMark/>
          </w:tcPr>
          <w:p w14:paraId="45FCDB6B"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8858.71</w:t>
            </w:r>
          </w:p>
        </w:tc>
        <w:tc>
          <w:tcPr>
            <w:tcW w:w="951" w:type="dxa"/>
            <w:tcBorders>
              <w:top w:val="nil"/>
              <w:left w:val="nil"/>
              <w:bottom w:val="single" w:sz="8" w:space="0" w:color="auto"/>
              <w:right w:val="single" w:sz="8" w:space="0" w:color="auto"/>
            </w:tcBorders>
            <w:shd w:val="clear" w:color="auto" w:fill="auto"/>
            <w:noWrap/>
            <w:vAlign w:val="center"/>
            <w:hideMark/>
          </w:tcPr>
          <w:p w14:paraId="107A6F8A"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8814.87</w:t>
            </w:r>
          </w:p>
        </w:tc>
      </w:tr>
      <w:tr w:rsidR="00BF6F65" w:rsidRPr="00BF6F65" w14:paraId="7453E511" w14:textId="77777777" w:rsidTr="00BF6F65">
        <w:trPr>
          <w:trHeight w:val="375"/>
        </w:trPr>
        <w:tc>
          <w:tcPr>
            <w:tcW w:w="855" w:type="dxa"/>
            <w:tcBorders>
              <w:top w:val="nil"/>
              <w:left w:val="single" w:sz="8" w:space="0" w:color="auto"/>
              <w:bottom w:val="single" w:sz="8" w:space="0" w:color="auto"/>
              <w:right w:val="single" w:sz="8" w:space="0" w:color="auto"/>
            </w:tcBorders>
            <w:shd w:val="clear" w:color="000000" w:fill="E7E6E6"/>
            <w:noWrap/>
            <w:vAlign w:val="center"/>
            <w:hideMark/>
          </w:tcPr>
          <w:p w14:paraId="12BB33F2" w14:textId="77777777" w:rsidR="00BF6F65" w:rsidRPr="00BF6F65" w:rsidRDefault="00BF6F65" w:rsidP="00BF6F65">
            <w:pPr>
              <w:spacing w:after="0" w:line="240" w:lineRule="auto"/>
              <w:jc w:val="center"/>
              <w:rPr>
                <w:rFonts w:ascii="Calibri" w:eastAsia="Times New Roman" w:hAnsi="Calibri" w:cs="Calibri"/>
                <w:b/>
                <w:bCs/>
                <w:color w:val="000000"/>
                <w:sz w:val="18"/>
                <w:szCs w:val="18"/>
              </w:rPr>
            </w:pPr>
            <w:r w:rsidRPr="00BF6F65">
              <w:rPr>
                <w:rFonts w:ascii="Calibri" w:eastAsia="Times New Roman" w:hAnsi="Calibri" w:cs="Calibri"/>
                <w:b/>
                <w:bCs/>
                <w:color w:val="000000"/>
                <w:sz w:val="18"/>
                <w:szCs w:val="18"/>
              </w:rPr>
              <w:t>Winter</w:t>
            </w:r>
          </w:p>
        </w:tc>
        <w:tc>
          <w:tcPr>
            <w:tcW w:w="603" w:type="dxa"/>
            <w:tcBorders>
              <w:top w:val="nil"/>
              <w:left w:val="nil"/>
              <w:bottom w:val="single" w:sz="8" w:space="0" w:color="auto"/>
              <w:right w:val="single" w:sz="8" w:space="0" w:color="auto"/>
            </w:tcBorders>
            <w:shd w:val="clear" w:color="000000" w:fill="E7E6E6"/>
            <w:noWrap/>
            <w:vAlign w:val="center"/>
            <w:hideMark/>
          </w:tcPr>
          <w:p w14:paraId="32C48E47"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Fixed</w:t>
            </w:r>
          </w:p>
        </w:tc>
        <w:tc>
          <w:tcPr>
            <w:tcW w:w="828" w:type="dxa"/>
            <w:tcBorders>
              <w:top w:val="nil"/>
              <w:left w:val="nil"/>
              <w:bottom w:val="single" w:sz="8" w:space="0" w:color="auto"/>
              <w:right w:val="single" w:sz="8" w:space="0" w:color="auto"/>
            </w:tcBorders>
            <w:shd w:val="clear" w:color="000000" w:fill="E7E6E6"/>
            <w:noWrap/>
            <w:vAlign w:val="center"/>
            <w:hideMark/>
          </w:tcPr>
          <w:p w14:paraId="3992F895"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Random</w:t>
            </w:r>
          </w:p>
        </w:tc>
        <w:tc>
          <w:tcPr>
            <w:tcW w:w="951" w:type="dxa"/>
            <w:tcBorders>
              <w:top w:val="nil"/>
              <w:left w:val="nil"/>
              <w:bottom w:val="single" w:sz="8" w:space="0" w:color="auto"/>
              <w:right w:val="single" w:sz="8" w:space="0" w:color="auto"/>
            </w:tcBorders>
            <w:shd w:val="clear" w:color="000000" w:fill="E7E6E6"/>
            <w:noWrap/>
            <w:vAlign w:val="center"/>
            <w:hideMark/>
          </w:tcPr>
          <w:p w14:paraId="56574E36" w14:textId="77777777" w:rsidR="00BF6F65" w:rsidRPr="00BF6F65" w:rsidRDefault="00BF6F65" w:rsidP="00BF6F65">
            <w:pPr>
              <w:spacing w:after="0" w:line="240" w:lineRule="auto"/>
              <w:jc w:val="center"/>
              <w:rPr>
                <w:rFonts w:ascii="Calibri" w:eastAsia="Times New Roman" w:hAnsi="Calibri" w:cs="Calibri"/>
                <w:color w:val="000000"/>
              </w:rPr>
            </w:pPr>
            <w:proofErr w:type="spellStart"/>
            <w:r w:rsidRPr="00BF6F65">
              <w:rPr>
                <w:rFonts w:ascii="Calibri" w:eastAsia="Times New Roman" w:hAnsi="Calibri" w:cs="Calibri"/>
                <w:color w:val="000000"/>
              </w:rPr>
              <w:t>T</w:t>
            </w:r>
            <w:r w:rsidRPr="00BF6F65">
              <w:rPr>
                <w:rFonts w:ascii="Calibri" w:eastAsia="Times New Roman" w:hAnsi="Calibri" w:cs="Calibri"/>
                <w:color w:val="000000"/>
                <w:vertAlign w:val="subscript"/>
              </w:rPr>
              <w:t>max</w:t>
            </w:r>
            <w:proofErr w:type="spellEnd"/>
          </w:p>
        </w:tc>
        <w:tc>
          <w:tcPr>
            <w:tcW w:w="951" w:type="dxa"/>
            <w:tcBorders>
              <w:top w:val="nil"/>
              <w:left w:val="nil"/>
              <w:bottom w:val="single" w:sz="8" w:space="0" w:color="auto"/>
              <w:right w:val="single" w:sz="8" w:space="0" w:color="auto"/>
            </w:tcBorders>
            <w:shd w:val="clear" w:color="000000" w:fill="E7E6E6"/>
            <w:noWrap/>
            <w:vAlign w:val="center"/>
            <w:hideMark/>
          </w:tcPr>
          <w:p w14:paraId="6E603E8A" w14:textId="77777777" w:rsidR="00BF6F65" w:rsidRPr="00BF6F65" w:rsidRDefault="00BF6F65" w:rsidP="00BF6F65">
            <w:pPr>
              <w:spacing w:after="0" w:line="240" w:lineRule="auto"/>
              <w:jc w:val="center"/>
              <w:rPr>
                <w:rFonts w:ascii="Calibri" w:eastAsia="Times New Roman" w:hAnsi="Calibri" w:cs="Calibri"/>
                <w:color w:val="000000"/>
              </w:rPr>
            </w:pPr>
            <w:proofErr w:type="spellStart"/>
            <w:r w:rsidRPr="00BF6F65">
              <w:rPr>
                <w:rFonts w:ascii="Calibri" w:eastAsia="Times New Roman" w:hAnsi="Calibri" w:cs="Calibri"/>
                <w:color w:val="000000"/>
              </w:rPr>
              <w:t>T</w:t>
            </w:r>
            <w:r w:rsidRPr="00BF6F65">
              <w:rPr>
                <w:rFonts w:ascii="Calibri" w:eastAsia="Times New Roman" w:hAnsi="Calibri" w:cs="Calibri"/>
                <w:color w:val="000000"/>
                <w:vertAlign w:val="subscript"/>
              </w:rPr>
              <w:t>avg</w:t>
            </w:r>
            <w:proofErr w:type="spellEnd"/>
          </w:p>
        </w:tc>
        <w:tc>
          <w:tcPr>
            <w:tcW w:w="951" w:type="dxa"/>
            <w:tcBorders>
              <w:top w:val="nil"/>
              <w:left w:val="nil"/>
              <w:bottom w:val="single" w:sz="8" w:space="0" w:color="auto"/>
              <w:right w:val="single" w:sz="8" w:space="0" w:color="auto"/>
            </w:tcBorders>
            <w:shd w:val="clear" w:color="000000" w:fill="E7E6E6"/>
            <w:noWrap/>
            <w:vAlign w:val="center"/>
            <w:hideMark/>
          </w:tcPr>
          <w:p w14:paraId="7D4C1490" w14:textId="77777777" w:rsidR="00BF6F65" w:rsidRPr="00BF6F65" w:rsidRDefault="00BF6F65" w:rsidP="00BF6F65">
            <w:pPr>
              <w:spacing w:after="0" w:line="240" w:lineRule="auto"/>
              <w:jc w:val="center"/>
              <w:rPr>
                <w:rFonts w:ascii="Calibri" w:eastAsia="Times New Roman" w:hAnsi="Calibri" w:cs="Calibri"/>
                <w:color w:val="000000"/>
              </w:rPr>
            </w:pPr>
            <w:proofErr w:type="spellStart"/>
            <w:r w:rsidRPr="00BF6F65">
              <w:rPr>
                <w:rFonts w:ascii="Calibri" w:eastAsia="Times New Roman" w:hAnsi="Calibri" w:cs="Calibri"/>
                <w:color w:val="000000"/>
              </w:rPr>
              <w:t>T</w:t>
            </w:r>
            <w:r w:rsidRPr="00BF6F65">
              <w:rPr>
                <w:rFonts w:ascii="Calibri" w:eastAsia="Times New Roman" w:hAnsi="Calibri" w:cs="Calibri"/>
                <w:color w:val="000000"/>
                <w:vertAlign w:val="subscript"/>
              </w:rPr>
              <w:t>min</w:t>
            </w:r>
            <w:proofErr w:type="spellEnd"/>
          </w:p>
        </w:tc>
        <w:tc>
          <w:tcPr>
            <w:tcW w:w="951" w:type="dxa"/>
            <w:tcBorders>
              <w:top w:val="nil"/>
              <w:left w:val="nil"/>
              <w:bottom w:val="single" w:sz="8" w:space="0" w:color="auto"/>
              <w:right w:val="single" w:sz="8" w:space="0" w:color="auto"/>
            </w:tcBorders>
            <w:shd w:val="clear" w:color="000000" w:fill="E7E6E6"/>
            <w:noWrap/>
            <w:vAlign w:val="center"/>
            <w:hideMark/>
          </w:tcPr>
          <w:p w14:paraId="6ABDCFD2" w14:textId="77777777" w:rsidR="00BF6F65" w:rsidRPr="00BF6F65" w:rsidRDefault="00BF6F65" w:rsidP="00BF6F65">
            <w:pPr>
              <w:spacing w:after="0" w:line="240" w:lineRule="auto"/>
              <w:jc w:val="center"/>
              <w:rPr>
                <w:rFonts w:ascii="Calibri" w:eastAsia="Times New Roman" w:hAnsi="Calibri" w:cs="Calibri"/>
                <w:color w:val="000000"/>
              </w:rPr>
            </w:pPr>
            <w:r w:rsidRPr="00BF6F65">
              <w:rPr>
                <w:rFonts w:ascii="Calibri" w:eastAsia="Times New Roman" w:hAnsi="Calibri" w:cs="Calibri"/>
                <w:color w:val="000000"/>
              </w:rPr>
              <w:t>T</w:t>
            </w:r>
            <w:r w:rsidRPr="00BF6F65">
              <w:rPr>
                <w:rFonts w:ascii="Calibri" w:eastAsia="Times New Roman" w:hAnsi="Calibri" w:cs="Calibri"/>
                <w:color w:val="000000"/>
                <w:vertAlign w:val="subscript"/>
              </w:rPr>
              <w:t>R</w:t>
            </w:r>
          </w:p>
        </w:tc>
        <w:tc>
          <w:tcPr>
            <w:tcW w:w="951" w:type="dxa"/>
            <w:tcBorders>
              <w:top w:val="nil"/>
              <w:left w:val="nil"/>
              <w:bottom w:val="single" w:sz="8" w:space="0" w:color="auto"/>
              <w:right w:val="single" w:sz="8" w:space="0" w:color="auto"/>
            </w:tcBorders>
            <w:shd w:val="clear" w:color="000000" w:fill="E7E6E6"/>
            <w:noWrap/>
            <w:vAlign w:val="center"/>
            <w:hideMark/>
          </w:tcPr>
          <w:p w14:paraId="0EDAA0B4" w14:textId="77777777" w:rsidR="00BF6F65" w:rsidRPr="00BF6F65" w:rsidRDefault="00BF6F65" w:rsidP="00BF6F65">
            <w:pPr>
              <w:spacing w:after="0" w:line="240" w:lineRule="auto"/>
              <w:jc w:val="center"/>
              <w:rPr>
                <w:rFonts w:ascii="Calibri" w:eastAsia="Times New Roman" w:hAnsi="Calibri" w:cs="Calibri"/>
                <w:color w:val="000000"/>
              </w:rPr>
            </w:pPr>
            <w:r w:rsidRPr="00BF6F65">
              <w:rPr>
                <w:rFonts w:ascii="Calibri" w:eastAsia="Times New Roman" w:hAnsi="Calibri" w:cs="Calibri"/>
                <w:color w:val="000000"/>
              </w:rPr>
              <w:t>P</w:t>
            </w:r>
          </w:p>
        </w:tc>
      </w:tr>
      <w:tr w:rsidR="00BF6F65" w:rsidRPr="00BF6F65" w14:paraId="2155FE7D" w14:textId="77777777" w:rsidTr="00BF6F65">
        <w:trPr>
          <w:trHeight w:val="315"/>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5187A88C"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Wald</w:t>
            </w:r>
          </w:p>
        </w:tc>
        <w:tc>
          <w:tcPr>
            <w:tcW w:w="603" w:type="dxa"/>
            <w:tcBorders>
              <w:top w:val="nil"/>
              <w:left w:val="nil"/>
              <w:bottom w:val="single" w:sz="8" w:space="0" w:color="auto"/>
              <w:right w:val="single" w:sz="8" w:space="0" w:color="auto"/>
            </w:tcBorders>
            <w:shd w:val="clear" w:color="auto" w:fill="auto"/>
            <w:noWrap/>
            <w:vAlign w:val="center"/>
            <w:hideMark/>
          </w:tcPr>
          <w:p w14:paraId="5C59E7F0"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E</w:t>
            </w:r>
          </w:p>
        </w:tc>
        <w:tc>
          <w:tcPr>
            <w:tcW w:w="828" w:type="dxa"/>
            <w:tcBorders>
              <w:top w:val="nil"/>
              <w:left w:val="nil"/>
              <w:bottom w:val="single" w:sz="8" w:space="0" w:color="auto"/>
              <w:right w:val="single" w:sz="8" w:space="0" w:color="auto"/>
            </w:tcBorders>
            <w:shd w:val="clear" w:color="auto" w:fill="auto"/>
            <w:noWrap/>
            <w:vAlign w:val="center"/>
            <w:hideMark/>
          </w:tcPr>
          <w:p w14:paraId="0023BD4E"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951" w:type="dxa"/>
            <w:tcBorders>
              <w:top w:val="nil"/>
              <w:left w:val="nil"/>
              <w:bottom w:val="single" w:sz="8" w:space="0" w:color="auto"/>
              <w:right w:val="single" w:sz="8" w:space="0" w:color="auto"/>
            </w:tcBorders>
            <w:shd w:val="clear" w:color="auto" w:fill="auto"/>
            <w:noWrap/>
            <w:vAlign w:val="center"/>
            <w:hideMark/>
          </w:tcPr>
          <w:p w14:paraId="76220803"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129A6184"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479BC192"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3D5DD5DB"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53E207E7"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r>
      <w:tr w:rsidR="00BF6F65" w:rsidRPr="00BF6F65" w14:paraId="6CA9362C" w14:textId="77777777" w:rsidTr="00BF6F65">
        <w:trPr>
          <w:trHeight w:val="315"/>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7B10C584"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4D765D6D"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Q</w:t>
            </w:r>
          </w:p>
        </w:tc>
        <w:tc>
          <w:tcPr>
            <w:tcW w:w="828" w:type="dxa"/>
            <w:tcBorders>
              <w:top w:val="nil"/>
              <w:left w:val="nil"/>
              <w:bottom w:val="single" w:sz="8" w:space="0" w:color="auto"/>
              <w:right w:val="single" w:sz="8" w:space="0" w:color="auto"/>
            </w:tcBorders>
            <w:shd w:val="clear" w:color="auto" w:fill="auto"/>
            <w:noWrap/>
            <w:vAlign w:val="center"/>
            <w:hideMark/>
          </w:tcPr>
          <w:p w14:paraId="50EAFDD5"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951" w:type="dxa"/>
            <w:tcBorders>
              <w:top w:val="nil"/>
              <w:left w:val="nil"/>
              <w:bottom w:val="single" w:sz="8" w:space="0" w:color="auto"/>
              <w:right w:val="single" w:sz="8" w:space="0" w:color="auto"/>
            </w:tcBorders>
            <w:shd w:val="clear" w:color="auto" w:fill="auto"/>
            <w:noWrap/>
            <w:vAlign w:val="center"/>
            <w:hideMark/>
          </w:tcPr>
          <w:p w14:paraId="6218A90C"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671A14F0"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6EA22462"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5D5AC4B4"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7E390607"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r>
      <w:tr w:rsidR="00BF6F65" w:rsidRPr="00BF6F65" w14:paraId="32C69559" w14:textId="77777777" w:rsidTr="00BF6F65">
        <w:trPr>
          <w:trHeight w:val="315"/>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32902B19"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5FD23453"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QZ</w:t>
            </w:r>
          </w:p>
        </w:tc>
        <w:tc>
          <w:tcPr>
            <w:tcW w:w="828" w:type="dxa"/>
            <w:tcBorders>
              <w:top w:val="nil"/>
              <w:left w:val="nil"/>
              <w:bottom w:val="single" w:sz="8" w:space="0" w:color="auto"/>
              <w:right w:val="single" w:sz="8" w:space="0" w:color="auto"/>
            </w:tcBorders>
            <w:shd w:val="clear" w:color="auto" w:fill="auto"/>
            <w:noWrap/>
            <w:vAlign w:val="center"/>
            <w:hideMark/>
          </w:tcPr>
          <w:p w14:paraId="1E2E309E"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951" w:type="dxa"/>
            <w:tcBorders>
              <w:top w:val="nil"/>
              <w:left w:val="nil"/>
              <w:bottom w:val="single" w:sz="8" w:space="0" w:color="auto"/>
              <w:right w:val="single" w:sz="8" w:space="0" w:color="auto"/>
            </w:tcBorders>
            <w:shd w:val="clear" w:color="auto" w:fill="auto"/>
            <w:noWrap/>
            <w:vAlign w:val="center"/>
            <w:hideMark/>
          </w:tcPr>
          <w:p w14:paraId="6D0BD66B"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ns</w:t>
            </w:r>
          </w:p>
        </w:tc>
        <w:tc>
          <w:tcPr>
            <w:tcW w:w="951" w:type="dxa"/>
            <w:tcBorders>
              <w:top w:val="nil"/>
              <w:left w:val="nil"/>
              <w:bottom w:val="single" w:sz="8" w:space="0" w:color="auto"/>
              <w:right w:val="single" w:sz="8" w:space="0" w:color="auto"/>
            </w:tcBorders>
            <w:shd w:val="clear" w:color="auto" w:fill="auto"/>
            <w:noWrap/>
            <w:vAlign w:val="center"/>
            <w:hideMark/>
          </w:tcPr>
          <w:p w14:paraId="7A2DA979"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44CB88A8"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c>
          <w:tcPr>
            <w:tcW w:w="951" w:type="dxa"/>
            <w:tcBorders>
              <w:top w:val="nil"/>
              <w:left w:val="nil"/>
              <w:bottom w:val="single" w:sz="8" w:space="0" w:color="auto"/>
              <w:right w:val="single" w:sz="8" w:space="0" w:color="auto"/>
            </w:tcBorders>
            <w:shd w:val="clear" w:color="auto" w:fill="auto"/>
            <w:noWrap/>
            <w:vAlign w:val="center"/>
            <w:hideMark/>
          </w:tcPr>
          <w:p w14:paraId="4F467F0E"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ns</w:t>
            </w:r>
          </w:p>
        </w:tc>
        <w:tc>
          <w:tcPr>
            <w:tcW w:w="951" w:type="dxa"/>
            <w:tcBorders>
              <w:top w:val="nil"/>
              <w:left w:val="nil"/>
              <w:bottom w:val="single" w:sz="8" w:space="0" w:color="auto"/>
              <w:right w:val="single" w:sz="8" w:space="0" w:color="auto"/>
            </w:tcBorders>
            <w:shd w:val="clear" w:color="auto" w:fill="auto"/>
            <w:noWrap/>
            <w:vAlign w:val="center"/>
            <w:hideMark/>
          </w:tcPr>
          <w:p w14:paraId="5E8516BF"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w:t>
            </w:r>
          </w:p>
        </w:tc>
      </w:tr>
      <w:tr w:rsidR="00BF6F65" w:rsidRPr="00BF6F65" w14:paraId="24C298ED" w14:textId="77777777" w:rsidTr="00BF6F65">
        <w:trPr>
          <w:trHeight w:val="315"/>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075C49C2"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Variance</w:t>
            </w:r>
          </w:p>
        </w:tc>
        <w:tc>
          <w:tcPr>
            <w:tcW w:w="603" w:type="dxa"/>
            <w:tcBorders>
              <w:top w:val="nil"/>
              <w:left w:val="nil"/>
              <w:bottom w:val="single" w:sz="8" w:space="0" w:color="auto"/>
              <w:right w:val="single" w:sz="8" w:space="0" w:color="auto"/>
            </w:tcBorders>
            <w:shd w:val="clear" w:color="auto" w:fill="auto"/>
            <w:noWrap/>
            <w:vAlign w:val="center"/>
            <w:hideMark/>
          </w:tcPr>
          <w:p w14:paraId="7A864375"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0BD6D140"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G</w:t>
            </w:r>
          </w:p>
        </w:tc>
        <w:tc>
          <w:tcPr>
            <w:tcW w:w="951" w:type="dxa"/>
            <w:tcBorders>
              <w:top w:val="nil"/>
              <w:left w:val="nil"/>
              <w:bottom w:val="single" w:sz="8" w:space="0" w:color="auto"/>
              <w:right w:val="single" w:sz="8" w:space="0" w:color="auto"/>
            </w:tcBorders>
            <w:shd w:val="clear" w:color="auto" w:fill="auto"/>
            <w:noWrap/>
            <w:vAlign w:val="center"/>
            <w:hideMark/>
          </w:tcPr>
          <w:p w14:paraId="4B262D89"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0.348</w:t>
            </w:r>
          </w:p>
        </w:tc>
        <w:tc>
          <w:tcPr>
            <w:tcW w:w="951" w:type="dxa"/>
            <w:tcBorders>
              <w:top w:val="nil"/>
              <w:left w:val="nil"/>
              <w:bottom w:val="single" w:sz="8" w:space="0" w:color="auto"/>
              <w:right w:val="single" w:sz="8" w:space="0" w:color="auto"/>
            </w:tcBorders>
            <w:shd w:val="clear" w:color="auto" w:fill="auto"/>
            <w:noWrap/>
            <w:vAlign w:val="center"/>
            <w:hideMark/>
          </w:tcPr>
          <w:p w14:paraId="12ADBDD5"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0.34</w:t>
            </w:r>
          </w:p>
        </w:tc>
        <w:tc>
          <w:tcPr>
            <w:tcW w:w="951" w:type="dxa"/>
            <w:tcBorders>
              <w:top w:val="nil"/>
              <w:left w:val="nil"/>
              <w:bottom w:val="single" w:sz="8" w:space="0" w:color="auto"/>
              <w:right w:val="single" w:sz="8" w:space="0" w:color="auto"/>
            </w:tcBorders>
            <w:shd w:val="clear" w:color="auto" w:fill="auto"/>
            <w:noWrap/>
            <w:vAlign w:val="center"/>
            <w:hideMark/>
          </w:tcPr>
          <w:p w14:paraId="2E585EC9"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0.306</w:t>
            </w:r>
          </w:p>
        </w:tc>
        <w:tc>
          <w:tcPr>
            <w:tcW w:w="951" w:type="dxa"/>
            <w:tcBorders>
              <w:top w:val="nil"/>
              <w:left w:val="nil"/>
              <w:bottom w:val="single" w:sz="8" w:space="0" w:color="auto"/>
              <w:right w:val="single" w:sz="8" w:space="0" w:color="auto"/>
            </w:tcBorders>
            <w:shd w:val="clear" w:color="auto" w:fill="auto"/>
            <w:noWrap/>
            <w:vAlign w:val="center"/>
            <w:hideMark/>
          </w:tcPr>
          <w:p w14:paraId="0F3906A9"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0.362</w:t>
            </w:r>
          </w:p>
        </w:tc>
        <w:tc>
          <w:tcPr>
            <w:tcW w:w="951" w:type="dxa"/>
            <w:tcBorders>
              <w:top w:val="nil"/>
              <w:left w:val="nil"/>
              <w:bottom w:val="single" w:sz="8" w:space="0" w:color="auto"/>
              <w:right w:val="single" w:sz="8" w:space="0" w:color="auto"/>
            </w:tcBorders>
            <w:shd w:val="clear" w:color="auto" w:fill="auto"/>
            <w:noWrap/>
            <w:vAlign w:val="center"/>
            <w:hideMark/>
          </w:tcPr>
          <w:p w14:paraId="19C1395E"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0.368</w:t>
            </w:r>
          </w:p>
        </w:tc>
      </w:tr>
      <w:tr w:rsidR="00BF6F65" w:rsidRPr="00BF6F65" w14:paraId="4F8283AB" w14:textId="77777777" w:rsidTr="00BF6F65">
        <w:trPr>
          <w:trHeight w:val="315"/>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58718467"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15F14820"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6468ABE5"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GZ</w:t>
            </w:r>
          </w:p>
        </w:tc>
        <w:tc>
          <w:tcPr>
            <w:tcW w:w="951" w:type="dxa"/>
            <w:tcBorders>
              <w:top w:val="nil"/>
              <w:left w:val="nil"/>
              <w:bottom w:val="single" w:sz="8" w:space="0" w:color="auto"/>
              <w:right w:val="single" w:sz="8" w:space="0" w:color="auto"/>
            </w:tcBorders>
            <w:shd w:val="clear" w:color="auto" w:fill="auto"/>
            <w:noWrap/>
            <w:vAlign w:val="center"/>
            <w:hideMark/>
          </w:tcPr>
          <w:p w14:paraId="1E9759D8"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2.68E-08</w:t>
            </w:r>
          </w:p>
        </w:tc>
        <w:tc>
          <w:tcPr>
            <w:tcW w:w="951" w:type="dxa"/>
            <w:tcBorders>
              <w:top w:val="nil"/>
              <w:left w:val="nil"/>
              <w:bottom w:val="single" w:sz="8" w:space="0" w:color="auto"/>
              <w:right w:val="single" w:sz="8" w:space="0" w:color="auto"/>
            </w:tcBorders>
            <w:shd w:val="clear" w:color="auto" w:fill="auto"/>
            <w:noWrap/>
            <w:vAlign w:val="center"/>
            <w:hideMark/>
          </w:tcPr>
          <w:p w14:paraId="2F5E6B4B"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2.68E-08</w:t>
            </w:r>
          </w:p>
        </w:tc>
        <w:tc>
          <w:tcPr>
            <w:tcW w:w="951" w:type="dxa"/>
            <w:tcBorders>
              <w:top w:val="nil"/>
              <w:left w:val="nil"/>
              <w:bottom w:val="single" w:sz="8" w:space="0" w:color="auto"/>
              <w:right w:val="single" w:sz="8" w:space="0" w:color="auto"/>
            </w:tcBorders>
            <w:shd w:val="clear" w:color="auto" w:fill="auto"/>
            <w:noWrap/>
            <w:vAlign w:val="center"/>
            <w:hideMark/>
          </w:tcPr>
          <w:p w14:paraId="5446DC16"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3.51E-03</w:t>
            </w:r>
          </w:p>
        </w:tc>
        <w:tc>
          <w:tcPr>
            <w:tcW w:w="951" w:type="dxa"/>
            <w:tcBorders>
              <w:top w:val="nil"/>
              <w:left w:val="nil"/>
              <w:bottom w:val="single" w:sz="8" w:space="0" w:color="auto"/>
              <w:right w:val="single" w:sz="8" w:space="0" w:color="auto"/>
            </w:tcBorders>
            <w:shd w:val="clear" w:color="auto" w:fill="auto"/>
            <w:noWrap/>
            <w:vAlign w:val="center"/>
            <w:hideMark/>
          </w:tcPr>
          <w:p w14:paraId="3D76088A"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2.68E-08</w:t>
            </w:r>
          </w:p>
        </w:tc>
        <w:tc>
          <w:tcPr>
            <w:tcW w:w="951" w:type="dxa"/>
            <w:tcBorders>
              <w:top w:val="nil"/>
              <w:left w:val="nil"/>
              <w:bottom w:val="single" w:sz="8" w:space="0" w:color="auto"/>
              <w:right w:val="single" w:sz="8" w:space="0" w:color="auto"/>
            </w:tcBorders>
            <w:shd w:val="clear" w:color="auto" w:fill="auto"/>
            <w:noWrap/>
            <w:vAlign w:val="center"/>
            <w:hideMark/>
          </w:tcPr>
          <w:p w14:paraId="74327A16"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3.75E-07</w:t>
            </w:r>
          </w:p>
        </w:tc>
      </w:tr>
      <w:tr w:rsidR="00BF6F65" w:rsidRPr="00BF6F65" w14:paraId="2831B8DF" w14:textId="77777777" w:rsidTr="00BF6F65">
        <w:trPr>
          <w:trHeight w:val="315"/>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5D0223B1"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36201EB5"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0946E4B1"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GE</w:t>
            </w:r>
          </w:p>
        </w:tc>
        <w:tc>
          <w:tcPr>
            <w:tcW w:w="951" w:type="dxa"/>
            <w:tcBorders>
              <w:top w:val="nil"/>
              <w:left w:val="nil"/>
              <w:bottom w:val="single" w:sz="8" w:space="0" w:color="auto"/>
              <w:right w:val="single" w:sz="8" w:space="0" w:color="auto"/>
            </w:tcBorders>
            <w:shd w:val="clear" w:color="auto" w:fill="auto"/>
            <w:noWrap/>
            <w:vAlign w:val="center"/>
            <w:hideMark/>
          </w:tcPr>
          <w:p w14:paraId="7FC01318"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0.454</w:t>
            </w:r>
          </w:p>
        </w:tc>
        <w:tc>
          <w:tcPr>
            <w:tcW w:w="951" w:type="dxa"/>
            <w:tcBorders>
              <w:top w:val="nil"/>
              <w:left w:val="nil"/>
              <w:bottom w:val="single" w:sz="8" w:space="0" w:color="auto"/>
              <w:right w:val="single" w:sz="8" w:space="0" w:color="auto"/>
            </w:tcBorders>
            <w:shd w:val="clear" w:color="auto" w:fill="auto"/>
            <w:noWrap/>
            <w:vAlign w:val="center"/>
            <w:hideMark/>
          </w:tcPr>
          <w:p w14:paraId="06A973C9"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0.447</w:t>
            </w:r>
          </w:p>
        </w:tc>
        <w:tc>
          <w:tcPr>
            <w:tcW w:w="951" w:type="dxa"/>
            <w:tcBorders>
              <w:top w:val="nil"/>
              <w:left w:val="nil"/>
              <w:bottom w:val="single" w:sz="8" w:space="0" w:color="auto"/>
              <w:right w:val="single" w:sz="8" w:space="0" w:color="auto"/>
            </w:tcBorders>
            <w:shd w:val="clear" w:color="auto" w:fill="auto"/>
            <w:noWrap/>
            <w:vAlign w:val="center"/>
            <w:hideMark/>
          </w:tcPr>
          <w:p w14:paraId="2DCBA76F"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0.442</w:t>
            </w:r>
          </w:p>
        </w:tc>
        <w:tc>
          <w:tcPr>
            <w:tcW w:w="951" w:type="dxa"/>
            <w:tcBorders>
              <w:top w:val="nil"/>
              <w:left w:val="nil"/>
              <w:bottom w:val="single" w:sz="8" w:space="0" w:color="auto"/>
              <w:right w:val="single" w:sz="8" w:space="0" w:color="auto"/>
            </w:tcBorders>
            <w:shd w:val="clear" w:color="auto" w:fill="auto"/>
            <w:noWrap/>
            <w:vAlign w:val="center"/>
            <w:hideMark/>
          </w:tcPr>
          <w:p w14:paraId="78E316C0"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0.458</w:t>
            </w:r>
          </w:p>
        </w:tc>
        <w:tc>
          <w:tcPr>
            <w:tcW w:w="951" w:type="dxa"/>
            <w:tcBorders>
              <w:top w:val="nil"/>
              <w:left w:val="nil"/>
              <w:bottom w:val="single" w:sz="8" w:space="0" w:color="auto"/>
              <w:right w:val="single" w:sz="8" w:space="0" w:color="auto"/>
            </w:tcBorders>
            <w:shd w:val="clear" w:color="auto" w:fill="auto"/>
            <w:noWrap/>
            <w:vAlign w:val="center"/>
            <w:hideMark/>
          </w:tcPr>
          <w:p w14:paraId="3AECC441"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0.461</w:t>
            </w:r>
          </w:p>
        </w:tc>
      </w:tr>
      <w:tr w:rsidR="00BF6F65" w:rsidRPr="00BF6F65" w14:paraId="51ED2DA7" w14:textId="77777777" w:rsidTr="00BF6F65">
        <w:trPr>
          <w:trHeight w:val="315"/>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168E12E3"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63775A11"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74C72294"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QE</w:t>
            </w:r>
          </w:p>
        </w:tc>
        <w:tc>
          <w:tcPr>
            <w:tcW w:w="951" w:type="dxa"/>
            <w:tcBorders>
              <w:top w:val="nil"/>
              <w:left w:val="nil"/>
              <w:bottom w:val="single" w:sz="8" w:space="0" w:color="auto"/>
              <w:right w:val="single" w:sz="8" w:space="0" w:color="auto"/>
            </w:tcBorders>
            <w:shd w:val="clear" w:color="auto" w:fill="auto"/>
            <w:noWrap/>
            <w:vAlign w:val="center"/>
            <w:hideMark/>
          </w:tcPr>
          <w:p w14:paraId="168670E5"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1.03</w:t>
            </w:r>
          </w:p>
        </w:tc>
        <w:tc>
          <w:tcPr>
            <w:tcW w:w="951" w:type="dxa"/>
            <w:tcBorders>
              <w:top w:val="nil"/>
              <w:left w:val="nil"/>
              <w:bottom w:val="single" w:sz="8" w:space="0" w:color="auto"/>
              <w:right w:val="single" w:sz="8" w:space="0" w:color="auto"/>
            </w:tcBorders>
            <w:shd w:val="clear" w:color="auto" w:fill="auto"/>
            <w:noWrap/>
            <w:vAlign w:val="center"/>
            <w:hideMark/>
          </w:tcPr>
          <w:p w14:paraId="3EA5AEAC"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1.102</w:t>
            </w:r>
          </w:p>
        </w:tc>
        <w:tc>
          <w:tcPr>
            <w:tcW w:w="951" w:type="dxa"/>
            <w:tcBorders>
              <w:top w:val="nil"/>
              <w:left w:val="nil"/>
              <w:bottom w:val="single" w:sz="8" w:space="0" w:color="auto"/>
              <w:right w:val="single" w:sz="8" w:space="0" w:color="auto"/>
            </w:tcBorders>
            <w:shd w:val="clear" w:color="auto" w:fill="auto"/>
            <w:noWrap/>
            <w:vAlign w:val="center"/>
            <w:hideMark/>
          </w:tcPr>
          <w:p w14:paraId="752AE023"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1.27</w:t>
            </w:r>
          </w:p>
        </w:tc>
        <w:tc>
          <w:tcPr>
            <w:tcW w:w="951" w:type="dxa"/>
            <w:tcBorders>
              <w:top w:val="nil"/>
              <w:left w:val="nil"/>
              <w:bottom w:val="single" w:sz="8" w:space="0" w:color="auto"/>
              <w:right w:val="single" w:sz="8" w:space="0" w:color="auto"/>
            </w:tcBorders>
            <w:shd w:val="clear" w:color="auto" w:fill="auto"/>
            <w:noWrap/>
            <w:vAlign w:val="center"/>
            <w:hideMark/>
          </w:tcPr>
          <w:p w14:paraId="08E58EE3"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1.15</w:t>
            </w:r>
          </w:p>
        </w:tc>
        <w:tc>
          <w:tcPr>
            <w:tcW w:w="951" w:type="dxa"/>
            <w:tcBorders>
              <w:top w:val="nil"/>
              <w:left w:val="nil"/>
              <w:bottom w:val="single" w:sz="8" w:space="0" w:color="auto"/>
              <w:right w:val="single" w:sz="8" w:space="0" w:color="auto"/>
            </w:tcBorders>
            <w:shd w:val="clear" w:color="auto" w:fill="auto"/>
            <w:noWrap/>
            <w:vAlign w:val="center"/>
            <w:hideMark/>
          </w:tcPr>
          <w:p w14:paraId="69A74ACB"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1.53</w:t>
            </w:r>
          </w:p>
        </w:tc>
      </w:tr>
      <w:tr w:rsidR="00BF6F65" w:rsidRPr="00BF6F65" w14:paraId="20E96B6E" w14:textId="77777777" w:rsidTr="00BF6F65">
        <w:trPr>
          <w:trHeight w:val="315"/>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12FD4CB1"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603" w:type="dxa"/>
            <w:tcBorders>
              <w:top w:val="nil"/>
              <w:left w:val="nil"/>
              <w:bottom w:val="single" w:sz="8" w:space="0" w:color="auto"/>
              <w:right w:val="single" w:sz="8" w:space="0" w:color="auto"/>
            </w:tcBorders>
            <w:shd w:val="clear" w:color="auto" w:fill="auto"/>
            <w:noWrap/>
            <w:vAlign w:val="center"/>
            <w:hideMark/>
          </w:tcPr>
          <w:p w14:paraId="1A73E0CB"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6A8391F4"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e</w:t>
            </w:r>
          </w:p>
        </w:tc>
        <w:tc>
          <w:tcPr>
            <w:tcW w:w="951" w:type="dxa"/>
            <w:tcBorders>
              <w:top w:val="nil"/>
              <w:left w:val="nil"/>
              <w:bottom w:val="single" w:sz="8" w:space="0" w:color="auto"/>
              <w:right w:val="single" w:sz="8" w:space="0" w:color="auto"/>
            </w:tcBorders>
            <w:shd w:val="clear" w:color="auto" w:fill="auto"/>
            <w:noWrap/>
            <w:vAlign w:val="center"/>
            <w:hideMark/>
          </w:tcPr>
          <w:p w14:paraId="54831F0C"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0.276</w:t>
            </w:r>
          </w:p>
        </w:tc>
        <w:tc>
          <w:tcPr>
            <w:tcW w:w="951" w:type="dxa"/>
            <w:tcBorders>
              <w:top w:val="nil"/>
              <w:left w:val="nil"/>
              <w:bottom w:val="single" w:sz="8" w:space="0" w:color="auto"/>
              <w:right w:val="single" w:sz="8" w:space="0" w:color="auto"/>
            </w:tcBorders>
            <w:shd w:val="clear" w:color="auto" w:fill="auto"/>
            <w:noWrap/>
            <w:vAlign w:val="center"/>
            <w:hideMark/>
          </w:tcPr>
          <w:p w14:paraId="454AEE4B"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0.276</w:t>
            </w:r>
          </w:p>
        </w:tc>
        <w:tc>
          <w:tcPr>
            <w:tcW w:w="951" w:type="dxa"/>
            <w:tcBorders>
              <w:top w:val="nil"/>
              <w:left w:val="nil"/>
              <w:bottom w:val="single" w:sz="8" w:space="0" w:color="auto"/>
              <w:right w:val="single" w:sz="8" w:space="0" w:color="auto"/>
            </w:tcBorders>
            <w:shd w:val="clear" w:color="auto" w:fill="auto"/>
            <w:noWrap/>
            <w:vAlign w:val="center"/>
            <w:hideMark/>
          </w:tcPr>
          <w:p w14:paraId="66A49267"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0.275</w:t>
            </w:r>
          </w:p>
        </w:tc>
        <w:tc>
          <w:tcPr>
            <w:tcW w:w="951" w:type="dxa"/>
            <w:tcBorders>
              <w:top w:val="nil"/>
              <w:left w:val="nil"/>
              <w:bottom w:val="single" w:sz="8" w:space="0" w:color="auto"/>
              <w:right w:val="single" w:sz="8" w:space="0" w:color="auto"/>
            </w:tcBorders>
            <w:shd w:val="clear" w:color="auto" w:fill="auto"/>
            <w:noWrap/>
            <w:vAlign w:val="center"/>
            <w:hideMark/>
          </w:tcPr>
          <w:p w14:paraId="52916D7B"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0.275</w:t>
            </w:r>
          </w:p>
        </w:tc>
        <w:tc>
          <w:tcPr>
            <w:tcW w:w="951" w:type="dxa"/>
            <w:tcBorders>
              <w:top w:val="nil"/>
              <w:left w:val="nil"/>
              <w:bottom w:val="single" w:sz="8" w:space="0" w:color="auto"/>
              <w:right w:val="single" w:sz="8" w:space="0" w:color="auto"/>
            </w:tcBorders>
            <w:shd w:val="clear" w:color="auto" w:fill="auto"/>
            <w:noWrap/>
            <w:vAlign w:val="center"/>
            <w:hideMark/>
          </w:tcPr>
          <w:p w14:paraId="3021EF63"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0.276</w:t>
            </w:r>
          </w:p>
        </w:tc>
      </w:tr>
      <w:tr w:rsidR="00BF6F65" w:rsidRPr="00BF6F65" w14:paraId="4FDEEF57" w14:textId="77777777" w:rsidTr="00BF6F65">
        <w:trPr>
          <w:trHeight w:val="315"/>
        </w:trPr>
        <w:tc>
          <w:tcPr>
            <w:tcW w:w="855" w:type="dxa"/>
            <w:tcBorders>
              <w:top w:val="nil"/>
              <w:left w:val="single" w:sz="8" w:space="0" w:color="auto"/>
              <w:bottom w:val="single" w:sz="8" w:space="0" w:color="auto"/>
              <w:right w:val="single" w:sz="8" w:space="0" w:color="auto"/>
            </w:tcBorders>
            <w:shd w:val="clear" w:color="auto" w:fill="auto"/>
            <w:noWrap/>
            <w:vAlign w:val="center"/>
            <w:hideMark/>
          </w:tcPr>
          <w:p w14:paraId="35CB12DC"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AIC</w:t>
            </w:r>
          </w:p>
        </w:tc>
        <w:tc>
          <w:tcPr>
            <w:tcW w:w="603" w:type="dxa"/>
            <w:tcBorders>
              <w:top w:val="nil"/>
              <w:left w:val="nil"/>
              <w:bottom w:val="single" w:sz="8" w:space="0" w:color="auto"/>
              <w:right w:val="single" w:sz="8" w:space="0" w:color="auto"/>
            </w:tcBorders>
            <w:shd w:val="clear" w:color="auto" w:fill="auto"/>
            <w:noWrap/>
            <w:vAlign w:val="center"/>
            <w:hideMark/>
          </w:tcPr>
          <w:p w14:paraId="4A9F48BB"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828" w:type="dxa"/>
            <w:tcBorders>
              <w:top w:val="nil"/>
              <w:left w:val="nil"/>
              <w:bottom w:val="single" w:sz="8" w:space="0" w:color="auto"/>
              <w:right w:val="single" w:sz="8" w:space="0" w:color="auto"/>
            </w:tcBorders>
            <w:shd w:val="clear" w:color="auto" w:fill="auto"/>
            <w:noWrap/>
            <w:vAlign w:val="center"/>
            <w:hideMark/>
          </w:tcPr>
          <w:p w14:paraId="5BB5FA5C" w14:textId="77777777" w:rsidR="00BF6F65" w:rsidRPr="00BF6F65" w:rsidRDefault="00BF6F65" w:rsidP="00BF6F65">
            <w:pPr>
              <w:spacing w:after="0" w:line="240" w:lineRule="auto"/>
              <w:rPr>
                <w:rFonts w:ascii="Calibri" w:eastAsia="Times New Roman" w:hAnsi="Calibri" w:cs="Calibri"/>
                <w:color w:val="000000"/>
              </w:rPr>
            </w:pPr>
            <w:r w:rsidRPr="00BF6F65">
              <w:rPr>
                <w:rFonts w:ascii="Calibri" w:eastAsia="Times New Roman" w:hAnsi="Calibri" w:cs="Calibri"/>
                <w:color w:val="000000"/>
              </w:rPr>
              <w:t> </w:t>
            </w:r>
          </w:p>
        </w:tc>
        <w:tc>
          <w:tcPr>
            <w:tcW w:w="951" w:type="dxa"/>
            <w:tcBorders>
              <w:top w:val="nil"/>
              <w:left w:val="nil"/>
              <w:bottom w:val="single" w:sz="8" w:space="0" w:color="auto"/>
              <w:right w:val="single" w:sz="8" w:space="0" w:color="auto"/>
            </w:tcBorders>
            <w:shd w:val="clear" w:color="auto" w:fill="auto"/>
            <w:noWrap/>
            <w:vAlign w:val="center"/>
            <w:hideMark/>
          </w:tcPr>
          <w:p w14:paraId="6F527FC0"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819.2</w:t>
            </w:r>
          </w:p>
        </w:tc>
        <w:tc>
          <w:tcPr>
            <w:tcW w:w="951" w:type="dxa"/>
            <w:tcBorders>
              <w:top w:val="nil"/>
              <w:left w:val="nil"/>
              <w:bottom w:val="single" w:sz="8" w:space="0" w:color="auto"/>
              <w:right w:val="single" w:sz="8" w:space="0" w:color="auto"/>
            </w:tcBorders>
            <w:shd w:val="clear" w:color="auto" w:fill="auto"/>
            <w:noWrap/>
            <w:vAlign w:val="center"/>
            <w:hideMark/>
          </w:tcPr>
          <w:p w14:paraId="4AFBCAE8"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820.71</w:t>
            </w:r>
          </w:p>
        </w:tc>
        <w:tc>
          <w:tcPr>
            <w:tcW w:w="951" w:type="dxa"/>
            <w:tcBorders>
              <w:top w:val="nil"/>
              <w:left w:val="nil"/>
              <w:bottom w:val="single" w:sz="8" w:space="0" w:color="auto"/>
              <w:right w:val="single" w:sz="8" w:space="0" w:color="auto"/>
            </w:tcBorders>
            <w:shd w:val="clear" w:color="auto" w:fill="auto"/>
            <w:noWrap/>
            <w:vAlign w:val="center"/>
            <w:hideMark/>
          </w:tcPr>
          <w:p w14:paraId="38A3FE53"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821.55</w:t>
            </w:r>
          </w:p>
        </w:tc>
        <w:tc>
          <w:tcPr>
            <w:tcW w:w="951" w:type="dxa"/>
            <w:tcBorders>
              <w:top w:val="nil"/>
              <w:left w:val="nil"/>
              <w:bottom w:val="single" w:sz="8" w:space="0" w:color="auto"/>
              <w:right w:val="single" w:sz="8" w:space="0" w:color="auto"/>
            </w:tcBorders>
            <w:shd w:val="clear" w:color="auto" w:fill="auto"/>
            <w:noWrap/>
            <w:vAlign w:val="center"/>
            <w:hideMark/>
          </w:tcPr>
          <w:p w14:paraId="06607A0B"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799.7</w:t>
            </w:r>
          </w:p>
        </w:tc>
        <w:tc>
          <w:tcPr>
            <w:tcW w:w="951" w:type="dxa"/>
            <w:tcBorders>
              <w:top w:val="nil"/>
              <w:left w:val="nil"/>
              <w:bottom w:val="single" w:sz="8" w:space="0" w:color="auto"/>
              <w:right w:val="single" w:sz="8" w:space="0" w:color="auto"/>
            </w:tcBorders>
            <w:shd w:val="clear" w:color="auto" w:fill="auto"/>
            <w:noWrap/>
            <w:vAlign w:val="center"/>
            <w:hideMark/>
          </w:tcPr>
          <w:p w14:paraId="3E369AD7" w14:textId="77777777" w:rsidR="00BF6F65" w:rsidRPr="00BF6F65" w:rsidRDefault="00BF6F65" w:rsidP="00BF6F65">
            <w:pPr>
              <w:spacing w:after="0" w:line="240" w:lineRule="auto"/>
              <w:jc w:val="center"/>
              <w:rPr>
                <w:rFonts w:ascii="Calibri" w:eastAsia="Times New Roman" w:hAnsi="Calibri" w:cs="Calibri"/>
                <w:color w:val="000000"/>
                <w:sz w:val="18"/>
                <w:szCs w:val="18"/>
              </w:rPr>
            </w:pPr>
            <w:r w:rsidRPr="00BF6F65">
              <w:rPr>
                <w:rFonts w:ascii="Calibri" w:eastAsia="Times New Roman" w:hAnsi="Calibri" w:cs="Calibri"/>
                <w:color w:val="000000"/>
                <w:sz w:val="18"/>
                <w:szCs w:val="18"/>
              </w:rPr>
              <w:t>809.11</w:t>
            </w:r>
          </w:p>
        </w:tc>
      </w:tr>
    </w:tbl>
    <w:p w14:paraId="71F9591B" w14:textId="77777777" w:rsidR="00A3647F" w:rsidRDefault="00A3647F" w:rsidP="00A3647F">
      <w:pPr>
        <w:spacing w:after="0" w:line="240" w:lineRule="auto"/>
        <w:rPr>
          <w:sz w:val="14"/>
          <w:szCs w:val="14"/>
        </w:rPr>
      </w:pPr>
    </w:p>
    <w:p w14:paraId="05DC461E" w14:textId="77777777" w:rsidR="00A3647F" w:rsidRPr="00357196" w:rsidRDefault="00A3647F" w:rsidP="00A3647F">
      <w:pPr>
        <w:spacing w:after="0" w:line="240" w:lineRule="auto"/>
        <w:rPr>
          <w:sz w:val="14"/>
          <w:szCs w:val="14"/>
        </w:rPr>
      </w:pPr>
      <w:r w:rsidRPr="00357196">
        <w:rPr>
          <w:sz w:val="14"/>
          <w:szCs w:val="14"/>
        </w:rPr>
        <w:t xml:space="preserve">***: </w:t>
      </w:r>
      <w:proofErr w:type="spellStart"/>
      <w:r w:rsidRPr="00357196">
        <w:rPr>
          <w:sz w:val="14"/>
          <w:szCs w:val="14"/>
        </w:rPr>
        <w:t>Pr</w:t>
      </w:r>
      <w:proofErr w:type="spellEnd"/>
      <w:r w:rsidRPr="00357196">
        <w:rPr>
          <w:sz w:val="14"/>
          <w:szCs w:val="14"/>
        </w:rPr>
        <w:t>(</w:t>
      </w:r>
      <w:proofErr w:type="spellStart"/>
      <w:r w:rsidRPr="00357196">
        <w:rPr>
          <w:sz w:val="14"/>
          <w:szCs w:val="14"/>
        </w:rPr>
        <w:t>chisq</w:t>
      </w:r>
      <w:proofErr w:type="spellEnd"/>
      <w:r w:rsidRPr="00357196">
        <w:rPr>
          <w:sz w:val="14"/>
          <w:szCs w:val="14"/>
        </w:rPr>
        <w:t>) &lt; .001</w:t>
      </w:r>
    </w:p>
    <w:p w14:paraId="6E7A9030" w14:textId="77777777" w:rsidR="00A3647F" w:rsidRPr="00357196" w:rsidRDefault="00A3647F" w:rsidP="00A3647F">
      <w:pPr>
        <w:spacing w:after="0" w:line="240" w:lineRule="auto"/>
        <w:rPr>
          <w:sz w:val="14"/>
          <w:szCs w:val="14"/>
        </w:rPr>
      </w:pPr>
      <w:r w:rsidRPr="00357196">
        <w:rPr>
          <w:sz w:val="14"/>
          <w:szCs w:val="14"/>
        </w:rPr>
        <w:t xml:space="preserve">**: </w:t>
      </w:r>
      <w:proofErr w:type="spellStart"/>
      <w:r w:rsidRPr="00357196">
        <w:rPr>
          <w:sz w:val="14"/>
          <w:szCs w:val="14"/>
        </w:rPr>
        <w:t>Pr</w:t>
      </w:r>
      <w:proofErr w:type="spellEnd"/>
      <w:r w:rsidRPr="00357196">
        <w:rPr>
          <w:sz w:val="14"/>
          <w:szCs w:val="14"/>
        </w:rPr>
        <w:t>(</w:t>
      </w:r>
      <w:proofErr w:type="spellStart"/>
      <w:r w:rsidRPr="00357196">
        <w:rPr>
          <w:sz w:val="14"/>
          <w:szCs w:val="14"/>
        </w:rPr>
        <w:t>chisq</w:t>
      </w:r>
      <w:proofErr w:type="spellEnd"/>
      <w:r w:rsidRPr="00357196">
        <w:rPr>
          <w:sz w:val="14"/>
          <w:szCs w:val="14"/>
        </w:rPr>
        <w:t>) &lt; .01</w:t>
      </w:r>
    </w:p>
    <w:p w14:paraId="6EFA707B" w14:textId="77777777" w:rsidR="00A3647F" w:rsidRPr="00357196" w:rsidRDefault="00A3647F" w:rsidP="00A3647F">
      <w:pPr>
        <w:spacing w:after="0" w:line="240" w:lineRule="auto"/>
        <w:rPr>
          <w:sz w:val="14"/>
          <w:szCs w:val="14"/>
        </w:rPr>
      </w:pPr>
      <w:r w:rsidRPr="00357196">
        <w:rPr>
          <w:sz w:val="14"/>
          <w:szCs w:val="14"/>
        </w:rPr>
        <w:t xml:space="preserve">*: </w:t>
      </w:r>
      <w:proofErr w:type="spellStart"/>
      <w:r w:rsidRPr="00357196">
        <w:rPr>
          <w:sz w:val="14"/>
          <w:szCs w:val="14"/>
        </w:rPr>
        <w:t>Pr</w:t>
      </w:r>
      <w:proofErr w:type="spellEnd"/>
      <w:r w:rsidRPr="00357196">
        <w:rPr>
          <w:sz w:val="14"/>
          <w:szCs w:val="14"/>
        </w:rPr>
        <w:t>(</w:t>
      </w:r>
      <w:proofErr w:type="spellStart"/>
      <w:r w:rsidRPr="00357196">
        <w:rPr>
          <w:sz w:val="14"/>
          <w:szCs w:val="14"/>
        </w:rPr>
        <w:t>chisq</w:t>
      </w:r>
      <w:proofErr w:type="spellEnd"/>
      <w:r w:rsidRPr="00357196">
        <w:rPr>
          <w:sz w:val="14"/>
          <w:szCs w:val="14"/>
        </w:rPr>
        <w:t>) &lt; .05</w:t>
      </w:r>
    </w:p>
    <w:p w14:paraId="18BA0005" w14:textId="77777777" w:rsidR="00A3647F" w:rsidRDefault="00A3647F" w:rsidP="00A3647F">
      <w:pPr>
        <w:spacing w:after="0" w:line="240" w:lineRule="auto"/>
        <w:rPr>
          <w:sz w:val="14"/>
          <w:szCs w:val="14"/>
        </w:rPr>
      </w:pPr>
      <w:r w:rsidRPr="00357196">
        <w:rPr>
          <w:sz w:val="14"/>
          <w:szCs w:val="14"/>
        </w:rPr>
        <w:t xml:space="preserve">ns: </w:t>
      </w:r>
      <w:proofErr w:type="spellStart"/>
      <w:r w:rsidRPr="00357196">
        <w:rPr>
          <w:sz w:val="14"/>
          <w:szCs w:val="14"/>
        </w:rPr>
        <w:t>Pr</w:t>
      </w:r>
      <w:proofErr w:type="spellEnd"/>
      <w:r w:rsidRPr="00357196">
        <w:rPr>
          <w:sz w:val="14"/>
          <w:szCs w:val="14"/>
        </w:rPr>
        <w:t>(</w:t>
      </w:r>
      <w:proofErr w:type="spellStart"/>
      <w:r w:rsidRPr="00357196">
        <w:rPr>
          <w:sz w:val="14"/>
          <w:szCs w:val="14"/>
        </w:rPr>
        <w:t>chisq</w:t>
      </w:r>
      <w:proofErr w:type="spellEnd"/>
      <w:r w:rsidRPr="00357196">
        <w:rPr>
          <w:sz w:val="14"/>
          <w:szCs w:val="14"/>
        </w:rPr>
        <w:t>) &gt; .05</w:t>
      </w:r>
    </w:p>
    <w:p w14:paraId="329F717F" w14:textId="77777777" w:rsidR="00A3647F" w:rsidRDefault="00A3647F" w:rsidP="00A3647F">
      <w:pPr>
        <w:spacing w:after="0" w:line="240" w:lineRule="auto"/>
        <w:rPr>
          <w:sz w:val="14"/>
          <w:szCs w:val="14"/>
        </w:rPr>
      </w:pPr>
    </w:p>
    <w:p w14:paraId="29D1D906" w14:textId="77777777" w:rsidR="00A3647F" w:rsidRPr="00357196" w:rsidRDefault="00A3647F" w:rsidP="00A3647F">
      <w:pPr>
        <w:spacing w:after="0" w:line="240" w:lineRule="auto"/>
        <w:rPr>
          <w:sz w:val="14"/>
          <w:szCs w:val="14"/>
        </w:rPr>
      </w:pPr>
    </w:p>
    <w:p w14:paraId="7986C3B5" w14:textId="77777777" w:rsidR="005C743E" w:rsidRDefault="005C743E" w:rsidP="00A3647F"/>
    <w:p w14:paraId="4D204987" w14:textId="77777777" w:rsidR="005C743E" w:rsidRDefault="005C743E" w:rsidP="00A3647F"/>
    <w:p w14:paraId="727F8462" w14:textId="16F562DE" w:rsidR="00A3647F" w:rsidRDefault="00A3647F" w:rsidP="00A3647F">
      <w:r>
        <w:t xml:space="preserve">Table 6: QTL by environmental covariate interaction effects and standard errors for spring and winter datasets. </w:t>
      </w:r>
      <w:r w:rsidRPr="002A31D7">
        <w:rPr>
          <w:rFonts w:cstheme="minorHAnsi"/>
          <w:color w:val="000000"/>
        </w:rPr>
        <w:t xml:space="preserve">Haplotypes </w:t>
      </w:r>
      <w:r>
        <w:rPr>
          <w:rFonts w:cstheme="minorHAnsi"/>
          <w:color w:val="000000"/>
        </w:rPr>
        <w:t xml:space="preserve">are defined as allelic state at </w:t>
      </w:r>
      <w:r w:rsidR="00420037">
        <w:rPr>
          <w:rFonts w:cstheme="minorHAnsi"/>
          <w:i/>
          <w:iCs/>
          <w:color w:val="000000"/>
        </w:rPr>
        <w:t>HvAlaAT1</w:t>
      </w:r>
      <w:r>
        <w:rPr>
          <w:rFonts w:cstheme="minorHAnsi"/>
          <w:color w:val="000000"/>
        </w:rPr>
        <w:t>,</w:t>
      </w:r>
      <w:r w:rsidRPr="002A31D7">
        <w:rPr>
          <w:rFonts w:cstheme="minorHAnsi"/>
          <w:color w:val="000000"/>
        </w:rPr>
        <w:t xml:space="preserve"> </w:t>
      </w:r>
      <w:r w:rsidRPr="008F7707">
        <w:rPr>
          <w:rFonts w:cstheme="minorHAnsi"/>
          <w:i/>
          <w:iCs/>
          <w:color w:val="000000"/>
        </w:rPr>
        <w:t>HvGA20ox1</w:t>
      </w:r>
      <w:r>
        <w:rPr>
          <w:rFonts w:cstheme="minorHAnsi"/>
          <w:color w:val="000000"/>
        </w:rPr>
        <w:t xml:space="preserve">, and </w:t>
      </w:r>
      <w:r w:rsidRPr="008F7707">
        <w:rPr>
          <w:rFonts w:cstheme="minorHAnsi"/>
          <w:i/>
          <w:iCs/>
          <w:color w:val="000000"/>
        </w:rPr>
        <w:t>HvMKK3</w:t>
      </w:r>
      <w:r>
        <w:rPr>
          <w:rFonts w:cstheme="minorHAnsi"/>
          <w:i/>
          <w:iCs/>
          <w:color w:val="000000"/>
        </w:rPr>
        <w:t xml:space="preserve">, </w:t>
      </w:r>
      <w:r w:rsidRPr="00DF5CD7">
        <w:rPr>
          <w:rFonts w:cstheme="minorHAnsi"/>
          <w:color w:val="000000"/>
        </w:rPr>
        <w:t>respectively</w:t>
      </w:r>
      <w:r>
        <w:rPr>
          <w:rFonts w:cstheme="minorHAnsi"/>
          <w:color w:val="000000"/>
        </w:rPr>
        <w:t xml:space="preserve">, </w:t>
      </w:r>
      <w:r w:rsidRPr="002A31D7">
        <w:rPr>
          <w:rFonts w:cstheme="minorHAnsi"/>
          <w:color w:val="000000"/>
        </w:rPr>
        <w:t xml:space="preserve">where N </w:t>
      </w:r>
      <w:r>
        <w:rPr>
          <w:rFonts w:cstheme="minorHAnsi"/>
          <w:color w:val="000000"/>
        </w:rPr>
        <w:t xml:space="preserve">specifies a non-dormant allele and D specifies a dormant allele. </w:t>
      </w:r>
    </w:p>
    <w:tbl>
      <w:tblPr>
        <w:tblStyle w:val="TableGrid"/>
        <w:tblW w:w="7267" w:type="dxa"/>
        <w:tblInd w:w="986" w:type="dxa"/>
        <w:tblLook w:val="04A0" w:firstRow="1" w:lastRow="0" w:firstColumn="1" w:lastColumn="0" w:noHBand="0" w:noVBand="1"/>
      </w:tblPr>
      <w:tblGrid>
        <w:gridCol w:w="907"/>
        <w:gridCol w:w="1140"/>
        <w:gridCol w:w="1044"/>
        <w:gridCol w:w="1044"/>
        <w:gridCol w:w="1044"/>
        <w:gridCol w:w="1044"/>
        <w:gridCol w:w="1044"/>
      </w:tblGrid>
      <w:tr w:rsidR="00F74AC1" w14:paraId="627DBDA7" w14:textId="77777777" w:rsidTr="00F74AC1">
        <w:tc>
          <w:tcPr>
            <w:tcW w:w="719" w:type="dxa"/>
            <w:tcBorders>
              <w:top w:val="single" w:sz="4" w:space="0" w:color="auto"/>
              <w:left w:val="single" w:sz="4" w:space="0" w:color="auto"/>
              <w:bottom w:val="single" w:sz="4" w:space="0" w:color="auto"/>
              <w:right w:val="single" w:sz="4" w:space="0" w:color="auto"/>
            </w:tcBorders>
            <w:shd w:val="clear" w:color="auto" w:fill="auto"/>
            <w:vAlign w:val="center"/>
          </w:tcPr>
          <w:p w14:paraId="21068F33" w14:textId="50A92A45" w:rsidR="00F74AC1" w:rsidRPr="00B5541C" w:rsidRDefault="00F74AC1" w:rsidP="00F74AC1">
            <w:pPr>
              <w:jc w:val="center"/>
              <w:rPr>
                <w:sz w:val="16"/>
                <w:szCs w:val="16"/>
              </w:rPr>
            </w:pPr>
            <w:r>
              <w:rPr>
                <w:rFonts w:ascii="Calibri" w:hAnsi="Calibri" w:cs="Calibri"/>
                <w:color w:val="000000"/>
              </w:rPr>
              <w:t>Dataset</w:t>
            </w:r>
          </w:p>
        </w:tc>
        <w:tc>
          <w:tcPr>
            <w:tcW w:w="953" w:type="dxa"/>
            <w:tcBorders>
              <w:top w:val="single" w:sz="8" w:space="0" w:color="auto"/>
              <w:left w:val="nil"/>
              <w:bottom w:val="single" w:sz="8" w:space="0" w:color="auto"/>
              <w:right w:val="single" w:sz="8" w:space="0" w:color="auto"/>
            </w:tcBorders>
            <w:shd w:val="clear" w:color="auto" w:fill="auto"/>
            <w:vAlign w:val="center"/>
          </w:tcPr>
          <w:p w14:paraId="13B06B13" w14:textId="7319F9BE" w:rsidR="00F74AC1" w:rsidRPr="00B5541C" w:rsidRDefault="00F74AC1" w:rsidP="00F74AC1">
            <w:pPr>
              <w:jc w:val="center"/>
              <w:rPr>
                <w:sz w:val="16"/>
                <w:szCs w:val="16"/>
              </w:rPr>
            </w:pPr>
            <w:r>
              <w:rPr>
                <w:rFonts w:ascii="Calibri" w:hAnsi="Calibri" w:cs="Calibri"/>
                <w:color w:val="000000"/>
              </w:rPr>
              <w:t>Haplotype</w:t>
            </w:r>
          </w:p>
        </w:tc>
        <w:tc>
          <w:tcPr>
            <w:tcW w:w="1119" w:type="dxa"/>
            <w:tcBorders>
              <w:top w:val="single" w:sz="8" w:space="0" w:color="auto"/>
              <w:left w:val="nil"/>
              <w:bottom w:val="single" w:sz="8" w:space="0" w:color="auto"/>
              <w:right w:val="single" w:sz="8" w:space="0" w:color="auto"/>
            </w:tcBorders>
            <w:shd w:val="clear" w:color="auto" w:fill="auto"/>
            <w:vAlign w:val="center"/>
          </w:tcPr>
          <w:p w14:paraId="72087FAE" w14:textId="735EC3F0" w:rsidR="00F74AC1" w:rsidRPr="00B5541C" w:rsidRDefault="00F74AC1" w:rsidP="00F74AC1">
            <w:pPr>
              <w:jc w:val="center"/>
              <w:rPr>
                <w:sz w:val="16"/>
                <w:szCs w:val="16"/>
              </w:rPr>
            </w:pPr>
            <w:proofErr w:type="spellStart"/>
            <w:r>
              <w:rPr>
                <w:rFonts w:ascii="Calibri" w:hAnsi="Calibri" w:cs="Calibri"/>
                <w:color w:val="000000"/>
              </w:rPr>
              <w:t>T</w:t>
            </w:r>
            <w:r>
              <w:rPr>
                <w:rFonts w:ascii="Calibri" w:hAnsi="Calibri" w:cs="Calibri"/>
                <w:color w:val="000000"/>
                <w:vertAlign w:val="subscript"/>
              </w:rPr>
              <w:t>max</w:t>
            </w:r>
            <w:proofErr w:type="spellEnd"/>
          </w:p>
        </w:tc>
        <w:tc>
          <w:tcPr>
            <w:tcW w:w="1119" w:type="dxa"/>
            <w:tcBorders>
              <w:top w:val="single" w:sz="8" w:space="0" w:color="auto"/>
              <w:left w:val="nil"/>
              <w:bottom w:val="single" w:sz="8" w:space="0" w:color="auto"/>
              <w:right w:val="single" w:sz="8" w:space="0" w:color="auto"/>
            </w:tcBorders>
            <w:shd w:val="clear" w:color="auto" w:fill="auto"/>
            <w:vAlign w:val="center"/>
          </w:tcPr>
          <w:p w14:paraId="4B1736DD" w14:textId="4586AB30" w:rsidR="00F74AC1" w:rsidRPr="00B5541C" w:rsidRDefault="00F74AC1" w:rsidP="00F74AC1">
            <w:pPr>
              <w:jc w:val="center"/>
              <w:rPr>
                <w:sz w:val="16"/>
                <w:szCs w:val="16"/>
              </w:rPr>
            </w:pPr>
            <w:proofErr w:type="spellStart"/>
            <w:r>
              <w:rPr>
                <w:rFonts w:ascii="Calibri" w:hAnsi="Calibri" w:cs="Calibri"/>
                <w:color w:val="000000"/>
              </w:rPr>
              <w:t>T</w:t>
            </w:r>
            <w:r>
              <w:rPr>
                <w:rFonts w:ascii="Calibri" w:hAnsi="Calibri" w:cs="Calibri"/>
                <w:color w:val="000000"/>
                <w:vertAlign w:val="subscript"/>
              </w:rPr>
              <w:t>avg</w:t>
            </w:r>
            <w:proofErr w:type="spellEnd"/>
          </w:p>
        </w:tc>
        <w:tc>
          <w:tcPr>
            <w:tcW w:w="1119" w:type="dxa"/>
            <w:tcBorders>
              <w:top w:val="single" w:sz="8" w:space="0" w:color="auto"/>
              <w:left w:val="nil"/>
              <w:bottom w:val="single" w:sz="8" w:space="0" w:color="auto"/>
              <w:right w:val="single" w:sz="8" w:space="0" w:color="auto"/>
            </w:tcBorders>
            <w:shd w:val="clear" w:color="auto" w:fill="auto"/>
            <w:vAlign w:val="center"/>
          </w:tcPr>
          <w:p w14:paraId="54A0917A" w14:textId="0053761F" w:rsidR="00F74AC1" w:rsidRPr="00B5541C" w:rsidRDefault="00F74AC1" w:rsidP="00F74AC1">
            <w:pPr>
              <w:jc w:val="center"/>
              <w:rPr>
                <w:sz w:val="16"/>
                <w:szCs w:val="16"/>
              </w:rPr>
            </w:pPr>
            <w:proofErr w:type="spellStart"/>
            <w:r>
              <w:rPr>
                <w:rFonts w:ascii="Calibri" w:hAnsi="Calibri" w:cs="Calibri"/>
                <w:color w:val="000000"/>
              </w:rPr>
              <w:t>T</w:t>
            </w:r>
            <w:r>
              <w:rPr>
                <w:rFonts w:ascii="Calibri" w:hAnsi="Calibri" w:cs="Calibri"/>
                <w:color w:val="000000"/>
                <w:vertAlign w:val="subscript"/>
              </w:rPr>
              <w:t>min</w:t>
            </w:r>
            <w:proofErr w:type="spellEnd"/>
          </w:p>
        </w:tc>
        <w:tc>
          <w:tcPr>
            <w:tcW w:w="1119" w:type="dxa"/>
            <w:tcBorders>
              <w:top w:val="single" w:sz="8" w:space="0" w:color="auto"/>
              <w:left w:val="nil"/>
              <w:bottom w:val="single" w:sz="8" w:space="0" w:color="auto"/>
              <w:right w:val="single" w:sz="8" w:space="0" w:color="auto"/>
            </w:tcBorders>
            <w:shd w:val="clear" w:color="auto" w:fill="auto"/>
            <w:vAlign w:val="center"/>
          </w:tcPr>
          <w:p w14:paraId="2EF9E351" w14:textId="69FE46EE" w:rsidR="00F74AC1" w:rsidRDefault="00F74AC1" w:rsidP="00F74AC1">
            <w:pPr>
              <w:jc w:val="center"/>
              <w:rPr>
                <w:sz w:val="16"/>
                <w:szCs w:val="16"/>
              </w:rPr>
            </w:pPr>
            <w:r>
              <w:rPr>
                <w:rFonts w:ascii="Calibri" w:hAnsi="Calibri" w:cs="Calibri"/>
                <w:color w:val="000000"/>
              </w:rPr>
              <w:t>T</w:t>
            </w:r>
            <w:r>
              <w:rPr>
                <w:rFonts w:ascii="Calibri" w:hAnsi="Calibri" w:cs="Calibri"/>
                <w:color w:val="000000"/>
                <w:vertAlign w:val="subscript"/>
              </w:rPr>
              <w:t>R</w:t>
            </w:r>
          </w:p>
        </w:tc>
        <w:tc>
          <w:tcPr>
            <w:tcW w:w="1119" w:type="dxa"/>
            <w:tcBorders>
              <w:top w:val="single" w:sz="8" w:space="0" w:color="auto"/>
              <w:left w:val="nil"/>
              <w:bottom w:val="single" w:sz="8" w:space="0" w:color="auto"/>
              <w:right w:val="single" w:sz="8" w:space="0" w:color="auto"/>
            </w:tcBorders>
            <w:shd w:val="clear" w:color="auto" w:fill="auto"/>
            <w:vAlign w:val="center"/>
          </w:tcPr>
          <w:p w14:paraId="439266C7" w14:textId="60073314" w:rsidR="00F74AC1" w:rsidRPr="00B5541C" w:rsidRDefault="00F74AC1" w:rsidP="00F74AC1">
            <w:pPr>
              <w:jc w:val="center"/>
              <w:rPr>
                <w:sz w:val="16"/>
                <w:szCs w:val="16"/>
              </w:rPr>
            </w:pPr>
            <w:r>
              <w:rPr>
                <w:rFonts w:ascii="Calibri" w:hAnsi="Calibri" w:cs="Calibri"/>
                <w:color w:val="000000"/>
              </w:rPr>
              <w:t>P</w:t>
            </w:r>
            <w:r>
              <w:rPr>
                <w:rFonts w:ascii="Calibri" w:hAnsi="Calibri" w:cs="Calibri"/>
                <w:color w:val="000000"/>
                <w:vertAlign w:val="subscript"/>
              </w:rPr>
              <w:t>sum</w:t>
            </w:r>
          </w:p>
        </w:tc>
      </w:tr>
      <w:tr w:rsidR="00F74AC1" w14:paraId="4109B44E" w14:textId="77777777" w:rsidTr="00F74AC1">
        <w:tc>
          <w:tcPr>
            <w:tcW w:w="719" w:type="dxa"/>
            <w:tcBorders>
              <w:top w:val="nil"/>
              <w:left w:val="single" w:sz="8" w:space="0" w:color="auto"/>
              <w:bottom w:val="single" w:sz="8" w:space="0" w:color="auto"/>
              <w:right w:val="single" w:sz="8" w:space="0" w:color="auto"/>
            </w:tcBorders>
            <w:shd w:val="clear" w:color="auto" w:fill="auto"/>
            <w:vAlign w:val="center"/>
          </w:tcPr>
          <w:p w14:paraId="0CE195F3" w14:textId="0D429E64" w:rsidR="00F74AC1" w:rsidRPr="00B5541C" w:rsidRDefault="00F74AC1" w:rsidP="00F74AC1">
            <w:pPr>
              <w:jc w:val="center"/>
              <w:rPr>
                <w:sz w:val="16"/>
                <w:szCs w:val="16"/>
              </w:rPr>
            </w:pPr>
            <w:r>
              <w:rPr>
                <w:rFonts w:ascii="Calibri" w:hAnsi="Calibri" w:cs="Calibri"/>
                <w:color w:val="000000"/>
              </w:rPr>
              <w:t>Spring</w:t>
            </w:r>
          </w:p>
        </w:tc>
        <w:tc>
          <w:tcPr>
            <w:tcW w:w="953" w:type="dxa"/>
            <w:tcBorders>
              <w:top w:val="nil"/>
              <w:left w:val="nil"/>
              <w:bottom w:val="single" w:sz="8" w:space="0" w:color="auto"/>
              <w:right w:val="single" w:sz="8" w:space="0" w:color="auto"/>
            </w:tcBorders>
            <w:shd w:val="clear" w:color="auto" w:fill="auto"/>
            <w:vAlign w:val="center"/>
          </w:tcPr>
          <w:p w14:paraId="45423C6E" w14:textId="08AA02B6" w:rsidR="00F74AC1" w:rsidRPr="00B5541C" w:rsidRDefault="00F74AC1" w:rsidP="00F74AC1">
            <w:pPr>
              <w:jc w:val="center"/>
              <w:rPr>
                <w:sz w:val="16"/>
                <w:szCs w:val="16"/>
              </w:rPr>
            </w:pPr>
            <w:r>
              <w:rPr>
                <w:rFonts w:ascii="Calibri" w:hAnsi="Calibri" w:cs="Calibri"/>
                <w:color w:val="000000"/>
              </w:rPr>
              <w:t>NNN</w:t>
            </w:r>
          </w:p>
        </w:tc>
        <w:tc>
          <w:tcPr>
            <w:tcW w:w="1119" w:type="dxa"/>
            <w:tcBorders>
              <w:top w:val="nil"/>
              <w:left w:val="nil"/>
              <w:bottom w:val="single" w:sz="8" w:space="0" w:color="auto"/>
              <w:right w:val="single" w:sz="8" w:space="0" w:color="auto"/>
            </w:tcBorders>
            <w:shd w:val="clear" w:color="auto" w:fill="auto"/>
            <w:vAlign w:val="center"/>
          </w:tcPr>
          <w:p w14:paraId="191527CC" w14:textId="3829EDA8" w:rsidR="00F74AC1" w:rsidRPr="00B5541C" w:rsidRDefault="00F74AC1" w:rsidP="00F74AC1">
            <w:pPr>
              <w:jc w:val="center"/>
              <w:rPr>
                <w:sz w:val="16"/>
                <w:szCs w:val="16"/>
              </w:rPr>
            </w:pPr>
            <w:r>
              <w:rPr>
                <w:rFonts w:ascii="Calibri" w:hAnsi="Calibri" w:cs="Calibri"/>
                <w:color w:val="000000"/>
              </w:rPr>
              <w:t>.230 (.176)</w:t>
            </w:r>
          </w:p>
        </w:tc>
        <w:tc>
          <w:tcPr>
            <w:tcW w:w="1119" w:type="dxa"/>
            <w:tcBorders>
              <w:top w:val="nil"/>
              <w:left w:val="nil"/>
              <w:bottom w:val="single" w:sz="8" w:space="0" w:color="auto"/>
              <w:right w:val="single" w:sz="8" w:space="0" w:color="auto"/>
            </w:tcBorders>
            <w:shd w:val="clear" w:color="auto" w:fill="auto"/>
            <w:vAlign w:val="center"/>
          </w:tcPr>
          <w:p w14:paraId="5BA47CCC" w14:textId="7BE08A07" w:rsidR="00F74AC1" w:rsidRDefault="00F74AC1" w:rsidP="00F74AC1">
            <w:pPr>
              <w:jc w:val="center"/>
              <w:rPr>
                <w:sz w:val="16"/>
                <w:szCs w:val="16"/>
              </w:rPr>
            </w:pPr>
            <w:r>
              <w:rPr>
                <w:rFonts w:ascii="Calibri" w:hAnsi="Calibri" w:cs="Calibri"/>
                <w:color w:val="000000"/>
              </w:rPr>
              <w:t>.358 (.209)</w:t>
            </w:r>
          </w:p>
        </w:tc>
        <w:tc>
          <w:tcPr>
            <w:tcW w:w="1119" w:type="dxa"/>
            <w:tcBorders>
              <w:top w:val="nil"/>
              <w:left w:val="nil"/>
              <w:bottom w:val="single" w:sz="8" w:space="0" w:color="auto"/>
              <w:right w:val="single" w:sz="8" w:space="0" w:color="auto"/>
            </w:tcBorders>
            <w:shd w:val="clear" w:color="auto" w:fill="auto"/>
            <w:vAlign w:val="center"/>
          </w:tcPr>
          <w:p w14:paraId="50548715" w14:textId="01D302D0" w:rsidR="00F74AC1" w:rsidRDefault="00F74AC1" w:rsidP="00F74AC1">
            <w:pPr>
              <w:jc w:val="center"/>
              <w:rPr>
                <w:sz w:val="16"/>
                <w:szCs w:val="16"/>
              </w:rPr>
            </w:pPr>
            <w:r>
              <w:rPr>
                <w:rFonts w:ascii="Calibri" w:hAnsi="Calibri" w:cs="Calibri"/>
                <w:color w:val="000000"/>
              </w:rPr>
              <w:t>0.352 (.186)</w:t>
            </w:r>
          </w:p>
        </w:tc>
        <w:tc>
          <w:tcPr>
            <w:tcW w:w="1119" w:type="dxa"/>
            <w:tcBorders>
              <w:top w:val="nil"/>
              <w:left w:val="nil"/>
              <w:bottom w:val="single" w:sz="8" w:space="0" w:color="auto"/>
              <w:right w:val="single" w:sz="8" w:space="0" w:color="auto"/>
            </w:tcBorders>
            <w:shd w:val="clear" w:color="auto" w:fill="auto"/>
            <w:vAlign w:val="center"/>
          </w:tcPr>
          <w:p w14:paraId="55CF1CD3" w14:textId="332A9BB4" w:rsidR="00F74AC1" w:rsidRDefault="00F74AC1" w:rsidP="00F74AC1">
            <w:pPr>
              <w:jc w:val="center"/>
              <w:rPr>
                <w:sz w:val="16"/>
                <w:szCs w:val="16"/>
              </w:rPr>
            </w:pPr>
            <w:r>
              <w:rPr>
                <w:rFonts w:ascii="Calibri" w:hAnsi="Calibri" w:cs="Calibri"/>
                <w:color w:val="000000"/>
              </w:rPr>
              <w:t>-0.034 (.194)</w:t>
            </w:r>
          </w:p>
        </w:tc>
        <w:tc>
          <w:tcPr>
            <w:tcW w:w="1119" w:type="dxa"/>
            <w:tcBorders>
              <w:top w:val="nil"/>
              <w:left w:val="nil"/>
              <w:bottom w:val="single" w:sz="8" w:space="0" w:color="auto"/>
              <w:right w:val="single" w:sz="8" w:space="0" w:color="auto"/>
            </w:tcBorders>
            <w:shd w:val="clear" w:color="auto" w:fill="auto"/>
            <w:vAlign w:val="center"/>
          </w:tcPr>
          <w:p w14:paraId="0591AF96" w14:textId="267D31B9" w:rsidR="00F74AC1" w:rsidRPr="00B5541C" w:rsidRDefault="00F74AC1" w:rsidP="00F74AC1">
            <w:pPr>
              <w:jc w:val="center"/>
              <w:rPr>
                <w:sz w:val="16"/>
                <w:szCs w:val="16"/>
              </w:rPr>
            </w:pPr>
            <w:r>
              <w:rPr>
                <w:rFonts w:ascii="Calibri" w:hAnsi="Calibri" w:cs="Calibri"/>
                <w:color w:val="000000"/>
              </w:rPr>
              <w:t>.005 (.034)</w:t>
            </w:r>
          </w:p>
        </w:tc>
      </w:tr>
      <w:tr w:rsidR="00F74AC1" w14:paraId="18E2AC90" w14:textId="77777777" w:rsidTr="00F74AC1">
        <w:tc>
          <w:tcPr>
            <w:tcW w:w="719" w:type="dxa"/>
            <w:tcBorders>
              <w:top w:val="nil"/>
              <w:left w:val="single" w:sz="8" w:space="0" w:color="auto"/>
              <w:bottom w:val="single" w:sz="8" w:space="0" w:color="auto"/>
              <w:right w:val="single" w:sz="8" w:space="0" w:color="auto"/>
            </w:tcBorders>
            <w:shd w:val="clear" w:color="auto" w:fill="auto"/>
            <w:vAlign w:val="center"/>
          </w:tcPr>
          <w:p w14:paraId="2C56F1A0" w14:textId="2E1197D7" w:rsidR="00F74AC1" w:rsidRPr="00B5541C" w:rsidRDefault="00F74AC1" w:rsidP="00F74AC1">
            <w:pPr>
              <w:jc w:val="center"/>
              <w:rPr>
                <w:sz w:val="16"/>
                <w:szCs w:val="16"/>
              </w:rPr>
            </w:pPr>
            <w:r>
              <w:rPr>
                <w:rFonts w:ascii="Calibri" w:hAnsi="Calibri" w:cs="Calibri"/>
                <w:color w:val="000000"/>
              </w:rPr>
              <w:t>Spring</w:t>
            </w:r>
          </w:p>
        </w:tc>
        <w:tc>
          <w:tcPr>
            <w:tcW w:w="953" w:type="dxa"/>
            <w:tcBorders>
              <w:top w:val="nil"/>
              <w:left w:val="nil"/>
              <w:bottom w:val="single" w:sz="8" w:space="0" w:color="auto"/>
              <w:right w:val="single" w:sz="8" w:space="0" w:color="auto"/>
            </w:tcBorders>
            <w:shd w:val="clear" w:color="auto" w:fill="auto"/>
            <w:vAlign w:val="center"/>
          </w:tcPr>
          <w:p w14:paraId="1E804013" w14:textId="7C697132" w:rsidR="00F74AC1" w:rsidRPr="00B5541C" w:rsidRDefault="00F74AC1" w:rsidP="00F74AC1">
            <w:pPr>
              <w:jc w:val="center"/>
              <w:rPr>
                <w:sz w:val="16"/>
                <w:szCs w:val="16"/>
              </w:rPr>
            </w:pPr>
            <w:r>
              <w:rPr>
                <w:rFonts w:ascii="Calibri" w:hAnsi="Calibri" w:cs="Calibri"/>
                <w:color w:val="000000"/>
              </w:rPr>
              <w:t>DNN</w:t>
            </w:r>
          </w:p>
        </w:tc>
        <w:tc>
          <w:tcPr>
            <w:tcW w:w="1119" w:type="dxa"/>
            <w:tcBorders>
              <w:top w:val="nil"/>
              <w:left w:val="nil"/>
              <w:bottom w:val="single" w:sz="8" w:space="0" w:color="auto"/>
              <w:right w:val="single" w:sz="8" w:space="0" w:color="auto"/>
            </w:tcBorders>
            <w:shd w:val="clear" w:color="auto" w:fill="auto"/>
            <w:vAlign w:val="center"/>
          </w:tcPr>
          <w:p w14:paraId="3926CE2D" w14:textId="508EBCE1" w:rsidR="00F74AC1" w:rsidRPr="00B5541C" w:rsidRDefault="00F74AC1" w:rsidP="00F74AC1">
            <w:pPr>
              <w:jc w:val="center"/>
              <w:rPr>
                <w:sz w:val="16"/>
                <w:szCs w:val="16"/>
              </w:rPr>
            </w:pPr>
            <w:r>
              <w:rPr>
                <w:rFonts w:ascii="Calibri" w:hAnsi="Calibri" w:cs="Calibri"/>
                <w:color w:val="000000"/>
              </w:rPr>
              <w:t>.290 (.151)</w:t>
            </w:r>
          </w:p>
        </w:tc>
        <w:tc>
          <w:tcPr>
            <w:tcW w:w="1119" w:type="dxa"/>
            <w:tcBorders>
              <w:top w:val="nil"/>
              <w:left w:val="nil"/>
              <w:bottom w:val="single" w:sz="8" w:space="0" w:color="auto"/>
              <w:right w:val="single" w:sz="8" w:space="0" w:color="auto"/>
            </w:tcBorders>
            <w:shd w:val="clear" w:color="auto" w:fill="auto"/>
            <w:vAlign w:val="center"/>
          </w:tcPr>
          <w:p w14:paraId="20C073CF" w14:textId="4BEF6BBA" w:rsidR="00F74AC1" w:rsidRDefault="00F74AC1" w:rsidP="00F74AC1">
            <w:pPr>
              <w:jc w:val="center"/>
              <w:rPr>
                <w:sz w:val="16"/>
                <w:szCs w:val="16"/>
              </w:rPr>
            </w:pPr>
            <w:r>
              <w:rPr>
                <w:rFonts w:ascii="Calibri" w:hAnsi="Calibri" w:cs="Calibri"/>
                <w:color w:val="000000"/>
              </w:rPr>
              <w:t>.324 (.178)</w:t>
            </w:r>
          </w:p>
        </w:tc>
        <w:tc>
          <w:tcPr>
            <w:tcW w:w="1119" w:type="dxa"/>
            <w:tcBorders>
              <w:top w:val="nil"/>
              <w:left w:val="nil"/>
              <w:bottom w:val="single" w:sz="8" w:space="0" w:color="auto"/>
              <w:right w:val="single" w:sz="8" w:space="0" w:color="auto"/>
            </w:tcBorders>
            <w:shd w:val="clear" w:color="auto" w:fill="auto"/>
            <w:vAlign w:val="center"/>
          </w:tcPr>
          <w:p w14:paraId="12278F6A" w14:textId="3B26BC81" w:rsidR="00F74AC1" w:rsidRDefault="00F74AC1" w:rsidP="00F74AC1">
            <w:pPr>
              <w:jc w:val="center"/>
              <w:rPr>
                <w:sz w:val="16"/>
                <w:szCs w:val="16"/>
              </w:rPr>
            </w:pPr>
            <w:r>
              <w:rPr>
                <w:rFonts w:ascii="Calibri" w:hAnsi="Calibri" w:cs="Calibri"/>
                <w:color w:val="000000"/>
              </w:rPr>
              <w:t>.173 (.147)</w:t>
            </w:r>
          </w:p>
        </w:tc>
        <w:tc>
          <w:tcPr>
            <w:tcW w:w="1119" w:type="dxa"/>
            <w:tcBorders>
              <w:top w:val="nil"/>
              <w:left w:val="nil"/>
              <w:bottom w:val="single" w:sz="8" w:space="0" w:color="auto"/>
              <w:right w:val="single" w:sz="8" w:space="0" w:color="auto"/>
            </w:tcBorders>
            <w:shd w:val="clear" w:color="auto" w:fill="auto"/>
            <w:vAlign w:val="center"/>
          </w:tcPr>
          <w:p w14:paraId="12B5865D" w14:textId="0C57CC41" w:rsidR="00F74AC1" w:rsidRDefault="00F74AC1" w:rsidP="00F74AC1">
            <w:pPr>
              <w:jc w:val="center"/>
              <w:rPr>
                <w:sz w:val="16"/>
                <w:szCs w:val="16"/>
              </w:rPr>
            </w:pPr>
            <w:r>
              <w:rPr>
                <w:rFonts w:ascii="Calibri" w:hAnsi="Calibri" w:cs="Calibri"/>
                <w:color w:val="000000"/>
              </w:rPr>
              <w:t>.267 (.165)</w:t>
            </w:r>
          </w:p>
        </w:tc>
        <w:tc>
          <w:tcPr>
            <w:tcW w:w="1119" w:type="dxa"/>
            <w:tcBorders>
              <w:top w:val="nil"/>
              <w:left w:val="nil"/>
              <w:bottom w:val="single" w:sz="8" w:space="0" w:color="auto"/>
              <w:right w:val="single" w:sz="8" w:space="0" w:color="auto"/>
            </w:tcBorders>
            <w:shd w:val="clear" w:color="auto" w:fill="auto"/>
            <w:vAlign w:val="center"/>
          </w:tcPr>
          <w:p w14:paraId="58F061BE" w14:textId="7DAAFB79" w:rsidR="00F74AC1" w:rsidRPr="00B5541C" w:rsidRDefault="00F74AC1" w:rsidP="00F74AC1">
            <w:pPr>
              <w:jc w:val="center"/>
              <w:rPr>
                <w:sz w:val="16"/>
                <w:szCs w:val="16"/>
              </w:rPr>
            </w:pPr>
            <w:r>
              <w:rPr>
                <w:rFonts w:ascii="Calibri" w:hAnsi="Calibri" w:cs="Calibri"/>
                <w:color w:val="000000"/>
              </w:rPr>
              <w:t>-0.012 (.027)</w:t>
            </w:r>
          </w:p>
        </w:tc>
      </w:tr>
      <w:tr w:rsidR="00F74AC1" w14:paraId="77BA82FA" w14:textId="77777777" w:rsidTr="00F74AC1">
        <w:tc>
          <w:tcPr>
            <w:tcW w:w="719" w:type="dxa"/>
            <w:tcBorders>
              <w:top w:val="nil"/>
              <w:left w:val="single" w:sz="8" w:space="0" w:color="auto"/>
              <w:bottom w:val="single" w:sz="8" w:space="0" w:color="auto"/>
              <w:right w:val="single" w:sz="8" w:space="0" w:color="auto"/>
            </w:tcBorders>
            <w:shd w:val="clear" w:color="auto" w:fill="auto"/>
            <w:vAlign w:val="center"/>
          </w:tcPr>
          <w:p w14:paraId="4B02D16D" w14:textId="3E41B78F" w:rsidR="00F74AC1" w:rsidRPr="00B5541C" w:rsidRDefault="00F74AC1" w:rsidP="00F74AC1">
            <w:pPr>
              <w:jc w:val="center"/>
              <w:rPr>
                <w:sz w:val="16"/>
                <w:szCs w:val="16"/>
              </w:rPr>
            </w:pPr>
            <w:r>
              <w:rPr>
                <w:rFonts w:ascii="Calibri" w:hAnsi="Calibri" w:cs="Calibri"/>
                <w:color w:val="000000"/>
              </w:rPr>
              <w:t>Spring</w:t>
            </w:r>
          </w:p>
        </w:tc>
        <w:tc>
          <w:tcPr>
            <w:tcW w:w="953" w:type="dxa"/>
            <w:tcBorders>
              <w:top w:val="nil"/>
              <w:left w:val="nil"/>
              <w:bottom w:val="single" w:sz="8" w:space="0" w:color="auto"/>
              <w:right w:val="single" w:sz="8" w:space="0" w:color="auto"/>
            </w:tcBorders>
            <w:shd w:val="clear" w:color="auto" w:fill="auto"/>
            <w:vAlign w:val="center"/>
          </w:tcPr>
          <w:p w14:paraId="46291684" w14:textId="7A360410" w:rsidR="00F74AC1" w:rsidRPr="00B5541C" w:rsidRDefault="00F74AC1" w:rsidP="00F74AC1">
            <w:pPr>
              <w:jc w:val="center"/>
              <w:rPr>
                <w:sz w:val="16"/>
                <w:szCs w:val="16"/>
              </w:rPr>
            </w:pPr>
            <w:r>
              <w:rPr>
                <w:rFonts w:ascii="Calibri" w:hAnsi="Calibri" w:cs="Calibri"/>
                <w:color w:val="000000"/>
              </w:rPr>
              <w:t>DDD</w:t>
            </w:r>
          </w:p>
        </w:tc>
        <w:tc>
          <w:tcPr>
            <w:tcW w:w="1119" w:type="dxa"/>
            <w:tcBorders>
              <w:top w:val="nil"/>
              <w:left w:val="nil"/>
              <w:bottom w:val="single" w:sz="8" w:space="0" w:color="auto"/>
              <w:right w:val="single" w:sz="8" w:space="0" w:color="auto"/>
            </w:tcBorders>
            <w:shd w:val="clear" w:color="auto" w:fill="auto"/>
            <w:vAlign w:val="center"/>
          </w:tcPr>
          <w:p w14:paraId="3151B094" w14:textId="08E4ABB0" w:rsidR="00F74AC1" w:rsidRPr="00B5541C" w:rsidRDefault="00F74AC1" w:rsidP="00F74AC1">
            <w:pPr>
              <w:jc w:val="center"/>
              <w:rPr>
                <w:sz w:val="16"/>
                <w:szCs w:val="16"/>
              </w:rPr>
            </w:pPr>
            <w:r>
              <w:rPr>
                <w:rFonts w:ascii="Calibri" w:hAnsi="Calibri" w:cs="Calibri"/>
                <w:color w:val="000000"/>
              </w:rPr>
              <w:t>-0.214 (0.23)</w:t>
            </w:r>
          </w:p>
        </w:tc>
        <w:tc>
          <w:tcPr>
            <w:tcW w:w="1119" w:type="dxa"/>
            <w:tcBorders>
              <w:top w:val="nil"/>
              <w:left w:val="nil"/>
              <w:bottom w:val="single" w:sz="8" w:space="0" w:color="auto"/>
              <w:right w:val="single" w:sz="8" w:space="0" w:color="auto"/>
            </w:tcBorders>
            <w:shd w:val="clear" w:color="auto" w:fill="auto"/>
            <w:vAlign w:val="center"/>
          </w:tcPr>
          <w:p w14:paraId="25EFE373" w14:textId="2911F0DC" w:rsidR="00F74AC1" w:rsidRDefault="00F74AC1" w:rsidP="00F74AC1">
            <w:pPr>
              <w:jc w:val="center"/>
              <w:rPr>
                <w:sz w:val="16"/>
                <w:szCs w:val="16"/>
              </w:rPr>
            </w:pPr>
            <w:r>
              <w:rPr>
                <w:rFonts w:ascii="Calibri" w:hAnsi="Calibri" w:cs="Calibri"/>
                <w:color w:val="000000"/>
              </w:rPr>
              <w:t>-0.283 (.271)</w:t>
            </w:r>
          </w:p>
        </w:tc>
        <w:tc>
          <w:tcPr>
            <w:tcW w:w="1119" w:type="dxa"/>
            <w:tcBorders>
              <w:top w:val="nil"/>
              <w:left w:val="nil"/>
              <w:bottom w:val="single" w:sz="8" w:space="0" w:color="auto"/>
              <w:right w:val="single" w:sz="8" w:space="0" w:color="auto"/>
            </w:tcBorders>
            <w:shd w:val="clear" w:color="auto" w:fill="auto"/>
            <w:vAlign w:val="center"/>
          </w:tcPr>
          <w:p w14:paraId="7EF589C4" w14:textId="54AA4C8E" w:rsidR="00F74AC1" w:rsidRDefault="00F74AC1" w:rsidP="00F74AC1">
            <w:pPr>
              <w:jc w:val="center"/>
              <w:rPr>
                <w:sz w:val="16"/>
                <w:szCs w:val="16"/>
              </w:rPr>
            </w:pPr>
            <w:r>
              <w:rPr>
                <w:rFonts w:ascii="Calibri" w:hAnsi="Calibri" w:cs="Calibri"/>
                <w:color w:val="000000"/>
              </w:rPr>
              <w:t>-0.72 (.213)</w:t>
            </w:r>
          </w:p>
        </w:tc>
        <w:tc>
          <w:tcPr>
            <w:tcW w:w="1119" w:type="dxa"/>
            <w:tcBorders>
              <w:top w:val="nil"/>
              <w:left w:val="nil"/>
              <w:bottom w:val="single" w:sz="8" w:space="0" w:color="auto"/>
              <w:right w:val="single" w:sz="8" w:space="0" w:color="auto"/>
            </w:tcBorders>
            <w:shd w:val="clear" w:color="auto" w:fill="auto"/>
            <w:vAlign w:val="center"/>
          </w:tcPr>
          <w:p w14:paraId="2CB31FFC" w14:textId="70406480" w:rsidR="00F74AC1" w:rsidRDefault="00F74AC1" w:rsidP="00F74AC1">
            <w:pPr>
              <w:jc w:val="center"/>
              <w:rPr>
                <w:sz w:val="16"/>
                <w:szCs w:val="16"/>
              </w:rPr>
            </w:pPr>
            <w:r>
              <w:rPr>
                <w:rFonts w:ascii="Calibri" w:hAnsi="Calibri" w:cs="Calibri"/>
                <w:color w:val="000000"/>
              </w:rPr>
              <w:t>-0.014 (.228)</w:t>
            </w:r>
          </w:p>
        </w:tc>
        <w:tc>
          <w:tcPr>
            <w:tcW w:w="1119" w:type="dxa"/>
            <w:tcBorders>
              <w:top w:val="nil"/>
              <w:left w:val="nil"/>
              <w:bottom w:val="single" w:sz="8" w:space="0" w:color="auto"/>
              <w:right w:val="single" w:sz="8" w:space="0" w:color="auto"/>
            </w:tcBorders>
            <w:shd w:val="clear" w:color="auto" w:fill="auto"/>
            <w:vAlign w:val="center"/>
          </w:tcPr>
          <w:p w14:paraId="6EDEE315" w14:textId="0088992F" w:rsidR="00F74AC1" w:rsidRPr="00B5541C" w:rsidRDefault="00F74AC1" w:rsidP="00F74AC1">
            <w:pPr>
              <w:jc w:val="center"/>
              <w:rPr>
                <w:sz w:val="16"/>
                <w:szCs w:val="16"/>
              </w:rPr>
            </w:pPr>
            <w:r>
              <w:rPr>
                <w:rFonts w:ascii="Calibri" w:hAnsi="Calibri" w:cs="Calibri"/>
                <w:color w:val="000000"/>
              </w:rPr>
              <w:t>.013 (.044)</w:t>
            </w:r>
          </w:p>
        </w:tc>
      </w:tr>
      <w:tr w:rsidR="00F74AC1" w14:paraId="3BCD6814" w14:textId="77777777" w:rsidTr="00F74AC1">
        <w:tc>
          <w:tcPr>
            <w:tcW w:w="719" w:type="dxa"/>
            <w:tcBorders>
              <w:top w:val="nil"/>
              <w:left w:val="single" w:sz="8" w:space="0" w:color="auto"/>
              <w:bottom w:val="single" w:sz="8" w:space="0" w:color="auto"/>
              <w:right w:val="single" w:sz="8" w:space="0" w:color="auto"/>
            </w:tcBorders>
            <w:shd w:val="clear" w:color="auto" w:fill="auto"/>
            <w:vAlign w:val="center"/>
          </w:tcPr>
          <w:p w14:paraId="493FB5D1" w14:textId="4C550746" w:rsidR="00F74AC1" w:rsidRPr="00B5541C" w:rsidRDefault="00F74AC1" w:rsidP="00F74AC1">
            <w:pPr>
              <w:jc w:val="center"/>
              <w:rPr>
                <w:sz w:val="16"/>
                <w:szCs w:val="16"/>
              </w:rPr>
            </w:pPr>
            <w:r>
              <w:rPr>
                <w:rFonts w:ascii="Calibri" w:hAnsi="Calibri" w:cs="Calibri"/>
                <w:color w:val="000000"/>
              </w:rPr>
              <w:t>Spring</w:t>
            </w:r>
          </w:p>
        </w:tc>
        <w:tc>
          <w:tcPr>
            <w:tcW w:w="953" w:type="dxa"/>
            <w:tcBorders>
              <w:top w:val="nil"/>
              <w:left w:val="nil"/>
              <w:bottom w:val="single" w:sz="8" w:space="0" w:color="auto"/>
              <w:right w:val="single" w:sz="8" w:space="0" w:color="auto"/>
            </w:tcBorders>
            <w:shd w:val="clear" w:color="auto" w:fill="auto"/>
            <w:vAlign w:val="center"/>
          </w:tcPr>
          <w:p w14:paraId="2C2EFCA7" w14:textId="565F5EBD" w:rsidR="00F74AC1" w:rsidRPr="00B5541C" w:rsidRDefault="00F74AC1" w:rsidP="00F74AC1">
            <w:pPr>
              <w:jc w:val="center"/>
              <w:rPr>
                <w:sz w:val="16"/>
                <w:szCs w:val="16"/>
              </w:rPr>
            </w:pPr>
            <w:r>
              <w:rPr>
                <w:rFonts w:ascii="Calibri" w:hAnsi="Calibri" w:cs="Calibri"/>
                <w:color w:val="000000"/>
              </w:rPr>
              <w:t>NDD</w:t>
            </w:r>
          </w:p>
        </w:tc>
        <w:tc>
          <w:tcPr>
            <w:tcW w:w="1119" w:type="dxa"/>
            <w:tcBorders>
              <w:top w:val="nil"/>
              <w:left w:val="nil"/>
              <w:bottom w:val="single" w:sz="8" w:space="0" w:color="auto"/>
              <w:right w:val="single" w:sz="8" w:space="0" w:color="auto"/>
            </w:tcBorders>
            <w:shd w:val="clear" w:color="auto" w:fill="auto"/>
            <w:vAlign w:val="center"/>
          </w:tcPr>
          <w:p w14:paraId="219F5176" w14:textId="70FAC922" w:rsidR="00F74AC1" w:rsidRPr="00B5541C" w:rsidRDefault="00F74AC1" w:rsidP="00F74AC1">
            <w:pPr>
              <w:jc w:val="center"/>
              <w:rPr>
                <w:sz w:val="16"/>
                <w:szCs w:val="16"/>
              </w:rPr>
            </w:pPr>
            <w:r>
              <w:rPr>
                <w:rFonts w:ascii="Calibri" w:hAnsi="Calibri" w:cs="Calibri"/>
                <w:color w:val="000000"/>
              </w:rPr>
              <w:t>.032 (.108)</w:t>
            </w:r>
          </w:p>
        </w:tc>
        <w:tc>
          <w:tcPr>
            <w:tcW w:w="1119" w:type="dxa"/>
            <w:tcBorders>
              <w:top w:val="nil"/>
              <w:left w:val="nil"/>
              <w:bottom w:val="single" w:sz="8" w:space="0" w:color="auto"/>
              <w:right w:val="single" w:sz="8" w:space="0" w:color="auto"/>
            </w:tcBorders>
            <w:shd w:val="clear" w:color="auto" w:fill="auto"/>
            <w:vAlign w:val="center"/>
          </w:tcPr>
          <w:p w14:paraId="7804D795" w14:textId="734F59CB" w:rsidR="00F74AC1" w:rsidRDefault="00F74AC1" w:rsidP="00F74AC1">
            <w:pPr>
              <w:jc w:val="center"/>
              <w:rPr>
                <w:sz w:val="16"/>
                <w:szCs w:val="16"/>
              </w:rPr>
            </w:pPr>
            <w:r>
              <w:rPr>
                <w:rFonts w:ascii="Calibri" w:hAnsi="Calibri" w:cs="Calibri"/>
                <w:color w:val="000000"/>
              </w:rPr>
              <w:t>-0.079 (.128)</w:t>
            </w:r>
          </w:p>
        </w:tc>
        <w:tc>
          <w:tcPr>
            <w:tcW w:w="1119" w:type="dxa"/>
            <w:tcBorders>
              <w:top w:val="nil"/>
              <w:left w:val="nil"/>
              <w:bottom w:val="single" w:sz="8" w:space="0" w:color="auto"/>
              <w:right w:val="single" w:sz="8" w:space="0" w:color="auto"/>
            </w:tcBorders>
            <w:shd w:val="clear" w:color="auto" w:fill="auto"/>
            <w:vAlign w:val="center"/>
          </w:tcPr>
          <w:p w14:paraId="6CCF666A" w14:textId="7150D6A5" w:rsidR="00F74AC1" w:rsidRDefault="00F74AC1" w:rsidP="00F74AC1">
            <w:pPr>
              <w:jc w:val="center"/>
              <w:rPr>
                <w:sz w:val="16"/>
                <w:szCs w:val="16"/>
              </w:rPr>
            </w:pPr>
            <w:r>
              <w:rPr>
                <w:rFonts w:ascii="Calibri" w:hAnsi="Calibri" w:cs="Calibri"/>
                <w:color w:val="000000"/>
              </w:rPr>
              <w:t>-.197 (.112)</w:t>
            </w:r>
          </w:p>
        </w:tc>
        <w:tc>
          <w:tcPr>
            <w:tcW w:w="1119" w:type="dxa"/>
            <w:tcBorders>
              <w:top w:val="nil"/>
              <w:left w:val="nil"/>
              <w:bottom w:val="single" w:sz="8" w:space="0" w:color="auto"/>
              <w:right w:val="single" w:sz="8" w:space="0" w:color="auto"/>
            </w:tcBorders>
            <w:shd w:val="clear" w:color="auto" w:fill="auto"/>
            <w:vAlign w:val="center"/>
          </w:tcPr>
          <w:p w14:paraId="6B98D0F0" w14:textId="5F74B0CF" w:rsidR="00F74AC1" w:rsidRDefault="00F74AC1" w:rsidP="00F74AC1">
            <w:pPr>
              <w:jc w:val="center"/>
              <w:rPr>
                <w:sz w:val="16"/>
                <w:szCs w:val="16"/>
              </w:rPr>
            </w:pPr>
            <w:r>
              <w:rPr>
                <w:rFonts w:ascii="Calibri" w:hAnsi="Calibri" w:cs="Calibri"/>
                <w:color w:val="000000"/>
              </w:rPr>
              <w:t>.211 (.123)</w:t>
            </w:r>
          </w:p>
        </w:tc>
        <w:tc>
          <w:tcPr>
            <w:tcW w:w="1119" w:type="dxa"/>
            <w:tcBorders>
              <w:top w:val="nil"/>
              <w:left w:val="nil"/>
              <w:bottom w:val="single" w:sz="8" w:space="0" w:color="auto"/>
              <w:right w:val="single" w:sz="8" w:space="0" w:color="auto"/>
            </w:tcBorders>
            <w:shd w:val="clear" w:color="auto" w:fill="auto"/>
            <w:vAlign w:val="center"/>
          </w:tcPr>
          <w:p w14:paraId="60947EB2" w14:textId="66FC94EA" w:rsidR="00F74AC1" w:rsidRPr="00B5541C" w:rsidRDefault="00F74AC1" w:rsidP="00F74AC1">
            <w:pPr>
              <w:jc w:val="center"/>
              <w:rPr>
                <w:sz w:val="16"/>
                <w:szCs w:val="16"/>
              </w:rPr>
            </w:pPr>
            <w:r>
              <w:rPr>
                <w:rFonts w:ascii="Calibri" w:hAnsi="Calibri" w:cs="Calibri"/>
                <w:color w:val="000000"/>
              </w:rPr>
              <w:t>-0.013 (.020)</w:t>
            </w:r>
          </w:p>
        </w:tc>
      </w:tr>
      <w:tr w:rsidR="00F74AC1" w14:paraId="5CA4E2EF" w14:textId="77777777" w:rsidTr="00F74AC1">
        <w:tc>
          <w:tcPr>
            <w:tcW w:w="719" w:type="dxa"/>
            <w:tcBorders>
              <w:top w:val="nil"/>
              <w:left w:val="single" w:sz="8" w:space="0" w:color="auto"/>
              <w:bottom w:val="single" w:sz="8" w:space="0" w:color="auto"/>
              <w:right w:val="single" w:sz="8" w:space="0" w:color="auto"/>
            </w:tcBorders>
            <w:shd w:val="clear" w:color="auto" w:fill="auto"/>
            <w:vAlign w:val="center"/>
          </w:tcPr>
          <w:p w14:paraId="521E92F1" w14:textId="5B135EEC" w:rsidR="00F74AC1" w:rsidRPr="00B5541C" w:rsidRDefault="00F74AC1" w:rsidP="00F74AC1">
            <w:pPr>
              <w:jc w:val="center"/>
              <w:rPr>
                <w:sz w:val="16"/>
                <w:szCs w:val="16"/>
              </w:rPr>
            </w:pPr>
            <w:r>
              <w:rPr>
                <w:rFonts w:ascii="Calibri" w:hAnsi="Calibri" w:cs="Calibri"/>
                <w:color w:val="000000"/>
              </w:rPr>
              <w:t>Spring</w:t>
            </w:r>
          </w:p>
        </w:tc>
        <w:tc>
          <w:tcPr>
            <w:tcW w:w="953" w:type="dxa"/>
            <w:tcBorders>
              <w:top w:val="nil"/>
              <w:left w:val="nil"/>
              <w:bottom w:val="single" w:sz="8" w:space="0" w:color="auto"/>
              <w:right w:val="single" w:sz="8" w:space="0" w:color="auto"/>
            </w:tcBorders>
            <w:shd w:val="clear" w:color="auto" w:fill="auto"/>
            <w:vAlign w:val="center"/>
          </w:tcPr>
          <w:p w14:paraId="79F812EB" w14:textId="187F2A22" w:rsidR="00F74AC1" w:rsidRPr="00B5541C" w:rsidRDefault="00F74AC1" w:rsidP="00F74AC1">
            <w:pPr>
              <w:jc w:val="center"/>
              <w:rPr>
                <w:sz w:val="16"/>
                <w:szCs w:val="16"/>
              </w:rPr>
            </w:pPr>
            <w:r>
              <w:rPr>
                <w:rFonts w:ascii="Calibri" w:hAnsi="Calibri" w:cs="Calibri"/>
                <w:color w:val="000000"/>
              </w:rPr>
              <w:t>NDN</w:t>
            </w:r>
          </w:p>
        </w:tc>
        <w:tc>
          <w:tcPr>
            <w:tcW w:w="1119" w:type="dxa"/>
            <w:tcBorders>
              <w:top w:val="nil"/>
              <w:left w:val="nil"/>
              <w:bottom w:val="single" w:sz="8" w:space="0" w:color="auto"/>
              <w:right w:val="single" w:sz="8" w:space="0" w:color="auto"/>
            </w:tcBorders>
            <w:shd w:val="clear" w:color="auto" w:fill="auto"/>
            <w:vAlign w:val="center"/>
          </w:tcPr>
          <w:p w14:paraId="3CFACCBD" w14:textId="0CFA9D83" w:rsidR="00F74AC1" w:rsidRPr="00B5541C" w:rsidRDefault="00F74AC1" w:rsidP="00F74AC1">
            <w:pPr>
              <w:jc w:val="center"/>
              <w:rPr>
                <w:sz w:val="16"/>
                <w:szCs w:val="16"/>
              </w:rPr>
            </w:pPr>
            <w:r>
              <w:rPr>
                <w:rFonts w:ascii="Calibri" w:hAnsi="Calibri" w:cs="Calibri"/>
                <w:color w:val="000000"/>
              </w:rPr>
              <w:t>.302 (.137)</w:t>
            </w:r>
          </w:p>
        </w:tc>
        <w:tc>
          <w:tcPr>
            <w:tcW w:w="1119" w:type="dxa"/>
            <w:tcBorders>
              <w:top w:val="nil"/>
              <w:left w:val="nil"/>
              <w:bottom w:val="single" w:sz="8" w:space="0" w:color="auto"/>
              <w:right w:val="single" w:sz="8" w:space="0" w:color="auto"/>
            </w:tcBorders>
            <w:shd w:val="clear" w:color="auto" w:fill="auto"/>
            <w:vAlign w:val="center"/>
          </w:tcPr>
          <w:p w14:paraId="7C8D42CD" w14:textId="1DE0AF6B" w:rsidR="00F74AC1" w:rsidRDefault="00F74AC1" w:rsidP="00F74AC1">
            <w:pPr>
              <w:jc w:val="center"/>
              <w:rPr>
                <w:sz w:val="16"/>
                <w:szCs w:val="16"/>
              </w:rPr>
            </w:pPr>
            <w:r>
              <w:rPr>
                <w:rFonts w:ascii="Calibri" w:hAnsi="Calibri" w:cs="Calibri"/>
                <w:color w:val="000000"/>
              </w:rPr>
              <w:t>.285 (.163)</w:t>
            </w:r>
          </w:p>
        </w:tc>
        <w:tc>
          <w:tcPr>
            <w:tcW w:w="1119" w:type="dxa"/>
            <w:tcBorders>
              <w:top w:val="nil"/>
              <w:left w:val="nil"/>
              <w:bottom w:val="single" w:sz="8" w:space="0" w:color="auto"/>
              <w:right w:val="single" w:sz="8" w:space="0" w:color="auto"/>
            </w:tcBorders>
            <w:shd w:val="clear" w:color="auto" w:fill="auto"/>
            <w:vAlign w:val="center"/>
          </w:tcPr>
          <w:p w14:paraId="5248B200" w14:textId="2025D9F9" w:rsidR="00F74AC1" w:rsidRDefault="00F74AC1" w:rsidP="00F74AC1">
            <w:pPr>
              <w:jc w:val="center"/>
              <w:rPr>
                <w:sz w:val="16"/>
                <w:szCs w:val="16"/>
              </w:rPr>
            </w:pPr>
            <w:r>
              <w:rPr>
                <w:rFonts w:ascii="Calibri" w:hAnsi="Calibri" w:cs="Calibri"/>
                <w:color w:val="000000"/>
              </w:rPr>
              <w:t>0.149 (.131)</w:t>
            </w:r>
          </w:p>
        </w:tc>
        <w:tc>
          <w:tcPr>
            <w:tcW w:w="1119" w:type="dxa"/>
            <w:tcBorders>
              <w:top w:val="nil"/>
              <w:left w:val="nil"/>
              <w:bottom w:val="single" w:sz="8" w:space="0" w:color="auto"/>
              <w:right w:val="single" w:sz="8" w:space="0" w:color="auto"/>
            </w:tcBorders>
            <w:shd w:val="clear" w:color="auto" w:fill="auto"/>
            <w:vAlign w:val="center"/>
          </w:tcPr>
          <w:p w14:paraId="49E189D5" w14:textId="7F77D1F5" w:rsidR="00F74AC1" w:rsidRDefault="00F74AC1" w:rsidP="00F74AC1">
            <w:pPr>
              <w:jc w:val="center"/>
              <w:rPr>
                <w:sz w:val="16"/>
                <w:szCs w:val="16"/>
              </w:rPr>
            </w:pPr>
            <w:r>
              <w:rPr>
                <w:rFonts w:ascii="Calibri" w:hAnsi="Calibri" w:cs="Calibri"/>
                <w:color w:val="000000"/>
              </w:rPr>
              <w:t>.219 (.145)</w:t>
            </w:r>
          </w:p>
        </w:tc>
        <w:tc>
          <w:tcPr>
            <w:tcW w:w="1119" w:type="dxa"/>
            <w:tcBorders>
              <w:top w:val="nil"/>
              <w:left w:val="nil"/>
              <w:bottom w:val="single" w:sz="8" w:space="0" w:color="auto"/>
              <w:right w:val="single" w:sz="8" w:space="0" w:color="auto"/>
            </w:tcBorders>
            <w:shd w:val="clear" w:color="auto" w:fill="auto"/>
            <w:vAlign w:val="center"/>
          </w:tcPr>
          <w:p w14:paraId="6C71966E" w14:textId="5618DDB9" w:rsidR="00F74AC1" w:rsidRPr="00B5541C" w:rsidRDefault="00F74AC1" w:rsidP="00F74AC1">
            <w:pPr>
              <w:jc w:val="center"/>
              <w:rPr>
                <w:sz w:val="16"/>
                <w:szCs w:val="16"/>
              </w:rPr>
            </w:pPr>
            <w:r>
              <w:rPr>
                <w:rFonts w:ascii="Calibri" w:hAnsi="Calibri" w:cs="Calibri"/>
                <w:color w:val="000000"/>
              </w:rPr>
              <w:t>-0.019 (.024)</w:t>
            </w:r>
          </w:p>
        </w:tc>
      </w:tr>
      <w:tr w:rsidR="00F74AC1" w14:paraId="3E0AF083" w14:textId="77777777" w:rsidTr="00F74AC1">
        <w:tc>
          <w:tcPr>
            <w:tcW w:w="719" w:type="dxa"/>
            <w:tcBorders>
              <w:top w:val="nil"/>
              <w:left w:val="single" w:sz="8" w:space="0" w:color="auto"/>
              <w:bottom w:val="single" w:sz="8" w:space="0" w:color="auto"/>
              <w:right w:val="single" w:sz="8" w:space="0" w:color="auto"/>
            </w:tcBorders>
            <w:shd w:val="clear" w:color="auto" w:fill="auto"/>
            <w:vAlign w:val="center"/>
          </w:tcPr>
          <w:p w14:paraId="3CA2D719" w14:textId="5AA4F7FB" w:rsidR="00F74AC1" w:rsidRPr="00B5541C" w:rsidRDefault="00F74AC1" w:rsidP="00F74AC1">
            <w:pPr>
              <w:jc w:val="center"/>
              <w:rPr>
                <w:sz w:val="16"/>
                <w:szCs w:val="16"/>
              </w:rPr>
            </w:pPr>
            <w:r>
              <w:rPr>
                <w:rFonts w:ascii="Calibri" w:hAnsi="Calibri" w:cs="Calibri"/>
                <w:color w:val="000000"/>
              </w:rPr>
              <w:t>Spring</w:t>
            </w:r>
          </w:p>
        </w:tc>
        <w:tc>
          <w:tcPr>
            <w:tcW w:w="953" w:type="dxa"/>
            <w:tcBorders>
              <w:top w:val="nil"/>
              <w:left w:val="nil"/>
              <w:bottom w:val="single" w:sz="8" w:space="0" w:color="auto"/>
              <w:right w:val="single" w:sz="8" w:space="0" w:color="auto"/>
            </w:tcBorders>
            <w:shd w:val="clear" w:color="auto" w:fill="auto"/>
            <w:vAlign w:val="center"/>
          </w:tcPr>
          <w:p w14:paraId="4E229F9D" w14:textId="3B52264E" w:rsidR="00F74AC1" w:rsidRPr="00B5541C" w:rsidRDefault="00F74AC1" w:rsidP="00F74AC1">
            <w:pPr>
              <w:jc w:val="center"/>
              <w:rPr>
                <w:sz w:val="16"/>
                <w:szCs w:val="16"/>
              </w:rPr>
            </w:pPr>
            <w:r>
              <w:rPr>
                <w:rFonts w:ascii="Calibri" w:hAnsi="Calibri" w:cs="Calibri"/>
                <w:color w:val="000000"/>
              </w:rPr>
              <w:t>DDN</w:t>
            </w:r>
          </w:p>
        </w:tc>
        <w:tc>
          <w:tcPr>
            <w:tcW w:w="1119" w:type="dxa"/>
            <w:tcBorders>
              <w:top w:val="nil"/>
              <w:left w:val="nil"/>
              <w:bottom w:val="single" w:sz="8" w:space="0" w:color="auto"/>
              <w:right w:val="single" w:sz="8" w:space="0" w:color="auto"/>
            </w:tcBorders>
            <w:shd w:val="clear" w:color="auto" w:fill="auto"/>
            <w:vAlign w:val="center"/>
          </w:tcPr>
          <w:p w14:paraId="21523975" w14:textId="2BA5A0E8" w:rsidR="00F74AC1" w:rsidRPr="00B5541C" w:rsidRDefault="00F74AC1" w:rsidP="00F74AC1">
            <w:pPr>
              <w:jc w:val="center"/>
              <w:rPr>
                <w:sz w:val="16"/>
                <w:szCs w:val="16"/>
              </w:rPr>
            </w:pPr>
            <w:r>
              <w:rPr>
                <w:rFonts w:ascii="Calibri" w:hAnsi="Calibri" w:cs="Calibri"/>
                <w:color w:val="000000"/>
              </w:rPr>
              <w:t>.534 (.284)</w:t>
            </w:r>
          </w:p>
        </w:tc>
        <w:tc>
          <w:tcPr>
            <w:tcW w:w="1119" w:type="dxa"/>
            <w:tcBorders>
              <w:top w:val="nil"/>
              <w:left w:val="nil"/>
              <w:bottom w:val="single" w:sz="8" w:space="0" w:color="auto"/>
              <w:right w:val="single" w:sz="8" w:space="0" w:color="auto"/>
            </w:tcBorders>
            <w:shd w:val="clear" w:color="auto" w:fill="auto"/>
            <w:vAlign w:val="center"/>
          </w:tcPr>
          <w:p w14:paraId="6A72F4CC" w14:textId="797257A1" w:rsidR="00F74AC1" w:rsidRDefault="00F74AC1" w:rsidP="00F74AC1">
            <w:pPr>
              <w:jc w:val="center"/>
              <w:rPr>
                <w:sz w:val="16"/>
                <w:szCs w:val="16"/>
              </w:rPr>
            </w:pPr>
            <w:r>
              <w:rPr>
                <w:rFonts w:ascii="Calibri" w:hAnsi="Calibri" w:cs="Calibri"/>
                <w:color w:val="000000"/>
              </w:rPr>
              <w:t>.519 (.352)</w:t>
            </w:r>
          </w:p>
        </w:tc>
        <w:tc>
          <w:tcPr>
            <w:tcW w:w="1119" w:type="dxa"/>
            <w:tcBorders>
              <w:top w:val="nil"/>
              <w:left w:val="nil"/>
              <w:bottom w:val="single" w:sz="8" w:space="0" w:color="auto"/>
              <w:right w:val="single" w:sz="8" w:space="0" w:color="auto"/>
            </w:tcBorders>
            <w:shd w:val="clear" w:color="auto" w:fill="auto"/>
            <w:vAlign w:val="center"/>
          </w:tcPr>
          <w:p w14:paraId="57263842" w14:textId="260102AC" w:rsidR="00F74AC1" w:rsidRDefault="00F74AC1" w:rsidP="00F74AC1">
            <w:pPr>
              <w:jc w:val="center"/>
              <w:rPr>
                <w:sz w:val="16"/>
                <w:szCs w:val="16"/>
              </w:rPr>
            </w:pPr>
            <w:r>
              <w:rPr>
                <w:rFonts w:ascii="Calibri" w:hAnsi="Calibri" w:cs="Calibri"/>
                <w:color w:val="000000"/>
              </w:rPr>
              <w:t>0.089 (.261)</w:t>
            </w:r>
          </w:p>
        </w:tc>
        <w:tc>
          <w:tcPr>
            <w:tcW w:w="1119" w:type="dxa"/>
            <w:tcBorders>
              <w:top w:val="nil"/>
              <w:left w:val="nil"/>
              <w:bottom w:val="single" w:sz="8" w:space="0" w:color="auto"/>
              <w:right w:val="single" w:sz="8" w:space="0" w:color="auto"/>
            </w:tcBorders>
            <w:shd w:val="clear" w:color="auto" w:fill="auto"/>
            <w:vAlign w:val="center"/>
          </w:tcPr>
          <w:p w14:paraId="7049295F" w14:textId="42BC46A6" w:rsidR="00F74AC1" w:rsidRDefault="00F74AC1" w:rsidP="00F74AC1">
            <w:pPr>
              <w:jc w:val="center"/>
              <w:rPr>
                <w:sz w:val="16"/>
                <w:szCs w:val="16"/>
              </w:rPr>
            </w:pPr>
            <w:r>
              <w:rPr>
                <w:rFonts w:ascii="Calibri" w:hAnsi="Calibri" w:cs="Calibri"/>
                <w:color w:val="000000"/>
              </w:rPr>
              <w:t>.248 (.236)</w:t>
            </w:r>
          </w:p>
        </w:tc>
        <w:tc>
          <w:tcPr>
            <w:tcW w:w="1119" w:type="dxa"/>
            <w:tcBorders>
              <w:top w:val="nil"/>
              <w:left w:val="nil"/>
              <w:bottom w:val="single" w:sz="8" w:space="0" w:color="auto"/>
              <w:right w:val="single" w:sz="8" w:space="0" w:color="auto"/>
            </w:tcBorders>
            <w:shd w:val="clear" w:color="auto" w:fill="auto"/>
            <w:vAlign w:val="center"/>
          </w:tcPr>
          <w:p w14:paraId="41C502D8" w14:textId="3211B789" w:rsidR="00F74AC1" w:rsidRPr="00B5541C" w:rsidRDefault="00F74AC1" w:rsidP="00F74AC1">
            <w:pPr>
              <w:jc w:val="center"/>
              <w:rPr>
                <w:sz w:val="16"/>
                <w:szCs w:val="16"/>
              </w:rPr>
            </w:pPr>
            <w:r>
              <w:rPr>
                <w:rFonts w:ascii="Calibri" w:hAnsi="Calibri" w:cs="Calibri"/>
                <w:color w:val="000000"/>
              </w:rPr>
              <w:t>0.014 (.056)</w:t>
            </w:r>
          </w:p>
        </w:tc>
      </w:tr>
      <w:tr w:rsidR="00F74AC1" w14:paraId="352144F6" w14:textId="77777777" w:rsidTr="00F74AC1">
        <w:tc>
          <w:tcPr>
            <w:tcW w:w="719" w:type="dxa"/>
            <w:tcBorders>
              <w:top w:val="nil"/>
              <w:left w:val="single" w:sz="8" w:space="0" w:color="auto"/>
              <w:bottom w:val="single" w:sz="8" w:space="0" w:color="auto"/>
              <w:right w:val="single" w:sz="8" w:space="0" w:color="auto"/>
            </w:tcBorders>
            <w:shd w:val="clear" w:color="000000" w:fill="E7E6E6"/>
            <w:vAlign w:val="center"/>
          </w:tcPr>
          <w:p w14:paraId="44B9957A" w14:textId="5601D19D" w:rsidR="00F74AC1" w:rsidRPr="00B5541C" w:rsidRDefault="00F74AC1" w:rsidP="00F74AC1">
            <w:pPr>
              <w:jc w:val="center"/>
              <w:rPr>
                <w:sz w:val="16"/>
                <w:szCs w:val="16"/>
              </w:rPr>
            </w:pPr>
            <w:r>
              <w:rPr>
                <w:rFonts w:ascii="Calibri" w:hAnsi="Calibri" w:cs="Calibri"/>
                <w:color w:val="000000"/>
              </w:rPr>
              <w:t>Winter</w:t>
            </w:r>
          </w:p>
        </w:tc>
        <w:tc>
          <w:tcPr>
            <w:tcW w:w="953" w:type="dxa"/>
            <w:tcBorders>
              <w:top w:val="nil"/>
              <w:left w:val="nil"/>
              <w:bottom w:val="single" w:sz="8" w:space="0" w:color="auto"/>
              <w:right w:val="single" w:sz="8" w:space="0" w:color="auto"/>
            </w:tcBorders>
            <w:shd w:val="clear" w:color="000000" w:fill="E7E6E6"/>
            <w:vAlign w:val="center"/>
          </w:tcPr>
          <w:p w14:paraId="1EA83287" w14:textId="2B599C4F" w:rsidR="00F74AC1" w:rsidRPr="00B5541C" w:rsidRDefault="00F74AC1" w:rsidP="00F74AC1">
            <w:pPr>
              <w:jc w:val="center"/>
              <w:rPr>
                <w:sz w:val="16"/>
                <w:szCs w:val="16"/>
              </w:rPr>
            </w:pPr>
            <w:r>
              <w:rPr>
                <w:rFonts w:ascii="Calibri" w:hAnsi="Calibri" w:cs="Calibri"/>
                <w:color w:val="000000"/>
              </w:rPr>
              <w:t>NNN</w:t>
            </w:r>
          </w:p>
        </w:tc>
        <w:tc>
          <w:tcPr>
            <w:tcW w:w="1119" w:type="dxa"/>
            <w:tcBorders>
              <w:top w:val="nil"/>
              <w:left w:val="nil"/>
              <w:bottom w:val="single" w:sz="8" w:space="0" w:color="auto"/>
              <w:right w:val="single" w:sz="8" w:space="0" w:color="auto"/>
            </w:tcBorders>
            <w:shd w:val="clear" w:color="000000" w:fill="E7E6E6"/>
            <w:vAlign w:val="center"/>
          </w:tcPr>
          <w:p w14:paraId="35A72A47" w14:textId="2E2C2092" w:rsidR="00F74AC1" w:rsidRPr="00B5541C" w:rsidRDefault="00F74AC1" w:rsidP="00F74AC1">
            <w:pPr>
              <w:jc w:val="center"/>
              <w:rPr>
                <w:sz w:val="16"/>
                <w:szCs w:val="16"/>
              </w:rPr>
            </w:pPr>
            <w:r>
              <w:rPr>
                <w:rFonts w:ascii="Calibri" w:hAnsi="Calibri" w:cs="Calibri"/>
                <w:color w:val="000000"/>
              </w:rPr>
              <w:t>.486 (.232)</w:t>
            </w:r>
          </w:p>
        </w:tc>
        <w:tc>
          <w:tcPr>
            <w:tcW w:w="1119" w:type="dxa"/>
            <w:tcBorders>
              <w:top w:val="nil"/>
              <w:left w:val="nil"/>
              <w:bottom w:val="single" w:sz="8" w:space="0" w:color="auto"/>
              <w:right w:val="single" w:sz="8" w:space="0" w:color="auto"/>
            </w:tcBorders>
            <w:shd w:val="clear" w:color="000000" w:fill="E7E6E6"/>
            <w:vAlign w:val="center"/>
          </w:tcPr>
          <w:p w14:paraId="690DB956" w14:textId="519F0791" w:rsidR="00F74AC1" w:rsidRPr="00B5541C" w:rsidRDefault="00F74AC1" w:rsidP="00F74AC1">
            <w:pPr>
              <w:jc w:val="center"/>
              <w:rPr>
                <w:sz w:val="16"/>
                <w:szCs w:val="16"/>
              </w:rPr>
            </w:pPr>
            <w:r>
              <w:rPr>
                <w:rFonts w:ascii="Calibri" w:hAnsi="Calibri" w:cs="Calibri"/>
                <w:color w:val="000000"/>
              </w:rPr>
              <w:t>.51 (.265)</w:t>
            </w:r>
          </w:p>
        </w:tc>
        <w:tc>
          <w:tcPr>
            <w:tcW w:w="1119" w:type="dxa"/>
            <w:tcBorders>
              <w:top w:val="nil"/>
              <w:left w:val="nil"/>
              <w:bottom w:val="single" w:sz="8" w:space="0" w:color="auto"/>
              <w:right w:val="single" w:sz="8" w:space="0" w:color="auto"/>
            </w:tcBorders>
            <w:shd w:val="clear" w:color="000000" w:fill="E7E6E6"/>
            <w:vAlign w:val="center"/>
          </w:tcPr>
          <w:p w14:paraId="4E8C0663" w14:textId="502E56EF" w:rsidR="00F74AC1" w:rsidRPr="00B5541C" w:rsidRDefault="00F74AC1" w:rsidP="00F74AC1">
            <w:pPr>
              <w:jc w:val="center"/>
              <w:rPr>
                <w:sz w:val="16"/>
                <w:szCs w:val="16"/>
              </w:rPr>
            </w:pPr>
            <w:r>
              <w:rPr>
                <w:rFonts w:ascii="Calibri" w:hAnsi="Calibri" w:cs="Calibri"/>
                <w:color w:val="000000"/>
              </w:rPr>
              <w:t>.359 (.276)</w:t>
            </w:r>
          </w:p>
        </w:tc>
        <w:tc>
          <w:tcPr>
            <w:tcW w:w="1119" w:type="dxa"/>
            <w:tcBorders>
              <w:top w:val="nil"/>
              <w:left w:val="nil"/>
              <w:bottom w:val="single" w:sz="8" w:space="0" w:color="auto"/>
              <w:right w:val="single" w:sz="8" w:space="0" w:color="auto"/>
            </w:tcBorders>
            <w:shd w:val="clear" w:color="000000" w:fill="E7E6E6"/>
            <w:vAlign w:val="center"/>
          </w:tcPr>
          <w:p w14:paraId="6CDDDE40" w14:textId="0A70C21B" w:rsidR="00F74AC1" w:rsidRDefault="00F74AC1" w:rsidP="00F74AC1">
            <w:pPr>
              <w:jc w:val="center"/>
              <w:rPr>
                <w:sz w:val="16"/>
                <w:szCs w:val="16"/>
              </w:rPr>
            </w:pPr>
            <w:r>
              <w:rPr>
                <w:rFonts w:ascii="Calibri" w:hAnsi="Calibri" w:cs="Calibri"/>
                <w:color w:val="000000"/>
              </w:rPr>
              <w:t>.542 (.374)</w:t>
            </w:r>
          </w:p>
        </w:tc>
        <w:tc>
          <w:tcPr>
            <w:tcW w:w="1119" w:type="dxa"/>
            <w:tcBorders>
              <w:top w:val="nil"/>
              <w:left w:val="nil"/>
              <w:bottom w:val="single" w:sz="8" w:space="0" w:color="auto"/>
              <w:right w:val="single" w:sz="8" w:space="0" w:color="auto"/>
            </w:tcBorders>
            <w:shd w:val="clear" w:color="000000" w:fill="E7E6E6"/>
            <w:vAlign w:val="center"/>
          </w:tcPr>
          <w:p w14:paraId="16A438BC" w14:textId="19F39218" w:rsidR="00F74AC1" w:rsidRPr="00B5541C" w:rsidRDefault="00F74AC1" w:rsidP="00F74AC1">
            <w:pPr>
              <w:jc w:val="center"/>
              <w:rPr>
                <w:sz w:val="16"/>
                <w:szCs w:val="16"/>
              </w:rPr>
            </w:pPr>
            <w:r>
              <w:rPr>
                <w:rFonts w:ascii="Calibri" w:hAnsi="Calibri" w:cs="Calibri"/>
                <w:color w:val="000000"/>
              </w:rPr>
              <w:t>-0.095 (.083)</w:t>
            </w:r>
          </w:p>
        </w:tc>
      </w:tr>
      <w:tr w:rsidR="00F74AC1" w14:paraId="7CB1E45D" w14:textId="77777777" w:rsidTr="00F74AC1">
        <w:tc>
          <w:tcPr>
            <w:tcW w:w="719" w:type="dxa"/>
            <w:tcBorders>
              <w:top w:val="nil"/>
              <w:left w:val="single" w:sz="8" w:space="0" w:color="auto"/>
              <w:bottom w:val="single" w:sz="8" w:space="0" w:color="auto"/>
              <w:right w:val="single" w:sz="8" w:space="0" w:color="auto"/>
            </w:tcBorders>
            <w:shd w:val="clear" w:color="000000" w:fill="E7E6E6"/>
            <w:vAlign w:val="center"/>
          </w:tcPr>
          <w:p w14:paraId="585F61D7" w14:textId="7E3837D9" w:rsidR="00F74AC1" w:rsidRPr="00B5541C" w:rsidRDefault="00F74AC1" w:rsidP="00F74AC1">
            <w:pPr>
              <w:jc w:val="center"/>
              <w:rPr>
                <w:sz w:val="16"/>
                <w:szCs w:val="16"/>
              </w:rPr>
            </w:pPr>
            <w:r>
              <w:rPr>
                <w:rFonts w:ascii="Calibri" w:hAnsi="Calibri" w:cs="Calibri"/>
                <w:color w:val="000000"/>
              </w:rPr>
              <w:t>Winter</w:t>
            </w:r>
          </w:p>
        </w:tc>
        <w:tc>
          <w:tcPr>
            <w:tcW w:w="953" w:type="dxa"/>
            <w:tcBorders>
              <w:top w:val="nil"/>
              <w:left w:val="nil"/>
              <w:bottom w:val="single" w:sz="8" w:space="0" w:color="auto"/>
              <w:right w:val="single" w:sz="8" w:space="0" w:color="auto"/>
            </w:tcBorders>
            <w:shd w:val="clear" w:color="000000" w:fill="E7E6E6"/>
            <w:vAlign w:val="center"/>
          </w:tcPr>
          <w:p w14:paraId="5E395217" w14:textId="5E813D1F" w:rsidR="00F74AC1" w:rsidRPr="00B5541C" w:rsidRDefault="00F74AC1" w:rsidP="00F74AC1">
            <w:pPr>
              <w:jc w:val="center"/>
              <w:rPr>
                <w:sz w:val="16"/>
                <w:szCs w:val="16"/>
              </w:rPr>
            </w:pPr>
            <w:r>
              <w:rPr>
                <w:rFonts w:ascii="Calibri" w:hAnsi="Calibri" w:cs="Calibri"/>
                <w:color w:val="000000"/>
              </w:rPr>
              <w:t>DNN</w:t>
            </w:r>
          </w:p>
        </w:tc>
        <w:tc>
          <w:tcPr>
            <w:tcW w:w="1119" w:type="dxa"/>
            <w:tcBorders>
              <w:top w:val="nil"/>
              <w:left w:val="nil"/>
              <w:bottom w:val="single" w:sz="8" w:space="0" w:color="auto"/>
              <w:right w:val="single" w:sz="8" w:space="0" w:color="auto"/>
            </w:tcBorders>
            <w:shd w:val="clear" w:color="000000" w:fill="E7E6E6"/>
            <w:vAlign w:val="center"/>
          </w:tcPr>
          <w:p w14:paraId="580F2627" w14:textId="2AFB5148" w:rsidR="00F74AC1" w:rsidRPr="00B5541C" w:rsidRDefault="00F74AC1" w:rsidP="00F74AC1">
            <w:pPr>
              <w:jc w:val="center"/>
              <w:rPr>
                <w:sz w:val="16"/>
                <w:szCs w:val="16"/>
              </w:rPr>
            </w:pPr>
            <w:r>
              <w:rPr>
                <w:rFonts w:ascii="Calibri" w:hAnsi="Calibri" w:cs="Calibri"/>
                <w:color w:val="000000"/>
              </w:rPr>
              <w:t>.386 (.24)</w:t>
            </w:r>
          </w:p>
        </w:tc>
        <w:tc>
          <w:tcPr>
            <w:tcW w:w="1119" w:type="dxa"/>
            <w:tcBorders>
              <w:top w:val="nil"/>
              <w:left w:val="nil"/>
              <w:bottom w:val="single" w:sz="8" w:space="0" w:color="auto"/>
              <w:right w:val="single" w:sz="8" w:space="0" w:color="auto"/>
            </w:tcBorders>
            <w:shd w:val="clear" w:color="000000" w:fill="E7E6E6"/>
            <w:vAlign w:val="center"/>
          </w:tcPr>
          <w:p w14:paraId="5837924A" w14:textId="2B3259CE" w:rsidR="00F74AC1" w:rsidRPr="00B5541C" w:rsidRDefault="00F74AC1" w:rsidP="00F74AC1">
            <w:pPr>
              <w:jc w:val="center"/>
              <w:rPr>
                <w:sz w:val="16"/>
                <w:szCs w:val="16"/>
              </w:rPr>
            </w:pPr>
            <w:r>
              <w:rPr>
                <w:rFonts w:ascii="Calibri" w:hAnsi="Calibri" w:cs="Calibri"/>
                <w:color w:val="000000"/>
              </w:rPr>
              <w:t>.608 (.296)</w:t>
            </w:r>
          </w:p>
        </w:tc>
        <w:tc>
          <w:tcPr>
            <w:tcW w:w="1119" w:type="dxa"/>
            <w:tcBorders>
              <w:top w:val="nil"/>
              <w:left w:val="nil"/>
              <w:bottom w:val="single" w:sz="8" w:space="0" w:color="auto"/>
              <w:right w:val="single" w:sz="8" w:space="0" w:color="auto"/>
            </w:tcBorders>
            <w:shd w:val="clear" w:color="000000" w:fill="E7E6E6"/>
            <w:vAlign w:val="center"/>
          </w:tcPr>
          <w:p w14:paraId="66F3FED7" w14:textId="737EA410" w:rsidR="00F74AC1" w:rsidRPr="00B5541C" w:rsidRDefault="00F74AC1" w:rsidP="00F74AC1">
            <w:pPr>
              <w:jc w:val="center"/>
              <w:rPr>
                <w:sz w:val="16"/>
                <w:szCs w:val="16"/>
              </w:rPr>
            </w:pPr>
            <w:r>
              <w:rPr>
                <w:rFonts w:ascii="Calibri" w:hAnsi="Calibri" w:cs="Calibri"/>
                <w:color w:val="000000"/>
              </w:rPr>
              <w:t>.62 (.296)</w:t>
            </w:r>
          </w:p>
        </w:tc>
        <w:tc>
          <w:tcPr>
            <w:tcW w:w="1119" w:type="dxa"/>
            <w:tcBorders>
              <w:top w:val="nil"/>
              <w:left w:val="nil"/>
              <w:bottom w:val="single" w:sz="8" w:space="0" w:color="auto"/>
              <w:right w:val="single" w:sz="8" w:space="0" w:color="auto"/>
            </w:tcBorders>
            <w:shd w:val="clear" w:color="000000" w:fill="E7E6E6"/>
            <w:vAlign w:val="center"/>
          </w:tcPr>
          <w:p w14:paraId="398475C4" w14:textId="3EE54450" w:rsidR="00F74AC1" w:rsidRDefault="00F74AC1" w:rsidP="00F74AC1">
            <w:pPr>
              <w:jc w:val="center"/>
              <w:rPr>
                <w:sz w:val="16"/>
                <w:szCs w:val="16"/>
              </w:rPr>
            </w:pPr>
            <w:r>
              <w:rPr>
                <w:rFonts w:ascii="Calibri" w:hAnsi="Calibri" w:cs="Calibri"/>
                <w:color w:val="000000"/>
              </w:rPr>
              <w:t>-0.043 (.333)</w:t>
            </w:r>
          </w:p>
        </w:tc>
        <w:tc>
          <w:tcPr>
            <w:tcW w:w="1119" w:type="dxa"/>
            <w:tcBorders>
              <w:top w:val="nil"/>
              <w:left w:val="nil"/>
              <w:bottom w:val="single" w:sz="8" w:space="0" w:color="auto"/>
              <w:right w:val="single" w:sz="8" w:space="0" w:color="auto"/>
            </w:tcBorders>
            <w:shd w:val="clear" w:color="000000" w:fill="E7E6E6"/>
            <w:vAlign w:val="center"/>
          </w:tcPr>
          <w:p w14:paraId="29A6BD1E" w14:textId="0186503F" w:rsidR="00F74AC1" w:rsidRPr="00B5541C" w:rsidRDefault="00F74AC1" w:rsidP="00F74AC1">
            <w:pPr>
              <w:jc w:val="center"/>
              <w:rPr>
                <w:sz w:val="16"/>
                <w:szCs w:val="16"/>
              </w:rPr>
            </w:pPr>
            <w:r>
              <w:rPr>
                <w:rFonts w:ascii="Calibri" w:hAnsi="Calibri" w:cs="Calibri"/>
                <w:color w:val="000000"/>
              </w:rPr>
              <w:t>.153 (.05)</w:t>
            </w:r>
          </w:p>
        </w:tc>
      </w:tr>
      <w:tr w:rsidR="00F74AC1" w14:paraId="3113F3D9" w14:textId="77777777" w:rsidTr="00F74AC1">
        <w:tc>
          <w:tcPr>
            <w:tcW w:w="719" w:type="dxa"/>
            <w:tcBorders>
              <w:top w:val="nil"/>
              <w:left w:val="single" w:sz="8" w:space="0" w:color="auto"/>
              <w:bottom w:val="single" w:sz="8" w:space="0" w:color="auto"/>
              <w:right w:val="single" w:sz="8" w:space="0" w:color="auto"/>
            </w:tcBorders>
            <w:shd w:val="clear" w:color="000000" w:fill="E7E6E6"/>
            <w:vAlign w:val="center"/>
          </w:tcPr>
          <w:p w14:paraId="4F92B407" w14:textId="43D809EE" w:rsidR="00F74AC1" w:rsidRPr="00B5541C" w:rsidRDefault="00F74AC1" w:rsidP="00F74AC1">
            <w:pPr>
              <w:jc w:val="center"/>
              <w:rPr>
                <w:sz w:val="16"/>
                <w:szCs w:val="16"/>
              </w:rPr>
            </w:pPr>
            <w:r>
              <w:rPr>
                <w:rFonts w:ascii="Calibri" w:hAnsi="Calibri" w:cs="Calibri"/>
                <w:color w:val="000000"/>
              </w:rPr>
              <w:t>Winter</w:t>
            </w:r>
          </w:p>
        </w:tc>
        <w:tc>
          <w:tcPr>
            <w:tcW w:w="953" w:type="dxa"/>
            <w:tcBorders>
              <w:top w:val="nil"/>
              <w:left w:val="nil"/>
              <w:bottom w:val="single" w:sz="8" w:space="0" w:color="auto"/>
              <w:right w:val="single" w:sz="8" w:space="0" w:color="auto"/>
            </w:tcBorders>
            <w:shd w:val="clear" w:color="000000" w:fill="E7E6E6"/>
            <w:vAlign w:val="center"/>
          </w:tcPr>
          <w:p w14:paraId="4A114E47" w14:textId="272BCC6D" w:rsidR="00F74AC1" w:rsidRPr="00B5541C" w:rsidRDefault="00F74AC1" w:rsidP="00F74AC1">
            <w:pPr>
              <w:jc w:val="center"/>
              <w:rPr>
                <w:sz w:val="16"/>
                <w:szCs w:val="16"/>
              </w:rPr>
            </w:pPr>
            <w:r>
              <w:rPr>
                <w:rFonts w:ascii="Calibri" w:hAnsi="Calibri" w:cs="Calibri"/>
                <w:color w:val="000000"/>
              </w:rPr>
              <w:t>DDD</w:t>
            </w:r>
          </w:p>
        </w:tc>
        <w:tc>
          <w:tcPr>
            <w:tcW w:w="1119" w:type="dxa"/>
            <w:tcBorders>
              <w:top w:val="nil"/>
              <w:left w:val="nil"/>
              <w:bottom w:val="single" w:sz="8" w:space="0" w:color="auto"/>
              <w:right w:val="single" w:sz="8" w:space="0" w:color="auto"/>
            </w:tcBorders>
            <w:shd w:val="clear" w:color="000000" w:fill="E7E6E6"/>
            <w:vAlign w:val="center"/>
          </w:tcPr>
          <w:p w14:paraId="14F4DC8D" w14:textId="0FA3538F" w:rsidR="00F74AC1" w:rsidRPr="00B5541C" w:rsidRDefault="00F74AC1" w:rsidP="00F74AC1">
            <w:pPr>
              <w:jc w:val="center"/>
              <w:rPr>
                <w:sz w:val="16"/>
                <w:szCs w:val="16"/>
              </w:rPr>
            </w:pPr>
            <w:r>
              <w:rPr>
                <w:rFonts w:ascii="Calibri" w:hAnsi="Calibri" w:cs="Calibri"/>
                <w:color w:val="000000"/>
              </w:rPr>
              <w:t>.098 (.203)</w:t>
            </w:r>
          </w:p>
        </w:tc>
        <w:tc>
          <w:tcPr>
            <w:tcW w:w="1119" w:type="dxa"/>
            <w:tcBorders>
              <w:top w:val="nil"/>
              <w:left w:val="nil"/>
              <w:bottom w:val="single" w:sz="8" w:space="0" w:color="auto"/>
              <w:right w:val="single" w:sz="8" w:space="0" w:color="auto"/>
            </w:tcBorders>
            <w:shd w:val="clear" w:color="000000" w:fill="E7E6E6"/>
            <w:vAlign w:val="center"/>
          </w:tcPr>
          <w:p w14:paraId="10BDD023" w14:textId="51CF398B" w:rsidR="00F74AC1" w:rsidRPr="00B5541C" w:rsidRDefault="00F74AC1" w:rsidP="00F74AC1">
            <w:pPr>
              <w:jc w:val="center"/>
              <w:rPr>
                <w:sz w:val="16"/>
                <w:szCs w:val="16"/>
              </w:rPr>
            </w:pPr>
            <w:r>
              <w:rPr>
                <w:rFonts w:ascii="Calibri" w:hAnsi="Calibri" w:cs="Calibri"/>
                <w:color w:val="000000"/>
              </w:rPr>
              <w:t>.121 (.237)</w:t>
            </w:r>
          </w:p>
        </w:tc>
        <w:tc>
          <w:tcPr>
            <w:tcW w:w="1119" w:type="dxa"/>
            <w:tcBorders>
              <w:top w:val="nil"/>
              <w:left w:val="nil"/>
              <w:bottom w:val="single" w:sz="8" w:space="0" w:color="auto"/>
              <w:right w:val="single" w:sz="8" w:space="0" w:color="auto"/>
            </w:tcBorders>
            <w:shd w:val="clear" w:color="000000" w:fill="E7E6E6"/>
            <w:vAlign w:val="center"/>
          </w:tcPr>
          <w:p w14:paraId="5CE68A0E" w14:textId="359C6FCB" w:rsidR="00F74AC1" w:rsidRPr="00B5541C" w:rsidRDefault="00F74AC1" w:rsidP="00F74AC1">
            <w:pPr>
              <w:jc w:val="center"/>
              <w:rPr>
                <w:sz w:val="16"/>
                <w:szCs w:val="16"/>
              </w:rPr>
            </w:pPr>
            <w:r>
              <w:rPr>
                <w:rFonts w:ascii="Calibri" w:hAnsi="Calibri" w:cs="Calibri"/>
                <w:color w:val="000000"/>
              </w:rPr>
              <w:t>.107 (.247)</w:t>
            </w:r>
          </w:p>
        </w:tc>
        <w:tc>
          <w:tcPr>
            <w:tcW w:w="1119" w:type="dxa"/>
            <w:tcBorders>
              <w:top w:val="nil"/>
              <w:left w:val="nil"/>
              <w:bottom w:val="single" w:sz="8" w:space="0" w:color="auto"/>
              <w:right w:val="single" w:sz="8" w:space="0" w:color="auto"/>
            </w:tcBorders>
            <w:shd w:val="clear" w:color="000000" w:fill="E7E6E6"/>
            <w:vAlign w:val="center"/>
          </w:tcPr>
          <w:p w14:paraId="134B35E5" w14:textId="4E15F632" w:rsidR="00F74AC1" w:rsidRDefault="00F74AC1" w:rsidP="00F74AC1">
            <w:pPr>
              <w:jc w:val="center"/>
              <w:rPr>
                <w:sz w:val="16"/>
                <w:szCs w:val="16"/>
              </w:rPr>
            </w:pPr>
            <w:r>
              <w:rPr>
                <w:rFonts w:ascii="Calibri" w:hAnsi="Calibri" w:cs="Calibri"/>
                <w:color w:val="000000"/>
              </w:rPr>
              <w:t>.079 (.294)</w:t>
            </w:r>
          </w:p>
        </w:tc>
        <w:tc>
          <w:tcPr>
            <w:tcW w:w="1119" w:type="dxa"/>
            <w:tcBorders>
              <w:top w:val="nil"/>
              <w:left w:val="nil"/>
              <w:bottom w:val="single" w:sz="8" w:space="0" w:color="auto"/>
              <w:right w:val="single" w:sz="8" w:space="0" w:color="auto"/>
            </w:tcBorders>
            <w:shd w:val="clear" w:color="000000" w:fill="E7E6E6"/>
            <w:vAlign w:val="center"/>
          </w:tcPr>
          <w:p w14:paraId="475F60DE" w14:textId="08963C6F" w:rsidR="00F74AC1" w:rsidRPr="00B5541C" w:rsidRDefault="00F74AC1" w:rsidP="00F74AC1">
            <w:pPr>
              <w:jc w:val="center"/>
              <w:rPr>
                <w:sz w:val="16"/>
                <w:szCs w:val="16"/>
              </w:rPr>
            </w:pPr>
            <w:r>
              <w:rPr>
                <w:rFonts w:ascii="Calibri" w:hAnsi="Calibri" w:cs="Calibri"/>
                <w:color w:val="000000"/>
              </w:rPr>
              <w:t>-0.082 (.046)</w:t>
            </w:r>
          </w:p>
        </w:tc>
      </w:tr>
      <w:tr w:rsidR="00F74AC1" w14:paraId="4344D1BF" w14:textId="77777777" w:rsidTr="00F74AC1">
        <w:tc>
          <w:tcPr>
            <w:tcW w:w="719" w:type="dxa"/>
            <w:tcBorders>
              <w:top w:val="nil"/>
              <w:left w:val="single" w:sz="8" w:space="0" w:color="auto"/>
              <w:bottom w:val="single" w:sz="8" w:space="0" w:color="auto"/>
              <w:right w:val="single" w:sz="8" w:space="0" w:color="auto"/>
            </w:tcBorders>
            <w:shd w:val="clear" w:color="000000" w:fill="E7E6E6"/>
            <w:vAlign w:val="center"/>
          </w:tcPr>
          <w:p w14:paraId="657EA572" w14:textId="3A1499C5" w:rsidR="00F74AC1" w:rsidRPr="00B5541C" w:rsidRDefault="00F74AC1" w:rsidP="00F74AC1">
            <w:pPr>
              <w:jc w:val="center"/>
              <w:rPr>
                <w:sz w:val="16"/>
                <w:szCs w:val="16"/>
              </w:rPr>
            </w:pPr>
            <w:r>
              <w:rPr>
                <w:rFonts w:ascii="Calibri" w:hAnsi="Calibri" w:cs="Calibri"/>
                <w:color w:val="000000"/>
              </w:rPr>
              <w:t>Winter</w:t>
            </w:r>
          </w:p>
        </w:tc>
        <w:tc>
          <w:tcPr>
            <w:tcW w:w="953" w:type="dxa"/>
            <w:tcBorders>
              <w:top w:val="nil"/>
              <w:left w:val="nil"/>
              <w:bottom w:val="single" w:sz="8" w:space="0" w:color="auto"/>
              <w:right w:val="single" w:sz="8" w:space="0" w:color="auto"/>
            </w:tcBorders>
            <w:shd w:val="clear" w:color="000000" w:fill="E7E6E6"/>
            <w:vAlign w:val="center"/>
          </w:tcPr>
          <w:p w14:paraId="469DE98B" w14:textId="369CEF68" w:rsidR="00F74AC1" w:rsidRPr="00B5541C" w:rsidRDefault="00F74AC1" w:rsidP="00F74AC1">
            <w:pPr>
              <w:jc w:val="center"/>
              <w:rPr>
                <w:sz w:val="16"/>
                <w:szCs w:val="16"/>
              </w:rPr>
            </w:pPr>
            <w:r>
              <w:rPr>
                <w:rFonts w:ascii="Calibri" w:hAnsi="Calibri" w:cs="Calibri"/>
                <w:color w:val="000000"/>
              </w:rPr>
              <w:t>NDD</w:t>
            </w:r>
          </w:p>
        </w:tc>
        <w:tc>
          <w:tcPr>
            <w:tcW w:w="1119" w:type="dxa"/>
            <w:tcBorders>
              <w:top w:val="nil"/>
              <w:left w:val="nil"/>
              <w:bottom w:val="single" w:sz="8" w:space="0" w:color="auto"/>
              <w:right w:val="single" w:sz="8" w:space="0" w:color="auto"/>
            </w:tcBorders>
            <w:shd w:val="clear" w:color="000000" w:fill="E7E6E6"/>
            <w:vAlign w:val="center"/>
          </w:tcPr>
          <w:p w14:paraId="33155F40" w14:textId="3AC32943" w:rsidR="00F74AC1" w:rsidRPr="00B5541C" w:rsidRDefault="00F74AC1" w:rsidP="00F74AC1">
            <w:pPr>
              <w:jc w:val="center"/>
              <w:rPr>
                <w:sz w:val="16"/>
                <w:szCs w:val="16"/>
              </w:rPr>
            </w:pPr>
            <w:r>
              <w:rPr>
                <w:rFonts w:ascii="Calibri" w:hAnsi="Calibri" w:cs="Calibri"/>
                <w:color w:val="000000"/>
              </w:rPr>
              <w:t>.297 (.183)</w:t>
            </w:r>
          </w:p>
        </w:tc>
        <w:tc>
          <w:tcPr>
            <w:tcW w:w="1119" w:type="dxa"/>
            <w:tcBorders>
              <w:top w:val="nil"/>
              <w:left w:val="nil"/>
              <w:bottom w:val="single" w:sz="8" w:space="0" w:color="auto"/>
              <w:right w:val="single" w:sz="8" w:space="0" w:color="auto"/>
            </w:tcBorders>
            <w:shd w:val="clear" w:color="000000" w:fill="E7E6E6"/>
            <w:vAlign w:val="center"/>
          </w:tcPr>
          <w:p w14:paraId="55F3E75A" w14:textId="289CF14C" w:rsidR="00F74AC1" w:rsidRPr="00B5541C" w:rsidRDefault="00F74AC1" w:rsidP="00F74AC1">
            <w:pPr>
              <w:jc w:val="center"/>
              <w:rPr>
                <w:sz w:val="16"/>
                <w:szCs w:val="16"/>
              </w:rPr>
            </w:pPr>
            <w:r>
              <w:rPr>
                <w:rFonts w:ascii="Calibri" w:hAnsi="Calibri" w:cs="Calibri"/>
                <w:color w:val="000000"/>
              </w:rPr>
              <w:t>.443 (.208)</w:t>
            </w:r>
          </w:p>
        </w:tc>
        <w:tc>
          <w:tcPr>
            <w:tcW w:w="1119" w:type="dxa"/>
            <w:tcBorders>
              <w:top w:val="nil"/>
              <w:left w:val="nil"/>
              <w:bottom w:val="single" w:sz="8" w:space="0" w:color="auto"/>
              <w:right w:val="single" w:sz="8" w:space="0" w:color="auto"/>
            </w:tcBorders>
            <w:shd w:val="clear" w:color="000000" w:fill="E7E6E6"/>
            <w:vAlign w:val="center"/>
          </w:tcPr>
          <w:p w14:paraId="08FF3E04" w14:textId="19E18951" w:rsidR="00F74AC1" w:rsidRPr="00B5541C" w:rsidRDefault="00F74AC1" w:rsidP="00F74AC1">
            <w:pPr>
              <w:jc w:val="center"/>
              <w:rPr>
                <w:sz w:val="16"/>
                <w:szCs w:val="16"/>
              </w:rPr>
            </w:pPr>
            <w:r>
              <w:rPr>
                <w:rFonts w:ascii="Calibri" w:hAnsi="Calibri" w:cs="Calibri"/>
                <w:color w:val="000000"/>
              </w:rPr>
              <w:t>.418 (.203)</w:t>
            </w:r>
          </w:p>
        </w:tc>
        <w:tc>
          <w:tcPr>
            <w:tcW w:w="1119" w:type="dxa"/>
            <w:tcBorders>
              <w:top w:val="nil"/>
              <w:left w:val="nil"/>
              <w:bottom w:val="single" w:sz="8" w:space="0" w:color="auto"/>
              <w:right w:val="single" w:sz="8" w:space="0" w:color="auto"/>
            </w:tcBorders>
            <w:shd w:val="clear" w:color="000000" w:fill="E7E6E6"/>
            <w:vAlign w:val="center"/>
          </w:tcPr>
          <w:p w14:paraId="42FADC85" w14:textId="30EA5F4B" w:rsidR="00F74AC1" w:rsidRDefault="00F74AC1" w:rsidP="00F74AC1">
            <w:pPr>
              <w:jc w:val="center"/>
              <w:rPr>
                <w:sz w:val="16"/>
                <w:szCs w:val="16"/>
              </w:rPr>
            </w:pPr>
            <w:r>
              <w:rPr>
                <w:rFonts w:ascii="Calibri" w:hAnsi="Calibri" w:cs="Calibri"/>
                <w:color w:val="000000"/>
              </w:rPr>
              <w:t>-0.039 (.268)</w:t>
            </w:r>
          </w:p>
        </w:tc>
        <w:tc>
          <w:tcPr>
            <w:tcW w:w="1119" w:type="dxa"/>
            <w:tcBorders>
              <w:top w:val="nil"/>
              <w:left w:val="nil"/>
              <w:bottom w:val="single" w:sz="8" w:space="0" w:color="auto"/>
              <w:right w:val="single" w:sz="8" w:space="0" w:color="auto"/>
            </w:tcBorders>
            <w:shd w:val="clear" w:color="000000" w:fill="E7E6E6"/>
            <w:vAlign w:val="center"/>
          </w:tcPr>
          <w:p w14:paraId="2CEAB595" w14:textId="5756902E" w:rsidR="00F74AC1" w:rsidRPr="00B5541C" w:rsidRDefault="00F74AC1" w:rsidP="00F74AC1">
            <w:pPr>
              <w:jc w:val="center"/>
              <w:rPr>
                <w:sz w:val="16"/>
                <w:szCs w:val="16"/>
              </w:rPr>
            </w:pPr>
            <w:r>
              <w:rPr>
                <w:rFonts w:ascii="Calibri" w:hAnsi="Calibri" w:cs="Calibri"/>
                <w:color w:val="000000"/>
              </w:rPr>
              <w:t>.106 (.041)</w:t>
            </w:r>
          </w:p>
        </w:tc>
      </w:tr>
    </w:tbl>
    <w:p w14:paraId="422F6434" w14:textId="23BB07B7" w:rsidR="00A3647F" w:rsidRDefault="00A3647F" w:rsidP="00A3647F">
      <w:pPr>
        <w:rPr>
          <w:b/>
          <w:bCs/>
        </w:rPr>
      </w:pPr>
    </w:p>
    <w:p w14:paraId="49D7F9DD" w14:textId="4E7B6BCD" w:rsidR="00F604F0" w:rsidRDefault="00F604F0" w:rsidP="00F604F0">
      <w:r>
        <w:t>Table 7: Primer sequences for KASP markers</w:t>
      </w:r>
      <w:r w:rsidR="001E3F18">
        <w:t xml:space="preserve"> (</w:t>
      </w:r>
      <w:r w:rsidR="001E3F18" w:rsidRPr="001E3F18">
        <w:rPr>
          <w:b/>
          <w:bCs/>
        </w:rPr>
        <w:t>this will need to be horizontal or rearranged</w:t>
      </w:r>
      <w:r w:rsidR="001E3F18">
        <w:t>)</w:t>
      </w:r>
    </w:p>
    <w:tbl>
      <w:tblPr>
        <w:tblStyle w:val="TableGrid"/>
        <w:tblW w:w="12098" w:type="dxa"/>
        <w:tblInd w:w="-1085" w:type="dxa"/>
        <w:tblLook w:val="04A0" w:firstRow="1" w:lastRow="0" w:firstColumn="1" w:lastColumn="0" w:noHBand="0" w:noVBand="1"/>
      </w:tblPr>
      <w:tblGrid>
        <w:gridCol w:w="1036"/>
        <w:gridCol w:w="385"/>
        <w:gridCol w:w="764"/>
        <w:gridCol w:w="764"/>
        <w:gridCol w:w="786"/>
        <w:gridCol w:w="1260"/>
        <w:gridCol w:w="1905"/>
        <w:gridCol w:w="1892"/>
        <w:gridCol w:w="1780"/>
        <w:gridCol w:w="1122"/>
        <w:gridCol w:w="476"/>
        <w:gridCol w:w="533"/>
      </w:tblGrid>
      <w:tr w:rsidR="00F604F0" w:rsidRPr="00103C90" w14:paraId="2AFBB66D" w14:textId="77777777" w:rsidTr="00AC7499">
        <w:trPr>
          <w:trHeight w:val="394"/>
        </w:trPr>
        <w:tc>
          <w:tcPr>
            <w:tcW w:w="431" w:type="dxa"/>
            <w:noWrap/>
            <w:vAlign w:val="center"/>
            <w:hideMark/>
          </w:tcPr>
          <w:p w14:paraId="7D996E05" w14:textId="77777777" w:rsidR="00F604F0" w:rsidRPr="00103C90" w:rsidRDefault="00F604F0" w:rsidP="00AC7499">
            <w:pPr>
              <w:jc w:val="center"/>
              <w:rPr>
                <w:sz w:val="12"/>
                <w:szCs w:val="12"/>
              </w:rPr>
            </w:pPr>
            <w:r w:rsidRPr="00103C90">
              <w:rPr>
                <w:sz w:val="12"/>
                <w:szCs w:val="12"/>
              </w:rPr>
              <w:t>Marker</w:t>
            </w:r>
          </w:p>
        </w:tc>
        <w:tc>
          <w:tcPr>
            <w:tcW w:w="385" w:type="dxa"/>
            <w:noWrap/>
            <w:vAlign w:val="center"/>
            <w:hideMark/>
          </w:tcPr>
          <w:p w14:paraId="021EB4C0" w14:textId="77777777" w:rsidR="00F604F0" w:rsidRPr="00103C90" w:rsidRDefault="00F604F0" w:rsidP="00AC7499">
            <w:pPr>
              <w:jc w:val="center"/>
              <w:rPr>
                <w:sz w:val="12"/>
                <w:szCs w:val="12"/>
              </w:rPr>
            </w:pPr>
            <w:proofErr w:type="spellStart"/>
            <w:r w:rsidRPr="00103C90">
              <w:rPr>
                <w:sz w:val="12"/>
                <w:szCs w:val="12"/>
              </w:rPr>
              <w:t>Chr</w:t>
            </w:r>
            <w:proofErr w:type="spellEnd"/>
          </w:p>
        </w:tc>
        <w:tc>
          <w:tcPr>
            <w:tcW w:w="764" w:type="dxa"/>
            <w:noWrap/>
            <w:vAlign w:val="center"/>
            <w:hideMark/>
          </w:tcPr>
          <w:p w14:paraId="6F08D1D6" w14:textId="77777777" w:rsidR="00F604F0" w:rsidRPr="00103C90" w:rsidRDefault="00F604F0" w:rsidP="00AC7499">
            <w:pPr>
              <w:jc w:val="center"/>
              <w:rPr>
                <w:sz w:val="12"/>
                <w:szCs w:val="12"/>
              </w:rPr>
            </w:pPr>
            <w:r w:rsidRPr="00103C90">
              <w:rPr>
                <w:sz w:val="12"/>
                <w:szCs w:val="12"/>
              </w:rPr>
              <w:t>Position (</w:t>
            </w:r>
            <w:proofErr w:type="spellStart"/>
            <w:r w:rsidRPr="00103C90">
              <w:rPr>
                <w:sz w:val="12"/>
                <w:szCs w:val="12"/>
              </w:rPr>
              <w:t>Morex</w:t>
            </w:r>
            <w:proofErr w:type="spellEnd"/>
            <w:r w:rsidRPr="00103C90">
              <w:rPr>
                <w:sz w:val="12"/>
                <w:szCs w:val="12"/>
              </w:rPr>
              <w:t xml:space="preserve"> v1)</w:t>
            </w:r>
          </w:p>
        </w:tc>
        <w:tc>
          <w:tcPr>
            <w:tcW w:w="764" w:type="dxa"/>
            <w:noWrap/>
            <w:vAlign w:val="center"/>
            <w:hideMark/>
          </w:tcPr>
          <w:p w14:paraId="4066DF67" w14:textId="77777777" w:rsidR="00F604F0" w:rsidRPr="00103C90" w:rsidRDefault="00F604F0" w:rsidP="00AC7499">
            <w:pPr>
              <w:jc w:val="center"/>
              <w:rPr>
                <w:sz w:val="12"/>
                <w:szCs w:val="12"/>
              </w:rPr>
            </w:pPr>
            <w:r w:rsidRPr="00103C90">
              <w:rPr>
                <w:sz w:val="12"/>
                <w:szCs w:val="12"/>
              </w:rPr>
              <w:t>Position (</w:t>
            </w:r>
            <w:proofErr w:type="spellStart"/>
            <w:r w:rsidRPr="00103C90">
              <w:rPr>
                <w:sz w:val="12"/>
                <w:szCs w:val="12"/>
              </w:rPr>
              <w:t>Morex</w:t>
            </w:r>
            <w:proofErr w:type="spellEnd"/>
            <w:r w:rsidRPr="00103C90">
              <w:rPr>
                <w:sz w:val="12"/>
                <w:szCs w:val="12"/>
              </w:rPr>
              <w:t xml:space="preserve"> v2)</w:t>
            </w:r>
          </w:p>
        </w:tc>
        <w:tc>
          <w:tcPr>
            <w:tcW w:w="786" w:type="dxa"/>
            <w:noWrap/>
            <w:vAlign w:val="center"/>
            <w:hideMark/>
          </w:tcPr>
          <w:p w14:paraId="4595491C" w14:textId="77777777" w:rsidR="00F604F0" w:rsidRPr="00103C90" w:rsidRDefault="00F604F0" w:rsidP="00AC7499">
            <w:pPr>
              <w:jc w:val="center"/>
              <w:rPr>
                <w:sz w:val="12"/>
                <w:szCs w:val="12"/>
              </w:rPr>
            </w:pPr>
            <w:r>
              <w:rPr>
                <w:sz w:val="12"/>
                <w:szCs w:val="12"/>
              </w:rPr>
              <w:t>Gene</w:t>
            </w:r>
          </w:p>
        </w:tc>
        <w:tc>
          <w:tcPr>
            <w:tcW w:w="1260" w:type="dxa"/>
            <w:noWrap/>
            <w:vAlign w:val="center"/>
            <w:hideMark/>
          </w:tcPr>
          <w:p w14:paraId="0B229715" w14:textId="77777777" w:rsidR="00F604F0" w:rsidRPr="00103C90" w:rsidRDefault="00F604F0" w:rsidP="00AC7499">
            <w:pPr>
              <w:jc w:val="center"/>
              <w:rPr>
                <w:sz w:val="12"/>
                <w:szCs w:val="12"/>
              </w:rPr>
            </w:pPr>
            <w:r w:rsidRPr="00103C90">
              <w:rPr>
                <w:sz w:val="12"/>
                <w:szCs w:val="12"/>
              </w:rPr>
              <w:t>Target gene ID</w:t>
            </w:r>
          </w:p>
        </w:tc>
        <w:tc>
          <w:tcPr>
            <w:tcW w:w="1905" w:type="dxa"/>
            <w:noWrap/>
            <w:vAlign w:val="center"/>
            <w:hideMark/>
          </w:tcPr>
          <w:p w14:paraId="490AC749" w14:textId="77777777" w:rsidR="00F604F0" w:rsidRPr="00103C90" w:rsidRDefault="00F604F0" w:rsidP="00AC7499">
            <w:pPr>
              <w:jc w:val="center"/>
              <w:rPr>
                <w:sz w:val="12"/>
                <w:szCs w:val="12"/>
              </w:rPr>
            </w:pPr>
            <w:r w:rsidRPr="00103C90">
              <w:rPr>
                <w:sz w:val="12"/>
                <w:szCs w:val="12"/>
              </w:rPr>
              <w:t>Allele-1 forward primer</w:t>
            </w:r>
          </w:p>
        </w:tc>
        <w:tc>
          <w:tcPr>
            <w:tcW w:w="1892" w:type="dxa"/>
            <w:noWrap/>
            <w:vAlign w:val="center"/>
            <w:hideMark/>
          </w:tcPr>
          <w:p w14:paraId="3D8C2060" w14:textId="77777777" w:rsidR="00F604F0" w:rsidRPr="00103C90" w:rsidRDefault="00F604F0" w:rsidP="00AC7499">
            <w:pPr>
              <w:jc w:val="center"/>
              <w:rPr>
                <w:sz w:val="12"/>
                <w:szCs w:val="12"/>
              </w:rPr>
            </w:pPr>
            <w:r w:rsidRPr="00103C90">
              <w:rPr>
                <w:sz w:val="12"/>
                <w:szCs w:val="12"/>
              </w:rPr>
              <w:t>Allele-2 forward primer</w:t>
            </w:r>
          </w:p>
        </w:tc>
        <w:tc>
          <w:tcPr>
            <w:tcW w:w="1780" w:type="dxa"/>
            <w:noWrap/>
            <w:vAlign w:val="center"/>
            <w:hideMark/>
          </w:tcPr>
          <w:p w14:paraId="43C2C915" w14:textId="77777777" w:rsidR="00F604F0" w:rsidRPr="00103C90" w:rsidRDefault="00F604F0" w:rsidP="00AC7499">
            <w:pPr>
              <w:jc w:val="center"/>
              <w:rPr>
                <w:sz w:val="12"/>
                <w:szCs w:val="12"/>
              </w:rPr>
            </w:pPr>
            <w:r w:rsidRPr="00103C90">
              <w:rPr>
                <w:sz w:val="12"/>
                <w:szCs w:val="12"/>
              </w:rPr>
              <w:t>Universal reverse primer</w:t>
            </w:r>
          </w:p>
        </w:tc>
        <w:tc>
          <w:tcPr>
            <w:tcW w:w="1122" w:type="dxa"/>
            <w:noWrap/>
            <w:vAlign w:val="center"/>
            <w:hideMark/>
          </w:tcPr>
          <w:p w14:paraId="22A90C0A" w14:textId="77777777" w:rsidR="00F604F0" w:rsidRPr="00103C90" w:rsidRDefault="00F604F0" w:rsidP="00AC7499">
            <w:pPr>
              <w:jc w:val="center"/>
              <w:rPr>
                <w:sz w:val="12"/>
                <w:szCs w:val="12"/>
              </w:rPr>
            </w:pPr>
            <w:r w:rsidRPr="00103C90">
              <w:rPr>
                <w:b/>
                <w:bCs/>
                <w:sz w:val="12"/>
                <w:szCs w:val="12"/>
              </w:rPr>
              <w:t>Non-dormant</w:t>
            </w:r>
            <w:r w:rsidRPr="00103C90">
              <w:rPr>
                <w:sz w:val="12"/>
                <w:szCs w:val="12"/>
              </w:rPr>
              <w:t>/dormant allele</w:t>
            </w:r>
          </w:p>
        </w:tc>
        <w:tc>
          <w:tcPr>
            <w:tcW w:w="476" w:type="dxa"/>
            <w:noWrap/>
            <w:vAlign w:val="center"/>
            <w:hideMark/>
          </w:tcPr>
          <w:p w14:paraId="4A3F9434" w14:textId="77777777" w:rsidR="00F604F0" w:rsidRPr="00103C90" w:rsidRDefault="00F604F0" w:rsidP="00AC7499">
            <w:pPr>
              <w:jc w:val="center"/>
              <w:rPr>
                <w:sz w:val="12"/>
                <w:szCs w:val="12"/>
              </w:rPr>
            </w:pPr>
            <w:r w:rsidRPr="00103C90">
              <w:rPr>
                <w:sz w:val="12"/>
                <w:szCs w:val="12"/>
              </w:rPr>
              <w:t>Part of 50K chip?</w:t>
            </w:r>
          </w:p>
        </w:tc>
        <w:tc>
          <w:tcPr>
            <w:tcW w:w="533" w:type="dxa"/>
            <w:noWrap/>
            <w:vAlign w:val="center"/>
            <w:hideMark/>
          </w:tcPr>
          <w:p w14:paraId="04256E0E" w14:textId="77777777" w:rsidR="00F604F0" w:rsidRPr="00103C90" w:rsidRDefault="00F604F0" w:rsidP="00AC7499">
            <w:pPr>
              <w:jc w:val="center"/>
              <w:rPr>
                <w:sz w:val="12"/>
                <w:szCs w:val="12"/>
              </w:rPr>
            </w:pPr>
            <w:r w:rsidRPr="00103C90">
              <w:rPr>
                <w:sz w:val="12"/>
                <w:szCs w:val="12"/>
              </w:rPr>
              <w:t>Causal SNP?</w:t>
            </w:r>
          </w:p>
        </w:tc>
      </w:tr>
      <w:tr w:rsidR="00F604F0" w:rsidRPr="00103C90" w14:paraId="6541F75F" w14:textId="77777777" w:rsidTr="00AC7499">
        <w:trPr>
          <w:trHeight w:val="375"/>
        </w:trPr>
        <w:tc>
          <w:tcPr>
            <w:tcW w:w="431" w:type="dxa"/>
            <w:noWrap/>
            <w:vAlign w:val="center"/>
            <w:hideMark/>
          </w:tcPr>
          <w:p w14:paraId="159234F0" w14:textId="77777777" w:rsidR="00F604F0" w:rsidRPr="00103C90" w:rsidRDefault="00F604F0" w:rsidP="00AC7499">
            <w:pPr>
              <w:jc w:val="center"/>
              <w:rPr>
                <w:sz w:val="12"/>
                <w:szCs w:val="12"/>
              </w:rPr>
            </w:pPr>
            <w:r w:rsidRPr="00103C90">
              <w:rPr>
                <w:sz w:val="12"/>
                <w:szCs w:val="12"/>
              </w:rPr>
              <w:t>HvQsd1</w:t>
            </w:r>
          </w:p>
        </w:tc>
        <w:tc>
          <w:tcPr>
            <w:tcW w:w="385" w:type="dxa"/>
            <w:noWrap/>
            <w:vAlign w:val="center"/>
            <w:hideMark/>
          </w:tcPr>
          <w:p w14:paraId="25059DA7" w14:textId="77777777" w:rsidR="00F604F0" w:rsidRPr="00103C90" w:rsidRDefault="00F604F0" w:rsidP="00AC7499">
            <w:pPr>
              <w:jc w:val="center"/>
              <w:rPr>
                <w:sz w:val="12"/>
                <w:szCs w:val="12"/>
              </w:rPr>
            </w:pPr>
            <w:r w:rsidRPr="00103C90">
              <w:rPr>
                <w:sz w:val="12"/>
                <w:szCs w:val="12"/>
              </w:rPr>
              <w:t>5H</w:t>
            </w:r>
          </w:p>
        </w:tc>
        <w:tc>
          <w:tcPr>
            <w:tcW w:w="764" w:type="dxa"/>
            <w:noWrap/>
            <w:vAlign w:val="center"/>
            <w:hideMark/>
          </w:tcPr>
          <w:p w14:paraId="637DC790" w14:textId="77777777" w:rsidR="00F604F0" w:rsidRPr="00103C90" w:rsidRDefault="00F604F0" w:rsidP="00AC7499">
            <w:pPr>
              <w:jc w:val="center"/>
              <w:rPr>
                <w:sz w:val="12"/>
                <w:szCs w:val="12"/>
              </w:rPr>
            </w:pPr>
            <w:r w:rsidRPr="00103C90">
              <w:rPr>
                <w:sz w:val="12"/>
                <w:szCs w:val="12"/>
              </w:rPr>
              <w:t>489071876</w:t>
            </w:r>
          </w:p>
        </w:tc>
        <w:tc>
          <w:tcPr>
            <w:tcW w:w="764" w:type="dxa"/>
            <w:noWrap/>
            <w:vAlign w:val="center"/>
            <w:hideMark/>
          </w:tcPr>
          <w:p w14:paraId="6B5DCC7B" w14:textId="77777777" w:rsidR="00F604F0" w:rsidRPr="00103C90" w:rsidRDefault="00F604F0" w:rsidP="00AC7499">
            <w:pPr>
              <w:jc w:val="center"/>
              <w:rPr>
                <w:sz w:val="12"/>
                <w:szCs w:val="12"/>
              </w:rPr>
            </w:pPr>
            <w:r w:rsidRPr="00103C90">
              <w:rPr>
                <w:sz w:val="12"/>
                <w:szCs w:val="12"/>
              </w:rPr>
              <w:t>442161820</w:t>
            </w:r>
          </w:p>
        </w:tc>
        <w:tc>
          <w:tcPr>
            <w:tcW w:w="786" w:type="dxa"/>
            <w:noWrap/>
            <w:vAlign w:val="center"/>
            <w:hideMark/>
          </w:tcPr>
          <w:p w14:paraId="087A7D7A" w14:textId="77777777" w:rsidR="00F604F0" w:rsidRPr="00103C90" w:rsidRDefault="00F604F0" w:rsidP="00AC7499">
            <w:pPr>
              <w:jc w:val="center"/>
              <w:rPr>
                <w:i/>
                <w:iCs/>
                <w:sz w:val="12"/>
                <w:szCs w:val="12"/>
              </w:rPr>
            </w:pPr>
            <w:r>
              <w:rPr>
                <w:i/>
                <w:iCs/>
                <w:sz w:val="12"/>
                <w:szCs w:val="12"/>
              </w:rPr>
              <w:t>HvAlaAT1</w:t>
            </w:r>
          </w:p>
        </w:tc>
        <w:tc>
          <w:tcPr>
            <w:tcW w:w="1260" w:type="dxa"/>
            <w:noWrap/>
            <w:vAlign w:val="center"/>
            <w:hideMark/>
          </w:tcPr>
          <w:p w14:paraId="5E2C6F49" w14:textId="77777777" w:rsidR="00F604F0" w:rsidRPr="00103C90" w:rsidRDefault="00F604F0" w:rsidP="00AC7499">
            <w:pPr>
              <w:jc w:val="center"/>
              <w:rPr>
                <w:sz w:val="12"/>
                <w:szCs w:val="12"/>
              </w:rPr>
            </w:pPr>
            <w:r w:rsidRPr="00103C90">
              <w:rPr>
                <w:sz w:val="12"/>
                <w:szCs w:val="12"/>
              </w:rPr>
              <w:t>HORVU5Hr1G062990</w:t>
            </w:r>
          </w:p>
        </w:tc>
        <w:tc>
          <w:tcPr>
            <w:tcW w:w="1905" w:type="dxa"/>
            <w:noWrap/>
            <w:vAlign w:val="center"/>
            <w:hideMark/>
          </w:tcPr>
          <w:p w14:paraId="69B625AC" w14:textId="77777777" w:rsidR="00F604F0" w:rsidRPr="00103C90" w:rsidRDefault="00F604F0" w:rsidP="00AC7499">
            <w:pPr>
              <w:jc w:val="center"/>
              <w:rPr>
                <w:sz w:val="12"/>
                <w:szCs w:val="12"/>
              </w:rPr>
            </w:pPr>
            <w:r w:rsidRPr="00103C90">
              <w:rPr>
                <w:sz w:val="12"/>
                <w:szCs w:val="12"/>
              </w:rPr>
              <w:t>GATTTTCGAAGTAAAGAGGTGCTT</w:t>
            </w:r>
            <w:r w:rsidRPr="00103C90">
              <w:rPr>
                <w:b/>
                <w:bCs/>
                <w:sz w:val="12"/>
                <w:szCs w:val="12"/>
                <w:u w:val="single"/>
              </w:rPr>
              <w:t>G</w:t>
            </w:r>
          </w:p>
        </w:tc>
        <w:tc>
          <w:tcPr>
            <w:tcW w:w="1892" w:type="dxa"/>
            <w:noWrap/>
            <w:vAlign w:val="center"/>
            <w:hideMark/>
          </w:tcPr>
          <w:p w14:paraId="0BD035BE" w14:textId="77777777" w:rsidR="00F604F0" w:rsidRPr="00103C90" w:rsidRDefault="00F604F0" w:rsidP="00AC7499">
            <w:pPr>
              <w:jc w:val="center"/>
              <w:rPr>
                <w:sz w:val="12"/>
                <w:szCs w:val="12"/>
              </w:rPr>
            </w:pPr>
            <w:r w:rsidRPr="00103C90">
              <w:rPr>
                <w:sz w:val="12"/>
                <w:szCs w:val="12"/>
              </w:rPr>
              <w:t>GATTTTCGAAGTAAAGAGGTGCTT</w:t>
            </w:r>
            <w:r w:rsidRPr="00103C90">
              <w:rPr>
                <w:b/>
                <w:bCs/>
                <w:sz w:val="12"/>
                <w:szCs w:val="12"/>
                <w:u w:val="single"/>
              </w:rPr>
              <w:t>C</w:t>
            </w:r>
          </w:p>
        </w:tc>
        <w:tc>
          <w:tcPr>
            <w:tcW w:w="1780" w:type="dxa"/>
            <w:noWrap/>
            <w:vAlign w:val="center"/>
            <w:hideMark/>
          </w:tcPr>
          <w:p w14:paraId="4DAA6FF9" w14:textId="77777777" w:rsidR="00F604F0" w:rsidRPr="00103C90" w:rsidRDefault="00F604F0" w:rsidP="00AC7499">
            <w:pPr>
              <w:jc w:val="center"/>
              <w:rPr>
                <w:sz w:val="12"/>
                <w:szCs w:val="12"/>
              </w:rPr>
            </w:pPr>
            <w:r w:rsidRPr="00103C90">
              <w:rPr>
                <w:sz w:val="12"/>
                <w:szCs w:val="12"/>
              </w:rPr>
              <w:t>CACGAACAGTCAAACCTGCG</w:t>
            </w:r>
          </w:p>
        </w:tc>
        <w:tc>
          <w:tcPr>
            <w:tcW w:w="1122" w:type="dxa"/>
            <w:noWrap/>
            <w:vAlign w:val="center"/>
            <w:hideMark/>
          </w:tcPr>
          <w:p w14:paraId="1E9674E8" w14:textId="77777777" w:rsidR="00F604F0" w:rsidRPr="00103C90" w:rsidRDefault="00F604F0" w:rsidP="00AC7499">
            <w:pPr>
              <w:jc w:val="center"/>
              <w:rPr>
                <w:sz w:val="12"/>
                <w:szCs w:val="12"/>
              </w:rPr>
            </w:pPr>
            <w:r w:rsidRPr="00103C90">
              <w:rPr>
                <w:b/>
                <w:bCs/>
                <w:sz w:val="12"/>
                <w:szCs w:val="12"/>
              </w:rPr>
              <w:t>G</w:t>
            </w:r>
            <w:r w:rsidRPr="00103C90">
              <w:rPr>
                <w:sz w:val="12"/>
                <w:szCs w:val="12"/>
              </w:rPr>
              <w:t>/C</w:t>
            </w:r>
          </w:p>
        </w:tc>
        <w:tc>
          <w:tcPr>
            <w:tcW w:w="476" w:type="dxa"/>
            <w:noWrap/>
            <w:vAlign w:val="center"/>
            <w:hideMark/>
          </w:tcPr>
          <w:p w14:paraId="0D0FACC5" w14:textId="77777777" w:rsidR="00F604F0" w:rsidRPr="00103C90" w:rsidRDefault="00F604F0" w:rsidP="00AC7499">
            <w:pPr>
              <w:jc w:val="center"/>
              <w:rPr>
                <w:sz w:val="12"/>
                <w:szCs w:val="12"/>
              </w:rPr>
            </w:pPr>
            <w:r w:rsidRPr="00103C90">
              <w:rPr>
                <w:sz w:val="12"/>
                <w:szCs w:val="12"/>
              </w:rPr>
              <w:t>no</w:t>
            </w:r>
          </w:p>
        </w:tc>
        <w:tc>
          <w:tcPr>
            <w:tcW w:w="533" w:type="dxa"/>
            <w:noWrap/>
            <w:vAlign w:val="center"/>
            <w:hideMark/>
          </w:tcPr>
          <w:p w14:paraId="2D63B5CB" w14:textId="77777777" w:rsidR="00F604F0" w:rsidRPr="00103C90" w:rsidRDefault="00F604F0" w:rsidP="00AC7499">
            <w:pPr>
              <w:jc w:val="center"/>
              <w:rPr>
                <w:sz w:val="12"/>
                <w:szCs w:val="12"/>
              </w:rPr>
            </w:pPr>
            <w:r w:rsidRPr="00103C90">
              <w:rPr>
                <w:sz w:val="12"/>
                <w:szCs w:val="12"/>
              </w:rPr>
              <w:t>Likely</w:t>
            </w:r>
          </w:p>
        </w:tc>
      </w:tr>
      <w:tr w:rsidR="00F604F0" w:rsidRPr="00103C90" w14:paraId="05A085DB" w14:textId="77777777" w:rsidTr="00AC7499">
        <w:trPr>
          <w:trHeight w:val="375"/>
        </w:trPr>
        <w:tc>
          <w:tcPr>
            <w:tcW w:w="431" w:type="dxa"/>
            <w:noWrap/>
            <w:vAlign w:val="center"/>
            <w:hideMark/>
          </w:tcPr>
          <w:p w14:paraId="2EBBF46B" w14:textId="77777777" w:rsidR="00F604F0" w:rsidRPr="00103C90" w:rsidRDefault="00F604F0" w:rsidP="00AC7499">
            <w:pPr>
              <w:jc w:val="center"/>
              <w:rPr>
                <w:sz w:val="12"/>
                <w:szCs w:val="12"/>
              </w:rPr>
            </w:pPr>
            <w:r w:rsidRPr="00103C90">
              <w:rPr>
                <w:sz w:val="12"/>
                <w:szCs w:val="12"/>
              </w:rPr>
              <w:t>SCRI_RS_121526</w:t>
            </w:r>
          </w:p>
        </w:tc>
        <w:tc>
          <w:tcPr>
            <w:tcW w:w="385" w:type="dxa"/>
            <w:noWrap/>
            <w:vAlign w:val="center"/>
            <w:hideMark/>
          </w:tcPr>
          <w:p w14:paraId="7B9C7ED7" w14:textId="77777777" w:rsidR="00F604F0" w:rsidRPr="00103C90" w:rsidRDefault="00F604F0" w:rsidP="00AC7499">
            <w:pPr>
              <w:jc w:val="center"/>
              <w:rPr>
                <w:sz w:val="12"/>
                <w:szCs w:val="12"/>
              </w:rPr>
            </w:pPr>
            <w:r w:rsidRPr="00103C90">
              <w:rPr>
                <w:sz w:val="12"/>
                <w:szCs w:val="12"/>
              </w:rPr>
              <w:t>5H</w:t>
            </w:r>
          </w:p>
        </w:tc>
        <w:tc>
          <w:tcPr>
            <w:tcW w:w="764" w:type="dxa"/>
            <w:noWrap/>
            <w:vAlign w:val="center"/>
            <w:hideMark/>
          </w:tcPr>
          <w:p w14:paraId="3DBAF35E" w14:textId="77777777" w:rsidR="00F604F0" w:rsidRPr="00103C90" w:rsidRDefault="00F604F0" w:rsidP="00AC7499">
            <w:pPr>
              <w:jc w:val="center"/>
              <w:rPr>
                <w:sz w:val="12"/>
                <w:szCs w:val="12"/>
              </w:rPr>
            </w:pPr>
            <w:r w:rsidRPr="00103C90">
              <w:rPr>
                <w:sz w:val="12"/>
                <w:szCs w:val="12"/>
              </w:rPr>
              <w:t>665575557</w:t>
            </w:r>
          </w:p>
        </w:tc>
        <w:tc>
          <w:tcPr>
            <w:tcW w:w="764" w:type="dxa"/>
            <w:noWrap/>
            <w:vAlign w:val="center"/>
            <w:hideMark/>
          </w:tcPr>
          <w:p w14:paraId="48174154" w14:textId="77777777" w:rsidR="00F604F0" w:rsidRPr="00103C90" w:rsidRDefault="00F604F0" w:rsidP="00AC7499">
            <w:pPr>
              <w:jc w:val="center"/>
              <w:rPr>
                <w:sz w:val="12"/>
                <w:szCs w:val="12"/>
              </w:rPr>
            </w:pPr>
            <w:r w:rsidRPr="00103C90">
              <w:rPr>
                <w:sz w:val="12"/>
                <w:szCs w:val="12"/>
              </w:rPr>
              <w:t>595256155</w:t>
            </w:r>
          </w:p>
        </w:tc>
        <w:tc>
          <w:tcPr>
            <w:tcW w:w="786" w:type="dxa"/>
            <w:noWrap/>
            <w:vAlign w:val="center"/>
            <w:hideMark/>
          </w:tcPr>
          <w:p w14:paraId="3F3207BC" w14:textId="77777777" w:rsidR="00F604F0" w:rsidRPr="00103C90" w:rsidRDefault="00F604F0" w:rsidP="00AC7499">
            <w:pPr>
              <w:jc w:val="center"/>
              <w:rPr>
                <w:i/>
                <w:iCs/>
                <w:sz w:val="12"/>
                <w:szCs w:val="12"/>
              </w:rPr>
            </w:pPr>
            <w:r>
              <w:rPr>
                <w:i/>
                <w:iCs/>
                <w:sz w:val="12"/>
                <w:szCs w:val="12"/>
              </w:rPr>
              <w:t>Hv</w:t>
            </w:r>
            <w:r w:rsidRPr="00103C90">
              <w:rPr>
                <w:i/>
                <w:iCs/>
                <w:sz w:val="12"/>
                <w:szCs w:val="12"/>
              </w:rPr>
              <w:t>GA20ox1</w:t>
            </w:r>
          </w:p>
        </w:tc>
        <w:tc>
          <w:tcPr>
            <w:tcW w:w="1260" w:type="dxa"/>
            <w:noWrap/>
            <w:vAlign w:val="center"/>
            <w:hideMark/>
          </w:tcPr>
          <w:p w14:paraId="7D5F976D" w14:textId="77777777" w:rsidR="00F604F0" w:rsidRPr="00103C90" w:rsidRDefault="00F604F0" w:rsidP="00AC7499">
            <w:pPr>
              <w:jc w:val="center"/>
              <w:rPr>
                <w:sz w:val="12"/>
                <w:szCs w:val="12"/>
              </w:rPr>
            </w:pPr>
            <w:r w:rsidRPr="00103C90">
              <w:rPr>
                <w:sz w:val="12"/>
                <w:szCs w:val="12"/>
              </w:rPr>
              <w:t>HORVU5Hr1G124120</w:t>
            </w:r>
          </w:p>
        </w:tc>
        <w:tc>
          <w:tcPr>
            <w:tcW w:w="1905" w:type="dxa"/>
            <w:noWrap/>
            <w:vAlign w:val="center"/>
            <w:hideMark/>
          </w:tcPr>
          <w:p w14:paraId="57413286" w14:textId="77777777" w:rsidR="00F604F0" w:rsidRPr="00103C90" w:rsidRDefault="00F604F0" w:rsidP="00AC7499">
            <w:pPr>
              <w:jc w:val="center"/>
              <w:rPr>
                <w:sz w:val="12"/>
                <w:szCs w:val="12"/>
              </w:rPr>
            </w:pPr>
            <w:r w:rsidRPr="00103C90">
              <w:rPr>
                <w:sz w:val="12"/>
                <w:szCs w:val="12"/>
              </w:rPr>
              <w:t>AGCATAGACTGTCAGGCTCC</w:t>
            </w:r>
            <w:r w:rsidRPr="00103C90">
              <w:rPr>
                <w:b/>
                <w:bCs/>
                <w:sz w:val="12"/>
                <w:szCs w:val="12"/>
                <w:u w:val="single"/>
              </w:rPr>
              <w:t>A</w:t>
            </w:r>
          </w:p>
        </w:tc>
        <w:tc>
          <w:tcPr>
            <w:tcW w:w="1892" w:type="dxa"/>
            <w:noWrap/>
            <w:vAlign w:val="center"/>
            <w:hideMark/>
          </w:tcPr>
          <w:p w14:paraId="7B3C1751" w14:textId="77777777" w:rsidR="00F604F0" w:rsidRPr="00103C90" w:rsidRDefault="00F604F0" w:rsidP="00AC7499">
            <w:pPr>
              <w:jc w:val="center"/>
              <w:rPr>
                <w:sz w:val="12"/>
                <w:szCs w:val="12"/>
              </w:rPr>
            </w:pPr>
            <w:r w:rsidRPr="00103C90">
              <w:rPr>
                <w:sz w:val="12"/>
                <w:szCs w:val="12"/>
              </w:rPr>
              <w:t>AGCATAGACTGTCAGGCTCC</w:t>
            </w:r>
            <w:r w:rsidRPr="00103C90">
              <w:rPr>
                <w:b/>
                <w:bCs/>
                <w:sz w:val="12"/>
                <w:szCs w:val="12"/>
                <w:u w:val="single"/>
              </w:rPr>
              <w:t>C</w:t>
            </w:r>
          </w:p>
        </w:tc>
        <w:tc>
          <w:tcPr>
            <w:tcW w:w="1780" w:type="dxa"/>
            <w:noWrap/>
            <w:vAlign w:val="center"/>
            <w:hideMark/>
          </w:tcPr>
          <w:p w14:paraId="4B577A0F" w14:textId="77777777" w:rsidR="00F604F0" w:rsidRPr="00103C90" w:rsidRDefault="00F604F0" w:rsidP="00AC7499">
            <w:pPr>
              <w:jc w:val="center"/>
              <w:rPr>
                <w:sz w:val="12"/>
                <w:szCs w:val="12"/>
              </w:rPr>
            </w:pPr>
            <w:r w:rsidRPr="00103C90">
              <w:rPr>
                <w:sz w:val="12"/>
                <w:szCs w:val="12"/>
              </w:rPr>
              <w:t>AAATGCATAAATCATGGCAGCAA</w:t>
            </w:r>
          </w:p>
        </w:tc>
        <w:tc>
          <w:tcPr>
            <w:tcW w:w="1122" w:type="dxa"/>
            <w:noWrap/>
            <w:vAlign w:val="center"/>
            <w:hideMark/>
          </w:tcPr>
          <w:p w14:paraId="75F26032" w14:textId="77777777" w:rsidR="00F604F0" w:rsidRPr="00103C90" w:rsidRDefault="00F604F0" w:rsidP="00AC7499">
            <w:pPr>
              <w:jc w:val="center"/>
              <w:rPr>
                <w:sz w:val="12"/>
                <w:szCs w:val="12"/>
              </w:rPr>
            </w:pPr>
            <w:r w:rsidRPr="00103C90">
              <w:rPr>
                <w:b/>
                <w:bCs/>
                <w:sz w:val="12"/>
                <w:szCs w:val="12"/>
              </w:rPr>
              <w:t>A</w:t>
            </w:r>
            <w:r w:rsidRPr="00103C90">
              <w:rPr>
                <w:sz w:val="12"/>
                <w:szCs w:val="12"/>
              </w:rPr>
              <w:t>/C</w:t>
            </w:r>
          </w:p>
        </w:tc>
        <w:tc>
          <w:tcPr>
            <w:tcW w:w="476" w:type="dxa"/>
            <w:noWrap/>
            <w:vAlign w:val="center"/>
            <w:hideMark/>
          </w:tcPr>
          <w:p w14:paraId="6E615AB1" w14:textId="77777777" w:rsidR="00F604F0" w:rsidRPr="00103C90" w:rsidRDefault="00F604F0" w:rsidP="00AC7499">
            <w:pPr>
              <w:jc w:val="center"/>
              <w:rPr>
                <w:sz w:val="12"/>
                <w:szCs w:val="12"/>
              </w:rPr>
            </w:pPr>
            <w:r w:rsidRPr="00103C90">
              <w:rPr>
                <w:sz w:val="12"/>
                <w:szCs w:val="12"/>
              </w:rPr>
              <w:t>yes</w:t>
            </w:r>
          </w:p>
        </w:tc>
        <w:tc>
          <w:tcPr>
            <w:tcW w:w="533" w:type="dxa"/>
            <w:noWrap/>
            <w:vAlign w:val="center"/>
            <w:hideMark/>
          </w:tcPr>
          <w:p w14:paraId="27E1344F" w14:textId="77777777" w:rsidR="00F604F0" w:rsidRPr="00103C90" w:rsidRDefault="00F604F0" w:rsidP="00AC7499">
            <w:pPr>
              <w:jc w:val="center"/>
              <w:rPr>
                <w:sz w:val="12"/>
                <w:szCs w:val="12"/>
              </w:rPr>
            </w:pPr>
            <w:r w:rsidRPr="00103C90">
              <w:rPr>
                <w:sz w:val="12"/>
                <w:szCs w:val="12"/>
              </w:rPr>
              <w:t>No</w:t>
            </w:r>
          </w:p>
        </w:tc>
      </w:tr>
      <w:tr w:rsidR="00F604F0" w:rsidRPr="00103C90" w14:paraId="7EA2C723" w14:textId="77777777" w:rsidTr="00AC7499">
        <w:trPr>
          <w:trHeight w:val="375"/>
        </w:trPr>
        <w:tc>
          <w:tcPr>
            <w:tcW w:w="431" w:type="dxa"/>
            <w:noWrap/>
            <w:vAlign w:val="center"/>
            <w:hideMark/>
          </w:tcPr>
          <w:p w14:paraId="7A3BDD26" w14:textId="77777777" w:rsidR="00F604F0" w:rsidRPr="00103C90" w:rsidRDefault="00F604F0" w:rsidP="00AC7499">
            <w:pPr>
              <w:jc w:val="center"/>
              <w:rPr>
                <w:sz w:val="12"/>
                <w:szCs w:val="12"/>
              </w:rPr>
            </w:pPr>
            <w:r w:rsidRPr="00103C90">
              <w:rPr>
                <w:sz w:val="12"/>
                <w:szCs w:val="12"/>
              </w:rPr>
              <w:t>JHI-Hv50k-2016-367342</w:t>
            </w:r>
          </w:p>
        </w:tc>
        <w:tc>
          <w:tcPr>
            <w:tcW w:w="385" w:type="dxa"/>
            <w:noWrap/>
            <w:vAlign w:val="center"/>
            <w:hideMark/>
          </w:tcPr>
          <w:p w14:paraId="659FFCA7" w14:textId="77777777" w:rsidR="00F604F0" w:rsidRPr="00103C90" w:rsidRDefault="00F604F0" w:rsidP="00AC7499">
            <w:pPr>
              <w:jc w:val="center"/>
              <w:rPr>
                <w:sz w:val="12"/>
                <w:szCs w:val="12"/>
              </w:rPr>
            </w:pPr>
            <w:r w:rsidRPr="00103C90">
              <w:rPr>
                <w:sz w:val="12"/>
                <w:szCs w:val="12"/>
              </w:rPr>
              <w:t>5H</w:t>
            </w:r>
          </w:p>
        </w:tc>
        <w:tc>
          <w:tcPr>
            <w:tcW w:w="764" w:type="dxa"/>
            <w:noWrap/>
            <w:vAlign w:val="center"/>
            <w:hideMark/>
          </w:tcPr>
          <w:p w14:paraId="45AC8AA1" w14:textId="77777777" w:rsidR="00F604F0" w:rsidRPr="00103C90" w:rsidRDefault="00F604F0" w:rsidP="00AC7499">
            <w:pPr>
              <w:jc w:val="center"/>
              <w:rPr>
                <w:sz w:val="12"/>
                <w:szCs w:val="12"/>
              </w:rPr>
            </w:pPr>
            <w:r w:rsidRPr="00103C90">
              <w:rPr>
                <w:sz w:val="12"/>
                <w:szCs w:val="12"/>
              </w:rPr>
              <w:t>668430624</w:t>
            </w:r>
          </w:p>
        </w:tc>
        <w:tc>
          <w:tcPr>
            <w:tcW w:w="764" w:type="dxa"/>
            <w:noWrap/>
            <w:vAlign w:val="center"/>
            <w:hideMark/>
          </w:tcPr>
          <w:p w14:paraId="074F14EA" w14:textId="77777777" w:rsidR="00F604F0" w:rsidRPr="00103C90" w:rsidRDefault="00F604F0" w:rsidP="00AC7499">
            <w:pPr>
              <w:jc w:val="center"/>
              <w:rPr>
                <w:sz w:val="12"/>
                <w:szCs w:val="12"/>
              </w:rPr>
            </w:pPr>
            <w:r w:rsidRPr="00103C90">
              <w:rPr>
                <w:sz w:val="12"/>
                <w:szCs w:val="12"/>
              </w:rPr>
              <w:t>596729543</w:t>
            </w:r>
          </w:p>
        </w:tc>
        <w:tc>
          <w:tcPr>
            <w:tcW w:w="786" w:type="dxa"/>
            <w:noWrap/>
            <w:vAlign w:val="center"/>
            <w:hideMark/>
          </w:tcPr>
          <w:p w14:paraId="7FE200FD" w14:textId="77777777" w:rsidR="00F604F0" w:rsidRPr="00103C90" w:rsidRDefault="00F604F0" w:rsidP="00AC7499">
            <w:pPr>
              <w:jc w:val="center"/>
              <w:rPr>
                <w:i/>
                <w:iCs/>
                <w:sz w:val="12"/>
                <w:szCs w:val="12"/>
              </w:rPr>
            </w:pPr>
            <w:r>
              <w:rPr>
                <w:i/>
                <w:iCs/>
                <w:sz w:val="12"/>
                <w:szCs w:val="12"/>
              </w:rPr>
              <w:t>Hv</w:t>
            </w:r>
            <w:r w:rsidRPr="00103C90">
              <w:rPr>
                <w:i/>
                <w:iCs/>
                <w:sz w:val="12"/>
                <w:szCs w:val="12"/>
              </w:rPr>
              <w:t>MKK3</w:t>
            </w:r>
          </w:p>
        </w:tc>
        <w:tc>
          <w:tcPr>
            <w:tcW w:w="1260" w:type="dxa"/>
            <w:noWrap/>
            <w:vAlign w:val="center"/>
            <w:hideMark/>
          </w:tcPr>
          <w:p w14:paraId="1C4CDBA7" w14:textId="77777777" w:rsidR="00F604F0" w:rsidRPr="00103C90" w:rsidRDefault="00F604F0" w:rsidP="00AC7499">
            <w:pPr>
              <w:jc w:val="center"/>
              <w:rPr>
                <w:sz w:val="12"/>
                <w:szCs w:val="12"/>
              </w:rPr>
            </w:pPr>
            <w:r w:rsidRPr="00103C90">
              <w:rPr>
                <w:sz w:val="12"/>
                <w:szCs w:val="12"/>
              </w:rPr>
              <w:t>HORVU5Hr1G125290</w:t>
            </w:r>
          </w:p>
        </w:tc>
        <w:tc>
          <w:tcPr>
            <w:tcW w:w="1905" w:type="dxa"/>
            <w:noWrap/>
            <w:vAlign w:val="center"/>
            <w:hideMark/>
          </w:tcPr>
          <w:p w14:paraId="4B936551" w14:textId="77777777" w:rsidR="00F604F0" w:rsidRPr="00103C90" w:rsidRDefault="00F604F0" w:rsidP="00AC7499">
            <w:pPr>
              <w:jc w:val="center"/>
              <w:rPr>
                <w:sz w:val="12"/>
                <w:szCs w:val="12"/>
              </w:rPr>
            </w:pPr>
            <w:r w:rsidRPr="00103C90">
              <w:rPr>
                <w:sz w:val="12"/>
                <w:szCs w:val="12"/>
              </w:rPr>
              <w:t>GTGATTCCTCGCTGCTTGGT</w:t>
            </w:r>
            <w:r w:rsidRPr="00103C90">
              <w:rPr>
                <w:b/>
                <w:bCs/>
                <w:sz w:val="12"/>
                <w:szCs w:val="12"/>
                <w:u w:val="single"/>
              </w:rPr>
              <w:t>A</w:t>
            </w:r>
          </w:p>
        </w:tc>
        <w:tc>
          <w:tcPr>
            <w:tcW w:w="1892" w:type="dxa"/>
            <w:noWrap/>
            <w:vAlign w:val="center"/>
            <w:hideMark/>
          </w:tcPr>
          <w:p w14:paraId="70A2B17C" w14:textId="77777777" w:rsidR="00F604F0" w:rsidRPr="00103C90" w:rsidRDefault="00F604F0" w:rsidP="00AC7499">
            <w:pPr>
              <w:jc w:val="center"/>
              <w:rPr>
                <w:sz w:val="12"/>
                <w:szCs w:val="12"/>
              </w:rPr>
            </w:pPr>
            <w:r w:rsidRPr="00103C90">
              <w:rPr>
                <w:sz w:val="12"/>
                <w:szCs w:val="12"/>
              </w:rPr>
              <w:t>GTGATTCCTCGCTGCTTGGT</w:t>
            </w:r>
            <w:r w:rsidRPr="00103C90">
              <w:rPr>
                <w:b/>
                <w:bCs/>
                <w:sz w:val="12"/>
                <w:szCs w:val="12"/>
                <w:u w:val="single"/>
              </w:rPr>
              <w:t>G</w:t>
            </w:r>
          </w:p>
        </w:tc>
        <w:tc>
          <w:tcPr>
            <w:tcW w:w="1780" w:type="dxa"/>
            <w:noWrap/>
            <w:vAlign w:val="center"/>
            <w:hideMark/>
          </w:tcPr>
          <w:p w14:paraId="2C7FD2D1" w14:textId="77777777" w:rsidR="00F604F0" w:rsidRPr="00103C90" w:rsidRDefault="00F604F0" w:rsidP="00AC7499">
            <w:pPr>
              <w:jc w:val="center"/>
              <w:rPr>
                <w:sz w:val="12"/>
                <w:szCs w:val="12"/>
              </w:rPr>
            </w:pPr>
            <w:r w:rsidRPr="00103C90">
              <w:rPr>
                <w:sz w:val="12"/>
                <w:szCs w:val="12"/>
              </w:rPr>
              <w:t>AGTGAGTAATAATGAGCCCAGCC</w:t>
            </w:r>
          </w:p>
        </w:tc>
        <w:tc>
          <w:tcPr>
            <w:tcW w:w="1122" w:type="dxa"/>
            <w:noWrap/>
            <w:vAlign w:val="center"/>
            <w:hideMark/>
          </w:tcPr>
          <w:p w14:paraId="3EC75DA3" w14:textId="77777777" w:rsidR="00F604F0" w:rsidRPr="00103C90" w:rsidRDefault="00F604F0" w:rsidP="00AC7499">
            <w:pPr>
              <w:jc w:val="center"/>
              <w:rPr>
                <w:sz w:val="12"/>
                <w:szCs w:val="12"/>
              </w:rPr>
            </w:pPr>
            <w:r w:rsidRPr="00103C90">
              <w:rPr>
                <w:b/>
                <w:bCs/>
                <w:sz w:val="12"/>
                <w:szCs w:val="12"/>
              </w:rPr>
              <w:t>A</w:t>
            </w:r>
            <w:r w:rsidRPr="00103C90">
              <w:rPr>
                <w:sz w:val="12"/>
                <w:szCs w:val="12"/>
              </w:rPr>
              <w:t>/G</w:t>
            </w:r>
          </w:p>
        </w:tc>
        <w:tc>
          <w:tcPr>
            <w:tcW w:w="476" w:type="dxa"/>
            <w:noWrap/>
            <w:vAlign w:val="center"/>
            <w:hideMark/>
          </w:tcPr>
          <w:p w14:paraId="01601B86" w14:textId="77777777" w:rsidR="00F604F0" w:rsidRPr="00103C90" w:rsidRDefault="00F604F0" w:rsidP="00AC7499">
            <w:pPr>
              <w:jc w:val="center"/>
              <w:rPr>
                <w:sz w:val="12"/>
                <w:szCs w:val="12"/>
              </w:rPr>
            </w:pPr>
            <w:r w:rsidRPr="00103C90">
              <w:rPr>
                <w:sz w:val="12"/>
                <w:szCs w:val="12"/>
              </w:rPr>
              <w:t>yes</w:t>
            </w:r>
          </w:p>
        </w:tc>
        <w:tc>
          <w:tcPr>
            <w:tcW w:w="533" w:type="dxa"/>
            <w:noWrap/>
            <w:vAlign w:val="center"/>
            <w:hideMark/>
          </w:tcPr>
          <w:p w14:paraId="5F0C86F8" w14:textId="77777777" w:rsidR="00F604F0" w:rsidRPr="00103C90" w:rsidRDefault="00F604F0" w:rsidP="00AC7499">
            <w:pPr>
              <w:jc w:val="center"/>
              <w:rPr>
                <w:sz w:val="12"/>
                <w:szCs w:val="12"/>
              </w:rPr>
            </w:pPr>
            <w:r w:rsidRPr="00103C90">
              <w:rPr>
                <w:sz w:val="12"/>
                <w:szCs w:val="12"/>
              </w:rPr>
              <w:t>No</w:t>
            </w:r>
          </w:p>
        </w:tc>
      </w:tr>
    </w:tbl>
    <w:p w14:paraId="45BE765C" w14:textId="77777777" w:rsidR="00F604F0" w:rsidRDefault="00F604F0" w:rsidP="00F604F0"/>
    <w:p w14:paraId="5923B4B2" w14:textId="7FE861A7" w:rsidR="00F604F0" w:rsidRDefault="00F604F0" w:rsidP="00A3647F">
      <w:pPr>
        <w:rPr>
          <w:b/>
          <w:bCs/>
        </w:rPr>
      </w:pPr>
    </w:p>
    <w:p w14:paraId="10F73749" w14:textId="4578A64E" w:rsidR="00323664" w:rsidRDefault="00323664" w:rsidP="00A3647F">
      <w:pPr>
        <w:rPr>
          <w:b/>
          <w:bCs/>
        </w:rPr>
      </w:pPr>
    </w:p>
    <w:p w14:paraId="4090D1BB" w14:textId="20AEA101" w:rsidR="00323664" w:rsidRDefault="00323664" w:rsidP="00A3647F">
      <w:pPr>
        <w:rPr>
          <w:b/>
          <w:bCs/>
        </w:rPr>
      </w:pPr>
    </w:p>
    <w:p w14:paraId="6663728F" w14:textId="210E9993" w:rsidR="00323664" w:rsidRDefault="00323664" w:rsidP="00A3647F">
      <w:pPr>
        <w:rPr>
          <w:b/>
          <w:bCs/>
        </w:rPr>
      </w:pPr>
    </w:p>
    <w:p w14:paraId="161CFCA8" w14:textId="77777777" w:rsidR="00323664" w:rsidRDefault="00323664" w:rsidP="00A3647F">
      <w:pPr>
        <w:rPr>
          <w:b/>
          <w:bCs/>
        </w:rPr>
      </w:pPr>
    </w:p>
    <w:p w14:paraId="10CA8427" w14:textId="03CFDD17" w:rsidR="00A3647F" w:rsidRPr="00DA3C7C" w:rsidRDefault="00A3647F" w:rsidP="00A3647F">
      <w:pPr>
        <w:rPr>
          <w:b/>
          <w:bCs/>
          <w:color w:val="FF0000"/>
        </w:rPr>
      </w:pPr>
      <w:r>
        <w:t xml:space="preserve">Figure 1: Average monthly May-August temperature and rainfall for Ithaca, NY from 1990-2020. Blue bars indicate years used in this study. </w:t>
      </w:r>
      <w:r w:rsidRPr="003952DE">
        <w:rPr>
          <w:b/>
          <w:bCs/>
        </w:rPr>
        <w:t xml:space="preserve">This </w:t>
      </w:r>
      <w:r w:rsidR="00E15E0D">
        <w:rPr>
          <w:b/>
          <w:bCs/>
        </w:rPr>
        <w:t>is</w:t>
      </w:r>
      <w:r w:rsidRPr="003952DE">
        <w:rPr>
          <w:b/>
          <w:bCs/>
        </w:rPr>
        <w:t xml:space="preserve"> </w:t>
      </w:r>
      <w:r w:rsidR="00E15E0D">
        <w:rPr>
          <w:b/>
          <w:bCs/>
        </w:rPr>
        <w:t>likely</w:t>
      </w:r>
      <w:r w:rsidRPr="003952DE">
        <w:rPr>
          <w:b/>
          <w:bCs/>
        </w:rPr>
        <w:t xml:space="preserve"> supplement</w:t>
      </w:r>
      <w:r w:rsidR="00E15E0D">
        <w:rPr>
          <w:b/>
          <w:bCs/>
        </w:rPr>
        <w:t xml:space="preserve">, might not be useful at all. </w:t>
      </w:r>
      <w:r w:rsidR="00716A7D" w:rsidRPr="00716A7D">
        <w:rPr>
          <w:b/>
          <w:bCs/>
          <w:color w:val="FF0000"/>
        </w:rPr>
        <w:t xml:space="preserve">Will probably </w:t>
      </w:r>
      <w:proofErr w:type="gramStart"/>
      <w:r w:rsidR="00716A7D" w:rsidRPr="00716A7D">
        <w:rPr>
          <w:b/>
          <w:bCs/>
          <w:color w:val="FF0000"/>
        </w:rPr>
        <w:t>omit</w:t>
      </w:r>
      <w:proofErr w:type="gramEnd"/>
      <w:r w:rsidR="00716A7D" w:rsidRPr="00716A7D">
        <w:rPr>
          <w:b/>
          <w:bCs/>
          <w:color w:val="FF0000"/>
        </w:rPr>
        <w:t xml:space="preserve">. </w:t>
      </w:r>
      <w:r>
        <w:t xml:space="preserve"> </w:t>
      </w:r>
      <w:r w:rsidR="00DA3C7C" w:rsidRPr="00DA3C7C">
        <w:rPr>
          <w:b/>
          <w:bCs/>
          <w:color w:val="FF0000"/>
        </w:rPr>
        <w:t xml:space="preserve">Need to convert to C and cm if kept. </w:t>
      </w:r>
    </w:p>
    <w:p w14:paraId="443C815E" w14:textId="77777777" w:rsidR="00A3647F" w:rsidRDefault="00A3647F" w:rsidP="00A3647F">
      <w:r>
        <w:rPr>
          <w:noProof/>
        </w:rPr>
        <w:drawing>
          <wp:inline distT="0" distB="0" distL="0" distR="0" wp14:anchorId="603BCBA3" wp14:editId="710019E8">
            <wp:extent cx="5943600" cy="248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5390"/>
                    </a:xfrm>
                    <a:prstGeom prst="rect">
                      <a:avLst/>
                    </a:prstGeom>
                  </pic:spPr>
                </pic:pic>
              </a:graphicData>
            </a:graphic>
          </wp:inline>
        </w:drawing>
      </w:r>
    </w:p>
    <w:p w14:paraId="65E84B56" w14:textId="6AB1AA5D" w:rsidR="00D963E8" w:rsidRDefault="00D963E8" w:rsidP="00A3647F">
      <w:pPr>
        <w:rPr>
          <w:b/>
          <w:bCs/>
        </w:rPr>
      </w:pPr>
    </w:p>
    <w:p w14:paraId="3CE1A852" w14:textId="3FB5F363" w:rsidR="005C743E" w:rsidRDefault="005C743E" w:rsidP="00A3647F">
      <w:pPr>
        <w:rPr>
          <w:b/>
          <w:bCs/>
        </w:rPr>
      </w:pPr>
    </w:p>
    <w:p w14:paraId="4246E2B9" w14:textId="3474B12B" w:rsidR="005C743E" w:rsidRDefault="005C743E" w:rsidP="00A3647F">
      <w:pPr>
        <w:rPr>
          <w:b/>
          <w:bCs/>
        </w:rPr>
      </w:pPr>
    </w:p>
    <w:p w14:paraId="7BBD8FEA" w14:textId="32470749" w:rsidR="005C743E" w:rsidRDefault="005C743E" w:rsidP="00A3647F">
      <w:pPr>
        <w:rPr>
          <w:b/>
          <w:bCs/>
        </w:rPr>
      </w:pPr>
    </w:p>
    <w:p w14:paraId="69EF37FC" w14:textId="1943AECB" w:rsidR="005C743E" w:rsidRDefault="005C743E" w:rsidP="00A3647F">
      <w:pPr>
        <w:rPr>
          <w:b/>
          <w:bCs/>
        </w:rPr>
      </w:pPr>
    </w:p>
    <w:p w14:paraId="549558F8" w14:textId="0082F6EB" w:rsidR="005C743E" w:rsidRDefault="005C743E" w:rsidP="00A3647F">
      <w:pPr>
        <w:rPr>
          <w:b/>
          <w:bCs/>
        </w:rPr>
      </w:pPr>
    </w:p>
    <w:p w14:paraId="3B473A29" w14:textId="368F17DB" w:rsidR="005C743E" w:rsidRDefault="005C743E" w:rsidP="00A3647F">
      <w:pPr>
        <w:rPr>
          <w:b/>
          <w:bCs/>
        </w:rPr>
      </w:pPr>
    </w:p>
    <w:p w14:paraId="2A92ED26" w14:textId="61A0944F" w:rsidR="005C743E" w:rsidRDefault="005C743E" w:rsidP="00A3647F">
      <w:pPr>
        <w:rPr>
          <w:b/>
          <w:bCs/>
        </w:rPr>
      </w:pPr>
    </w:p>
    <w:p w14:paraId="68667BCE" w14:textId="34BC543D" w:rsidR="005C743E" w:rsidRDefault="005C743E" w:rsidP="00A3647F">
      <w:pPr>
        <w:rPr>
          <w:b/>
          <w:bCs/>
        </w:rPr>
      </w:pPr>
    </w:p>
    <w:p w14:paraId="37F87BA2" w14:textId="71214C6B" w:rsidR="00323664" w:rsidRDefault="00323664" w:rsidP="00A3647F">
      <w:pPr>
        <w:rPr>
          <w:b/>
          <w:bCs/>
        </w:rPr>
      </w:pPr>
    </w:p>
    <w:p w14:paraId="257DAB85" w14:textId="4D17BF2F" w:rsidR="00323664" w:rsidRDefault="00323664" w:rsidP="00A3647F">
      <w:pPr>
        <w:rPr>
          <w:b/>
          <w:bCs/>
        </w:rPr>
      </w:pPr>
    </w:p>
    <w:p w14:paraId="230E56C0" w14:textId="2367D102" w:rsidR="00323664" w:rsidRDefault="00323664" w:rsidP="00A3647F">
      <w:pPr>
        <w:rPr>
          <w:b/>
          <w:bCs/>
        </w:rPr>
      </w:pPr>
    </w:p>
    <w:p w14:paraId="60CA0541" w14:textId="7FB17D51" w:rsidR="00323664" w:rsidRDefault="00323664" w:rsidP="00A3647F">
      <w:pPr>
        <w:rPr>
          <w:b/>
          <w:bCs/>
        </w:rPr>
      </w:pPr>
    </w:p>
    <w:p w14:paraId="5721770C" w14:textId="17DBE741" w:rsidR="00323664" w:rsidRDefault="00323664" w:rsidP="00A3647F">
      <w:pPr>
        <w:rPr>
          <w:b/>
          <w:bCs/>
        </w:rPr>
      </w:pPr>
    </w:p>
    <w:p w14:paraId="6A437A22" w14:textId="5F5535F2" w:rsidR="00323664" w:rsidRDefault="00323664" w:rsidP="00A3647F">
      <w:pPr>
        <w:rPr>
          <w:b/>
          <w:bCs/>
        </w:rPr>
      </w:pPr>
    </w:p>
    <w:p w14:paraId="63037AED" w14:textId="06B3378B" w:rsidR="00323664" w:rsidRDefault="00323664" w:rsidP="00A3647F">
      <w:pPr>
        <w:rPr>
          <w:b/>
          <w:bCs/>
        </w:rPr>
      </w:pPr>
    </w:p>
    <w:p w14:paraId="246679AF" w14:textId="77777777" w:rsidR="00323664" w:rsidRDefault="00323664" w:rsidP="00A3647F">
      <w:pPr>
        <w:rPr>
          <w:b/>
          <w:bCs/>
        </w:rPr>
      </w:pPr>
    </w:p>
    <w:p w14:paraId="6AD2FC1F" w14:textId="629D35BD" w:rsidR="007D1ED2" w:rsidRDefault="007D1ED2" w:rsidP="007D1ED2">
      <w:r w:rsidRPr="00E12BAF">
        <w:t xml:space="preserve">Figure 2: </w:t>
      </w:r>
      <w:r>
        <w:t xml:space="preserve">Spring barley </w:t>
      </w:r>
      <w:r w:rsidRPr="00E12BAF">
        <w:t xml:space="preserve">QTL by </w:t>
      </w:r>
      <w:r>
        <w:t>precipitation interactions</w:t>
      </w:r>
      <w:r w:rsidRPr="00E12BAF">
        <w:t xml:space="preserve"> </w:t>
      </w:r>
      <w:r>
        <w:t xml:space="preserve">during </w:t>
      </w:r>
      <w:r w:rsidR="00341067">
        <w:t>grain fill</w:t>
      </w:r>
      <w:r>
        <w:t xml:space="preserve"> and deviations due to background polygenic entry effects.  Black lines indicate the main haplotype intercept and QTL by precipitation interaction and gray lines indicate entry deviations from the main haplotype intercept and slope. </w:t>
      </w:r>
      <w:r w:rsidRPr="002A31D7">
        <w:rPr>
          <w:rFonts w:cstheme="minorHAnsi"/>
          <w:color w:val="000000"/>
        </w:rPr>
        <w:t xml:space="preserve">Haplotypes </w:t>
      </w:r>
      <w:r>
        <w:rPr>
          <w:rFonts w:cstheme="minorHAnsi"/>
          <w:color w:val="000000"/>
        </w:rPr>
        <w:t xml:space="preserve">are defined as allelic state at </w:t>
      </w:r>
      <w:r w:rsidR="00420037">
        <w:rPr>
          <w:rFonts w:cstheme="minorHAnsi"/>
          <w:i/>
          <w:iCs/>
          <w:color w:val="000000"/>
        </w:rPr>
        <w:t>HvAlaAT1</w:t>
      </w:r>
      <w:r>
        <w:rPr>
          <w:rFonts w:cstheme="minorHAnsi"/>
          <w:color w:val="000000"/>
        </w:rPr>
        <w:t>,</w:t>
      </w:r>
      <w:r w:rsidRPr="002A31D7">
        <w:rPr>
          <w:rFonts w:cstheme="minorHAnsi"/>
          <w:color w:val="000000"/>
        </w:rPr>
        <w:t xml:space="preserve"> </w:t>
      </w:r>
      <w:r w:rsidRPr="008F7707">
        <w:rPr>
          <w:rFonts w:cstheme="minorHAnsi"/>
          <w:i/>
          <w:iCs/>
          <w:color w:val="000000"/>
        </w:rPr>
        <w:t>HvGA20ox1</w:t>
      </w:r>
      <w:r>
        <w:rPr>
          <w:rFonts w:cstheme="minorHAnsi"/>
          <w:color w:val="000000"/>
        </w:rPr>
        <w:t xml:space="preserve">, and </w:t>
      </w:r>
      <w:r w:rsidRPr="008F7707">
        <w:rPr>
          <w:rFonts w:cstheme="minorHAnsi"/>
          <w:i/>
          <w:iCs/>
          <w:color w:val="000000"/>
        </w:rPr>
        <w:t>HvMKK3</w:t>
      </w:r>
      <w:r>
        <w:rPr>
          <w:rFonts w:cstheme="minorHAnsi"/>
          <w:i/>
          <w:iCs/>
          <w:color w:val="000000"/>
        </w:rPr>
        <w:t xml:space="preserve">, </w:t>
      </w:r>
      <w:r w:rsidRPr="00DF5CD7">
        <w:rPr>
          <w:rFonts w:cstheme="minorHAnsi"/>
          <w:color w:val="000000"/>
        </w:rPr>
        <w:t>respectively</w:t>
      </w:r>
      <w:r>
        <w:rPr>
          <w:rFonts w:cstheme="minorHAnsi"/>
          <w:color w:val="000000"/>
        </w:rPr>
        <w:t xml:space="preserve">, </w:t>
      </w:r>
      <w:r w:rsidRPr="002A31D7">
        <w:rPr>
          <w:rFonts w:cstheme="minorHAnsi"/>
          <w:color w:val="000000"/>
        </w:rPr>
        <w:t xml:space="preserve">where N </w:t>
      </w:r>
      <w:r>
        <w:rPr>
          <w:rFonts w:cstheme="minorHAnsi"/>
          <w:color w:val="000000"/>
        </w:rPr>
        <w:t>specifies a non-dormant allele and D specifies a dormant allele.</w:t>
      </w:r>
    </w:p>
    <w:p w14:paraId="3B1F24E0" w14:textId="6B1D037C" w:rsidR="007D1ED2" w:rsidRDefault="005068A3" w:rsidP="007D1ED2">
      <w:r>
        <w:rPr>
          <w:noProof/>
        </w:rPr>
        <w:drawing>
          <wp:inline distT="0" distB="0" distL="0" distR="0" wp14:anchorId="3CF0E83A" wp14:editId="4A8E329C">
            <wp:extent cx="5229225" cy="4358640"/>
            <wp:effectExtent l="0" t="0" r="9525" b="381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rotWithShape="1">
                    <a:blip r:embed="rId8">
                      <a:extLst>
                        <a:ext uri="{28A0092B-C50C-407E-A947-70E740481C1C}">
                          <a14:useLocalDpi xmlns:a14="http://schemas.microsoft.com/office/drawing/2010/main" val="0"/>
                        </a:ext>
                      </a:extLst>
                    </a:blip>
                    <a:srcRect r="12020"/>
                    <a:stretch/>
                  </pic:blipFill>
                  <pic:spPr bwMode="auto">
                    <a:xfrm>
                      <a:off x="0" y="0"/>
                      <a:ext cx="5229225" cy="4358640"/>
                    </a:xfrm>
                    <a:prstGeom prst="rect">
                      <a:avLst/>
                    </a:prstGeom>
                    <a:ln>
                      <a:noFill/>
                    </a:ln>
                    <a:extLst>
                      <a:ext uri="{53640926-AAD7-44D8-BBD7-CCE9431645EC}">
                        <a14:shadowObscured xmlns:a14="http://schemas.microsoft.com/office/drawing/2010/main"/>
                      </a:ext>
                    </a:extLst>
                  </pic:spPr>
                </pic:pic>
              </a:graphicData>
            </a:graphic>
          </wp:inline>
        </w:drawing>
      </w:r>
    </w:p>
    <w:p w14:paraId="531B8C07" w14:textId="77777777" w:rsidR="005068A3" w:rsidRDefault="005068A3" w:rsidP="007D1ED2"/>
    <w:p w14:paraId="2DD18C10" w14:textId="77777777" w:rsidR="007D1ED2" w:rsidRDefault="007D1ED2" w:rsidP="00A3647F"/>
    <w:p w14:paraId="53AAB5D3" w14:textId="77777777" w:rsidR="007D1ED2" w:rsidRDefault="007D1ED2" w:rsidP="00A3647F"/>
    <w:p w14:paraId="57DD2727" w14:textId="77777777" w:rsidR="007D1ED2" w:rsidRDefault="007D1ED2" w:rsidP="00A3647F"/>
    <w:p w14:paraId="1233ED18" w14:textId="77777777" w:rsidR="007D1ED2" w:rsidRDefault="007D1ED2" w:rsidP="00A3647F"/>
    <w:p w14:paraId="4D6253B8" w14:textId="77777777" w:rsidR="007D1ED2" w:rsidRDefault="007D1ED2" w:rsidP="00A3647F"/>
    <w:p w14:paraId="3D7587F9" w14:textId="77777777" w:rsidR="007D1ED2" w:rsidRDefault="007D1ED2" w:rsidP="00A3647F"/>
    <w:p w14:paraId="2DB333F4" w14:textId="77777777" w:rsidR="007D1ED2" w:rsidRDefault="007D1ED2" w:rsidP="00A3647F"/>
    <w:p w14:paraId="0D7949BD" w14:textId="77777777" w:rsidR="007D1ED2" w:rsidRDefault="007D1ED2" w:rsidP="00A3647F"/>
    <w:p w14:paraId="2F23F43C" w14:textId="21237708" w:rsidR="00A3647F" w:rsidRDefault="00A3647F" w:rsidP="00A3647F">
      <w:r w:rsidRPr="00E12BAF">
        <w:t xml:space="preserve">Figure </w:t>
      </w:r>
      <w:r w:rsidR="007D1ED2">
        <w:t>3</w:t>
      </w:r>
      <w:r w:rsidRPr="00E12BAF">
        <w:t xml:space="preserve">: </w:t>
      </w:r>
      <w:r>
        <w:t xml:space="preserve">Spring barley </w:t>
      </w:r>
      <w:r w:rsidRPr="00E12BAF">
        <w:t>QTL by average</w:t>
      </w:r>
      <w:r>
        <w:t xml:space="preserve"> high</w:t>
      </w:r>
      <w:r w:rsidRPr="00E12BAF">
        <w:t xml:space="preserve"> temperature</w:t>
      </w:r>
      <w:r>
        <w:t xml:space="preserve"> interactions</w:t>
      </w:r>
      <w:r w:rsidRPr="00E12BAF">
        <w:t xml:space="preserve"> </w:t>
      </w:r>
      <w:r>
        <w:t xml:space="preserve">during </w:t>
      </w:r>
      <w:r w:rsidR="00341067">
        <w:t>grain fill</w:t>
      </w:r>
      <w:r>
        <w:t xml:space="preserve"> and deviations due to background polygenic entry effects.  Black lines indicate the main haplotype intercept and QTL by average high temperature interaction and gray lines indicate entry deviations from the main haplotype intercept and slope. </w:t>
      </w:r>
      <w:r w:rsidRPr="002A31D7">
        <w:rPr>
          <w:rFonts w:cstheme="minorHAnsi"/>
          <w:color w:val="000000"/>
        </w:rPr>
        <w:t xml:space="preserve">Haplotypes </w:t>
      </w:r>
      <w:r>
        <w:rPr>
          <w:rFonts w:cstheme="minorHAnsi"/>
          <w:color w:val="000000"/>
        </w:rPr>
        <w:t xml:space="preserve">are defined as allelic state at </w:t>
      </w:r>
      <w:r w:rsidR="00420037">
        <w:rPr>
          <w:rFonts w:cstheme="minorHAnsi"/>
          <w:i/>
          <w:iCs/>
          <w:color w:val="000000"/>
        </w:rPr>
        <w:t>HvAlaAT1</w:t>
      </w:r>
      <w:r>
        <w:rPr>
          <w:rFonts w:cstheme="minorHAnsi"/>
          <w:color w:val="000000"/>
        </w:rPr>
        <w:t>,</w:t>
      </w:r>
      <w:r w:rsidRPr="002A31D7">
        <w:rPr>
          <w:rFonts w:cstheme="minorHAnsi"/>
          <w:color w:val="000000"/>
        </w:rPr>
        <w:t xml:space="preserve"> </w:t>
      </w:r>
      <w:r w:rsidRPr="008F7707">
        <w:rPr>
          <w:rFonts w:cstheme="minorHAnsi"/>
          <w:i/>
          <w:iCs/>
          <w:color w:val="000000"/>
        </w:rPr>
        <w:t>HvGA20ox1</w:t>
      </w:r>
      <w:r>
        <w:rPr>
          <w:rFonts w:cstheme="minorHAnsi"/>
          <w:color w:val="000000"/>
        </w:rPr>
        <w:t xml:space="preserve">, and </w:t>
      </w:r>
      <w:r w:rsidRPr="008F7707">
        <w:rPr>
          <w:rFonts w:cstheme="minorHAnsi"/>
          <w:i/>
          <w:iCs/>
          <w:color w:val="000000"/>
        </w:rPr>
        <w:t>HvMKK3</w:t>
      </w:r>
      <w:r>
        <w:rPr>
          <w:rFonts w:cstheme="minorHAnsi"/>
          <w:i/>
          <w:iCs/>
          <w:color w:val="000000"/>
        </w:rPr>
        <w:t xml:space="preserve">, </w:t>
      </w:r>
      <w:r w:rsidRPr="00DF5CD7">
        <w:rPr>
          <w:rFonts w:cstheme="minorHAnsi"/>
          <w:color w:val="000000"/>
        </w:rPr>
        <w:t>respectively</w:t>
      </w:r>
      <w:r>
        <w:rPr>
          <w:rFonts w:cstheme="minorHAnsi"/>
          <w:color w:val="000000"/>
        </w:rPr>
        <w:t xml:space="preserve">, </w:t>
      </w:r>
      <w:r w:rsidRPr="002A31D7">
        <w:rPr>
          <w:rFonts w:cstheme="minorHAnsi"/>
          <w:color w:val="000000"/>
        </w:rPr>
        <w:t xml:space="preserve">where N </w:t>
      </w:r>
      <w:r>
        <w:rPr>
          <w:rFonts w:cstheme="minorHAnsi"/>
          <w:color w:val="000000"/>
        </w:rPr>
        <w:t>specifies a non-dormant allele and D specifies a dormant allele.</w:t>
      </w:r>
    </w:p>
    <w:p w14:paraId="115D775E" w14:textId="54D98D2F" w:rsidR="00A3647F" w:rsidRPr="00E07C53" w:rsidRDefault="005068A3" w:rsidP="00A3647F">
      <w:r>
        <w:rPr>
          <w:noProof/>
        </w:rPr>
        <w:drawing>
          <wp:inline distT="0" distB="0" distL="0" distR="0" wp14:anchorId="390A3571" wp14:editId="7C01364A">
            <wp:extent cx="5238750" cy="4358640"/>
            <wp:effectExtent l="0" t="0" r="0" b="381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r="11859"/>
                    <a:stretch/>
                  </pic:blipFill>
                  <pic:spPr bwMode="auto">
                    <a:xfrm>
                      <a:off x="0" y="0"/>
                      <a:ext cx="5238750" cy="4358640"/>
                    </a:xfrm>
                    <a:prstGeom prst="rect">
                      <a:avLst/>
                    </a:prstGeom>
                    <a:ln>
                      <a:noFill/>
                    </a:ln>
                    <a:extLst>
                      <a:ext uri="{53640926-AAD7-44D8-BBD7-CCE9431645EC}">
                        <a14:shadowObscured xmlns:a14="http://schemas.microsoft.com/office/drawing/2010/main"/>
                      </a:ext>
                    </a:extLst>
                  </pic:spPr>
                </pic:pic>
              </a:graphicData>
            </a:graphic>
          </wp:inline>
        </w:drawing>
      </w:r>
    </w:p>
    <w:p w14:paraId="6F736104" w14:textId="77777777" w:rsidR="00D963E8" w:rsidRDefault="00D963E8" w:rsidP="00A3647F"/>
    <w:p w14:paraId="3FBD6655" w14:textId="77777777" w:rsidR="00D963E8" w:rsidRDefault="00D963E8" w:rsidP="00D963E8"/>
    <w:p w14:paraId="394DBD6E" w14:textId="77777777" w:rsidR="00D963E8" w:rsidRDefault="00D963E8" w:rsidP="00D963E8"/>
    <w:p w14:paraId="356B4B7D" w14:textId="77777777" w:rsidR="00D963E8" w:rsidRDefault="00D963E8" w:rsidP="00D963E8"/>
    <w:p w14:paraId="430264A5" w14:textId="77777777" w:rsidR="00D963E8" w:rsidRDefault="00D963E8" w:rsidP="00D963E8"/>
    <w:p w14:paraId="09042D92" w14:textId="77777777" w:rsidR="00D963E8" w:rsidRDefault="00D963E8" w:rsidP="00D963E8"/>
    <w:p w14:paraId="5847CEAC" w14:textId="77777777" w:rsidR="00D963E8" w:rsidRDefault="00D963E8" w:rsidP="00D963E8"/>
    <w:p w14:paraId="3A1025EF" w14:textId="77777777" w:rsidR="00D963E8" w:rsidRDefault="00D963E8" w:rsidP="00D963E8"/>
    <w:p w14:paraId="425CFDCD" w14:textId="77777777" w:rsidR="007D1ED2" w:rsidRDefault="007D1ED2" w:rsidP="007D1ED2"/>
    <w:p w14:paraId="048188BA" w14:textId="7F9D14A0" w:rsidR="007D1ED2" w:rsidRDefault="007D1ED2" w:rsidP="007D1ED2">
      <w:pPr>
        <w:rPr>
          <w:noProof/>
        </w:rPr>
      </w:pPr>
      <w:r w:rsidRPr="00E12BAF">
        <w:t xml:space="preserve">Figure </w:t>
      </w:r>
      <w:r>
        <w:t>4</w:t>
      </w:r>
      <w:r w:rsidRPr="00E12BAF">
        <w:t xml:space="preserve">: </w:t>
      </w:r>
      <w:r>
        <w:t xml:space="preserve">Winter barley </w:t>
      </w:r>
      <w:r w:rsidRPr="00E12BAF">
        <w:t xml:space="preserve">QTL by </w:t>
      </w:r>
      <w:r>
        <w:t>temperature range interactions</w:t>
      </w:r>
      <w:r w:rsidRPr="00E12BAF">
        <w:t xml:space="preserve"> </w:t>
      </w:r>
      <w:r>
        <w:t xml:space="preserve">during </w:t>
      </w:r>
      <w:r w:rsidR="00341067">
        <w:t>grain fill</w:t>
      </w:r>
      <w:r>
        <w:t xml:space="preserve"> and deviations due to background polygenic entry effects.  Black lines indicate the main haplotype intercept and QTL by temperature range interaction and gray lines indicate entry deviations from the main haplotype intercept and slope. </w:t>
      </w:r>
      <w:r w:rsidRPr="002A31D7">
        <w:rPr>
          <w:rFonts w:cstheme="minorHAnsi"/>
          <w:color w:val="000000"/>
        </w:rPr>
        <w:t xml:space="preserve">Haplotypes </w:t>
      </w:r>
      <w:r>
        <w:rPr>
          <w:rFonts w:cstheme="minorHAnsi"/>
          <w:color w:val="000000"/>
        </w:rPr>
        <w:t xml:space="preserve">are defined as allelic state at </w:t>
      </w:r>
      <w:r w:rsidR="00420037">
        <w:rPr>
          <w:rFonts w:cstheme="minorHAnsi"/>
          <w:i/>
          <w:iCs/>
          <w:color w:val="000000"/>
        </w:rPr>
        <w:t>HvAlaAT1</w:t>
      </w:r>
      <w:r>
        <w:rPr>
          <w:rFonts w:cstheme="minorHAnsi"/>
          <w:color w:val="000000"/>
        </w:rPr>
        <w:t>,</w:t>
      </w:r>
      <w:r w:rsidRPr="002A31D7">
        <w:rPr>
          <w:rFonts w:cstheme="minorHAnsi"/>
          <w:color w:val="000000"/>
        </w:rPr>
        <w:t xml:space="preserve"> </w:t>
      </w:r>
      <w:r w:rsidRPr="008F7707">
        <w:rPr>
          <w:rFonts w:cstheme="minorHAnsi"/>
          <w:i/>
          <w:iCs/>
          <w:color w:val="000000"/>
        </w:rPr>
        <w:t>HvGA20ox1</w:t>
      </w:r>
      <w:r>
        <w:rPr>
          <w:rFonts w:cstheme="minorHAnsi"/>
          <w:color w:val="000000"/>
        </w:rPr>
        <w:t xml:space="preserve">, and </w:t>
      </w:r>
      <w:r w:rsidRPr="008F7707">
        <w:rPr>
          <w:rFonts w:cstheme="minorHAnsi"/>
          <w:i/>
          <w:iCs/>
          <w:color w:val="000000"/>
        </w:rPr>
        <w:t>HvMKK3</w:t>
      </w:r>
      <w:r>
        <w:rPr>
          <w:rFonts w:cstheme="minorHAnsi"/>
          <w:i/>
          <w:iCs/>
          <w:color w:val="000000"/>
        </w:rPr>
        <w:t xml:space="preserve">, </w:t>
      </w:r>
      <w:r w:rsidRPr="00DF5CD7">
        <w:rPr>
          <w:rFonts w:cstheme="minorHAnsi"/>
          <w:color w:val="000000"/>
        </w:rPr>
        <w:t>respectively</w:t>
      </w:r>
      <w:r>
        <w:rPr>
          <w:rFonts w:cstheme="minorHAnsi"/>
          <w:color w:val="000000"/>
        </w:rPr>
        <w:t xml:space="preserve">, </w:t>
      </w:r>
      <w:r w:rsidRPr="002A31D7">
        <w:rPr>
          <w:rFonts w:cstheme="minorHAnsi"/>
          <w:color w:val="000000"/>
        </w:rPr>
        <w:t xml:space="preserve">where N </w:t>
      </w:r>
      <w:r>
        <w:rPr>
          <w:rFonts w:cstheme="minorHAnsi"/>
          <w:color w:val="000000"/>
        </w:rPr>
        <w:t>specifies a non-dormant allele and D specifies a dormant allele.</w:t>
      </w:r>
    </w:p>
    <w:p w14:paraId="2374791E" w14:textId="043B8F3F" w:rsidR="007D1ED2" w:rsidRDefault="005068A3" w:rsidP="00A3647F">
      <w:r>
        <w:rPr>
          <w:noProof/>
        </w:rPr>
        <w:drawing>
          <wp:inline distT="0" distB="0" distL="0" distR="0" wp14:anchorId="7BF32226" wp14:editId="01262876">
            <wp:extent cx="5238750" cy="4358640"/>
            <wp:effectExtent l="0" t="0" r="0" b="381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r="11859"/>
                    <a:stretch/>
                  </pic:blipFill>
                  <pic:spPr bwMode="auto">
                    <a:xfrm>
                      <a:off x="0" y="0"/>
                      <a:ext cx="5238750" cy="4358640"/>
                    </a:xfrm>
                    <a:prstGeom prst="rect">
                      <a:avLst/>
                    </a:prstGeom>
                    <a:ln>
                      <a:noFill/>
                    </a:ln>
                    <a:extLst>
                      <a:ext uri="{53640926-AAD7-44D8-BBD7-CCE9431645EC}">
                        <a14:shadowObscured xmlns:a14="http://schemas.microsoft.com/office/drawing/2010/main"/>
                      </a:ext>
                    </a:extLst>
                  </pic:spPr>
                </pic:pic>
              </a:graphicData>
            </a:graphic>
          </wp:inline>
        </w:drawing>
      </w:r>
    </w:p>
    <w:p w14:paraId="373031B5" w14:textId="459791F3" w:rsidR="007D1ED2" w:rsidRDefault="007D1ED2" w:rsidP="00A3647F"/>
    <w:p w14:paraId="62C70100" w14:textId="73EA5831" w:rsidR="007D1ED2" w:rsidRDefault="007D1ED2" w:rsidP="00A3647F"/>
    <w:p w14:paraId="004648AA" w14:textId="480E3C68" w:rsidR="005068A3" w:rsidRDefault="005068A3" w:rsidP="00A3647F"/>
    <w:p w14:paraId="653033D3" w14:textId="0E450A38" w:rsidR="005068A3" w:rsidRDefault="005068A3" w:rsidP="00A3647F"/>
    <w:p w14:paraId="09A5C177" w14:textId="77777777" w:rsidR="005068A3" w:rsidRDefault="005068A3" w:rsidP="00A3647F"/>
    <w:p w14:paraId="11BCB441" w14:textId="0F5BCC2D" w:rsidR="007D1ED2" w:rsidRDefault="007D1ED2" w:rsidP="00A3647F"/>
    <w:p w14:paraId="4FB4946B" w14:textId="5DAE9DF1" w:rsidR="007D1ED2" w:rsidRDefault="007D1ED2" w:rsidP="00A3647F"/>
    <w:p w14:paraId="0EEE14EC" w14:textId="5EA56A90" w:rsidR="007D1ED2" w:rsidRDefault="007D1ED2" w:rsidP="00A3647F"/>
    <w:p w14:paraId="49715F71" w14:textId="77777777" w:rsidR="007D1ED2" w:rsidRDefault="007D1ED2" w:rsidP="00A3647F"/>
    <w:p w14:paraId="49B91542" w14:textId="0D0753E2" w:rsidR="00A3647F" w:rsidRDefault="00A3647F" w:rsidP="00A3647F">
      <w:pPr>
        <w:rPr>
          <w:noProof/>
        </w:rPr>
      </w:pPr>
      <w:r w:rsidRPr="00E12BAF">
        <w:t xml:space="preserve">Figure </w:t>
      </w:r>
      <w:r w:rsidR="007D1ED2">
        <w:t>5</w:t>
      </w:r>
      <w:r w:rsidRPr="00E12BAF">
        <w:t xml:space="preserve">: </w:t>
      </w:r>
      <w:r>
        <w:t xml:space="preserve">Winter barley </w:t>
      </w:r>
      <w:r w:rsidRPr="00E12BAF">
        <w:t>QTL by average</w:t>
      </w:r>
      <w:r w:rsidR="00574048">
        <w:t xml:space="preserve"> high</w:t>
      </w:r>
      <w:r>
        <w:t xml:space="preserve"> </w:t>
      </w:r>
      <w:r w:rsidRPr="00E12BAF">
        <w:t>temperature</w:t>
      </w:r>
      <w:r>
        <w:t xml:space="preserve"> interactions</w:t>
      </w:r>
      <w:r w:rsidRPr="00E12BAF">
        <w:t xml:space="preserve"> </w:t>
      </w:r>
      <w:r>
        <w:t xml:space="preserve">during </w:t>
      </w:r>
      <w:r w:rsidR="00341067">
        <w:t>grain fill</w:t>
      </w:r>
      <w:r>
        <w:t xml:space="preserve"> and deviations due to background polygenic entry effects.  Black lines indicate the main haplotype intercept and QTL by average</w:t>
      </w:r>
      <w:r w:rsidR="00574048">
        <w:t xml:space="preserve"> high</w:t>
      </w:r>
      <w:r>
        <w:t xml:space="preserve"> temperature interaction and gray lines indicate entry deviations from the main haplotype intercept and slope. </w:t>
      </w:r>
      <w:r w:rsidRPr="002A31D7">
        <w:rPr>
          <w:rFonts w:cstheme="minorHAnsi"/>
          <w:color w:val="000000"/>
        </w:rPr>
        <w:t xml:space="preserve">Haplotypes </w:t>
      </w:r>
      <w:r>
        <w:rPr>
          <w:rFonts w:cstheme="minorHAnsi"/>
          <w:color w:val="000000"/>
        </w:rPr>
        <w:t xml:space="preserve">are defined as allelic state at </w:t>
      </w:r>
      <w:r w:rsidR="00420037">
        <w:rPr>
          <w:rFonts w:cstheme="minorHAnsi"/>
          <w:i/>
          <w:iCs/>
          <w:color w:val="000000"/>
        </w:rPr>
        <w:t>HvAlaAT1</w:t>
      </w:r>
      <w:r>
        <w:rPr>
          <w:rFonts w:cstheme="minorHAnsi"/>
          <w:color w:val="000000"/>
        </w:rPr>
        <w:t>,</w:t>
      </w:r>
      <w:r w:rsidRPr="002A31D7">
        <w:rPr>
          <w:rFonts w:cstheme="minorHAnsi"/>
          <w:color w:val="000000"/>
        </w:rPr>
        <w:t xml:space="preserve"> </w:t>
      </w:r>
      <w:r w:rsidRPr="008F7707">
        <w:rPr>
          <w:rFonts w:cstheme="minorHAnsi"/>
          <w:i/>
          <w:iCs/>
          <w:color w:val="000000"/>
        </w:rPr>
        <w:t>HvGA20ox1</w:t>
      </w:r>
      <w:r>
        <w:rPr>
          <w:rFonts w:cstheme="minorHAnsi"/>
          <w:color w:val="000000"/>
        </w:rPr>
        <w:t xml:space="preserve">, and </w:t>
      </w:r>
      <w:r w:rsidRPr="008F7707">
        <w:rPr>
          <w:rFonts w:cstheme="minorHAnsi"/>
          <w:i/>
          <w:iCs/>
          <w:color w:val="000000"/>
        </w:rPr>
        <w:t>HvMKK3</w:t>
      </w:r>
      <w:r>
        <w:rPr>
          <w:rFonts w:cstheme="minorHAnsi"/>
          <w:i/>
          <w:iCs/>
          <w:color w:val="000000"/>
        </w:rPr>
        <w:t xml:space="preserve">, </w:t>
      </w:r>
      <w:r w:rsidRPr="00DF5CD7">
        <w:rPr>
          <w:rFonts w:cstheme="minorHAnsi"/>
          <w:color w:val="000000"/>
        </w:rPr>
        <w:t>respectively</w:t>
      </w:r>
      <w:r>
        <w:rPr>
          <w:rFonts w:cstheme="minorHAnsi"/>
          <w:color w:val="000000"/>
        </w:rPr>
        <w:t xml:space="preserve">, </w:t>
      </w:r>
      <w:r w:rsidRPr="002A31D7">
        <w:rPr>
          <w:rFonts w:cstheme="minorHAnsi"/>
          <w:color w:val="000000"/>
        </w:rPr>
        <w:t xml:space="preserve">where N </w:t>
      </w:r>
      <w:r>
        <w:rPr>
          <w:rFonts w:cstheme="minorHAnsi"/>
          <w:color w:val="000000"/>
        </w:rPr>
        <w:t>specifies a non-dormant allele and D specifies a dormant allele.</w:t>
      </w:r>
    </w:p>
    <w:p w14:paraId="5C716316" w14:textId="3706D762" w:rsidR="00A3647F" w:rsidRDefault="005068A3" w:rsidP="00A3647F">
      <w:pPr>
        <w:rPr>
          <w:noProof/>
        </w:rPr>
      </w:pPr>
      <w:r>
        <w:rPr>
          <w:noProof/>
        </w:rPr>
        <w:drawing>
          <wp:inline distT="0" distB="0" distL="0" distR="0" wp14:anchorId="1C819F33" wp14:editId="1BB8B97D">
            <wp:extent cx="5229225" cy="4358640"/>
            <wp:effectExtent l="0" t="0" r="9525" b="381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rotWithShape="1">
                    <a:blip r:embed="rId11">
                      <a:extLst>
                        <a:ext uri="{28A0092B-C50C-407E-A947-70E740481C1C}">
                          <a14:useLocalDpi xmlns:a14="http://schemas.microsoft.com/office/drawing/2010/main" val="0"/>
                        </a:ext>
                      </a:extLst>
                    </a:blip>
                    <a:srcRect r="12020"/>
                    <a:stretch/>
                  </pic:blipFill>
                  <pic:spPr bwMode="auto">
                    <a:xfrm>
                      <a:off x="0" y="0"/>
                      <a:ext cx="5229225" cy="4358640"/>
                    </a:xfrm>
                    <a:prstGeom prst="rect">
                      <a:avLst/>
                    </a:prstGeom>
                    <a:ln>
                      <a:noFill/>
                    </a:ln>
                    <a:extLst>
                      <a:ext uri="{53640926-AAD7-44D8-BBD7-CCE9431645EC}">
                        <a14:shadowObscured xmlns:a14="http://schemas.microsoft.com/office/drawing/2010/main"/>
                      </a:ext>
                    </a:extLst>
                  </pic:spPr>
                </pic:pic>
              </a:graphicData>
            </a:graphic>
          </wp:inline>
        </w:drawing>
      </w:r>
    </w:p>
    <w:p w14:paraId="04F3223B" w14:textId="77777777" w:rsidR="00A3647F" w:rsidRDefault="00A3647F" w:rsidP="00A3647F">
      <w:pPr>
        <w:rPr>
          <w:b/>
          <w:bCs/>
        </w:rPr>
      </w:pPr>
    </w:p>
    <w:p w14:paraId="74775757" w14:textId="77777777" w:rsidR="00D963E8" w:rsidRDefault="00D963E8" w:rsidP="008A5D31"/>
    <w:p w14:paraId="443669C8" w14:textId="77777777" w:rsidR="00D963E8" w:rsidRDefault="00D963E8" w:rsidP="008A5D31"/>
    <w:p w14:paraId="64264B2E" w14:textId="77777777" w:rsidR="00D963E8" w:rsidRDefault="00D963E8" w:rsidP="008A5D31"/>
    <w:p w14:paraId="3F3EF5E0" w14:textId="77777777" w:rsidR="00D963E8" w:rsidRDefault="00D963E8" w:rsidP="008A5D31"/>
    <w:p w14:paraId="0E966B95" w14:textId="30BB6EB5" w:rsidR="00A3647F" w:rsidRPr="004845F6" w:rsidRDefault="00A3647F"/>
    <w:sectPr w:rsidR="00A3647F" w:rsidRPr="004845F6" w:rsidSect="00406F49">
      <w:head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70718" w14:textId="77777777" w:rsidR="009D37C8" w:rsidRDefault="009D37C8" w:rsidP="00A832C3">
      <w:pPr>
        <w:spacing w:after="0" w:line="240" w:lineRule="auto"/>
      </w:pPr>
      <w:r>
        <w:separator/>
      </w:r>
    </w:p>
  </w:endnote>
  <w:endnote w:type="continuationSeparator" w:id="0">
    <w:p w14:paraId="1A48F4C8" w14:textId="77777777" w:rsidR="009D37C8" w:rsidRDefault="009D37C8" w:rsidP="00A8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9D59B" w14:textId="77777777" w:rsidR="009D37C8" w:rsidRDefault="009D37C8" w:rsidP="00A832C3">
      <w:pPr>
        <w:spacing w:after="0" w:line="240" w:lineRule="auto"/>
      </w:pPr>
      <w:r>
        <w:separator/>
      </w:r>
    </w:p>
  </w:footnote>
  <w:footnote w:type="continuationSeparator" w:id="0">
    <w:p w14:paraId="3D2C8C2E" w14:textId="77777777" w:rsidR="009D37C8" w:rsidRDefault="009D37C8" w:rsidP="00A8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132906"/>
      <w:docPartObj>
        <w:docPartGallery w:val="Page Numbers (Top of Page)"/>
        <w:docPartUnique/>
      </w:docPartObj>
    </w:sdtPr>
    <w:sdtEndPr>
      <w:rPr>
        <w:noProof/>
      </w:rPr>
    </w:sdtEndPr>
    <w:sdtContent>
      <w:p w14:paraId="1FDA616B" w14:textId="555A27EC" w:rsidR="008F1B1E" w:rsidRDefault="008F1B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E2DA52" w14:textId="77777777" w:rsidR="008F1B1E" w:rsidRDefault="008F1B1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rl Hans Kunze">
    <w15:presenceInfo w15:providerId="None" w15:userId="Karl Hans Kun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12"/>
    <w:rsid w:val="0000022D"/>
    <w:rsid w:val="00000778"/>
    <w:rsid w:val="00000F4B"/>
    <w:rsid w:val="00003C81"/>
    <w:rsid w:val="00013EC5"/>
    <w:rsid w:val="0001760A"/>
    <w:rsid w:val="000305B8"/>
    <w:rsid w:val="00030AFD"/>
    <w:rsid w:val="00040684"/>
    <w:rsid w:val="00040E07"/>
    <w:rsid w:val="00044056"/>
    <w:rsid w:val="00044E9E"/>
    <w:rsid w:val="000460F5"/>
    <w:rsid w:val="00053651"/>
    <w:rsid w:val="000631A6"/>
    <w:rsid w:val="00067976"/>
    <w:rsid w:val="00067FFA"/>
    <w:rsid w:val="00070018"/>
    <w:rsid w:val="00072A2B"/>
    <w:rsid w:val="00077D6F"/>
    <w:rsid w:val="000805A8"/>
    <w:rsid w:val="000815CB"/>
    <w:rsid w:val="00081A78"/>
    <w:rsid w:val="0008525E"/>
    <w:rsid w:val="00085821"/>
    <w:rsid w:val="000872D9"/>
    <w:rsid w:val="00087F50"/>
    <w:rsid w:val="000917AA"/>
    <w:rsid w:val="00093631"/>
    <w:rsid w:val="000A4F86"/>
    <w:rsid w:val="000B22B1"/>
    <w:rsid w:val="000B2D84"/>
    <w:rsid w:val="000B3571"/>
    <w:rsid w:val="000B5F1B"/>
    <w:rsid w:val="000B762C"/>
    <w:rsid w:val="000C4DB6"/>
    <w:rsid w:val="000D1FCB"/>
    <w:rsid w:val="000D5238"/>
    <w:rsid w:val="000D5E4C"/>
    <w:rsid w:val="000D7357"/>
    <w:rsid w:val="000D74FB"/>
    <w:rsid w:val="000F0911"/>
    <w:rsid w:val="000F488A"/>
    <w:rsid w:val="00103C90"/>
    <w:rsid w:val="0010474F"/>
    <w:rsid w:val="001068DC"/>
    <w:rsid w:val="00110A3F"/>
    <w:rsid w:val="0011411E"/>
    <w:rsid w:val="001238B3"/>
    <w:rsid w:val="00126259"/>
    <w:rsid w:val="00133F2E"/>
    <w:rsid w:val="00134DD2"/>
    <w:rsid w:val="001456CB"/>
    <w:rsid w:val="00147924"/>
    <w:rsid w:val="0015030E"/>
    <w:rsid w:val="0015798D"/>
    <w:rsid w:val="00161EFC"/>
    <w:rsid w:val="00163FDE"/>
    <w:rsid w:val="00164BBD"/>
    <w:rsid w:val="00164E5B"/>
    <w:rsid w:val="00166BC8"/>
    <w:rsid w:val="00177606"/>
    <w:rsid w:val="0018081B"/>
    <w:rsid w:val="00185762"/>
    <w:rsid w:val="00194AFD"/>
    <w:rsid w:val="001A431B"/>
    <w:rsid w:val="001A4964"/>
    <w:rsid w:val="001A5A6A"/>
    <w:rsid w:val="001A6146"/>
    <w:rsid w:val="001A7C56"/>
    <w:rsid w:val="001B133E"/>
    <w:rsid w:val="001B23E3"/>
    <w:rsid w:val="001D659B"/>
    <w:rsid w:val="001E1396"/>
    <w:rsid w:val="001E3BC6"/>
    <w:rsid w:val="001E3F18"/>
    <w:rsid w:val="001E43E3"/>
    <w:rsid w:val="001F12E6"/>
    <w:rsid w:val="001F13D8"/>
    <w:rsid w:val="001F4865"/>
    <w:rsid w:val="001F560A"/>
    <w:rsid w:val="001F7115"/>
    <w:rsid w:val="00202FDC"/>
    <w:rsid w:val="00206675"/>
    <w:rsid w:val="00214C41"/>
    <w:rsid w:val="002241CD"/>
    <w:rsid w:val="00232F24"/>
    <w:rsid w:val="00233032"/>
    <w:rsid w:val="00234BC1"/>
    <w:rsid w:val="00241205"/>
    <w:rsid w:val="002437C4"/>
    <w:rsid w:val="0024479C"/>
    <w:rsid w:val="00251491"/>
    <w:rsid w:val="002563D9"/>
    <w:rsid w:val="0026646F"/>
    <w:rsid w:val="00270A31"/>
    <w:rsid w:val="002802D8"/>
    <w:rsid w:val="0028294E"/>
    <w:rsid w:val="00284170"/>
    <w:rsid w:val="00285555"/>
    <w:rsid w:val="00294F55"/>
    <w:rsid w:val="002A1A71"/>
    <w:rsid w:val="002A31D7"/>
    <w:rsid w:val="002A3BF4"/>
    <w:rsid w:val="002B4735"/>
    <w:rsid w:val="002B653F"/>
    <w:rsid w:val="002C48A0"/>
    <w:rsid w:val="002D77FF"/>
    <w:rsid w:val="002E7F6C"/>
    <w:rsid w:val="002F2DBD"/>
    <w:rsid w:val="00300CD4"/>
    <w:rsid w:val="003059A7"/>
    <w:rsid w:val="003059FE"/>
    <w:rsid w:val="00314EF1"/>
    <w:rsid w:val="00320BD0"/>
    <w:rsid w:val="00323664"/>
    <w:rsid w:val="00333B55"/>
    <w:rsid w:val="0033736F"/>
    <w:rsid w:val="003406ED"/>
    <w:rsid w:val="00341067"/>
    <w:rsid w:val="00341C8B"/>
    <w:rsid w:val="00343D26"/>
    <w:rsid w:val="00347CF1"/>
    <w:rsid w:val="003504B9"/>
    <w:rsid w:val="0035079E"/>
    <w:rsid w:val="00355A93"/>
    <w:rsid w:val="00355F27"/>
    <w:rsid w:val="00357196"/>
    <w:rsid w:val="00362AF3"/>
    <w:rsid w:val="003722EF"/>
    <w:rsid w:val="00375437"/>
    <w:rsid w:val="003812D0"/>
    <w:rsid w:val="00385295"/>
    <w:rsid w:val="00393D06"/>
    <w:rsid w:val="003952DE"/>
    <w:rsid w:val="003A0541"/>
    <w:rsid w:val="003A20AC"/>
    <w:rsid w:val="003A6685"/>
    <w:rsid w:val="003B0AD3"/>
    <w:rsid w:val="003B0C1D"/>
    <w:rsid w:val="003B6C12"/>
    <w:rsid w:val="003C0C5C"/>
    <w:rsid w:val="003D10AF"/>
    <w:rsid w:val="003D156E"/>
    <w:rsid w:val="003D2227"/>
    <w:rsid w:val="003D4F71"/>
    <w:rsid w:val="003E3F9E"/>
    <w:rsid w:val="003E551F"/>
    <w:rsid w:val="003F0ECA"/>
    <w:rsid w:val="003F4FF1"/>
    <w:rsid w:val="003F67C2"/>
    <w:rsid w:val="00406D9E"/>
    <w:rsid w:val="00406F49"/>
    <w:rsid w:val="00407128"/>
    <w:rsid w:val="004168E3"/>
    <w:rsid w:val="00420037"/>
    <w:rsid w:val="00433D12"/>
    <w:rsid w:val="0043629A"/>
    <w:rsid w:val="004554D5"/>
    <w:rsid w:val="00473DDF"/>
    <w:rsid w:val="00474A94"/>
    <w:rsid w:val="004845F6"/>
    <w:rsid w:val="00485776"/>
    <w:rsid w:val="00497FCE"/>
    <w:rsid w:val="004A270A"/>
    <w:rsid w:val="004A529D"/>
    <w:rsid w:val="004C39AB"/>
    <w:rsid w:val="004C64BE"/>
    <w:rsid w:val="004D4E97"/>
    <w:rsid w:val="004D5B1B"/>
    <w:rsid w:val="004E48CC"/>
    <w:rsid w:val="004F167F"/>
    <w:rsid w:val="00500147"/>
    <w:rsid w:val="00500AA9"/>
    <w:rsid w:val="005024EC"/>
    <w:rsid w:val="0050279D"/>
    <w:rsid w:val="00506860"/>
    <w:rsid w:val="005068A3"/>
    <w:rsid w:val="00513F9D"/>
    <w:rsid w:val="00514B05"/>
    <w:rsid w:val="005177A7"/>
    <w:rsid w:val="005247C4"/>
    <w:rsid w:val="00534627"/>
    <w:rsid w:val="005360D6"/>
    <w:rsid w:val="00536C60"/>
    <w:rsid w:val="00537926"/>
    <w:rsid w:val="00540F73"/>
    <w:rsid w:val="0055561B"/>
    <w:rsid w:val="005629E4"/>
    <w:rsid w:val="00573147"/>
    <w:rsid w:val="00574048"/>
    <w:rsid w:val="00575A03"/>
    <w:rsid w:val="005840E4"/>
    <w:rsid w:val="00586696"/>
    <w:rsid w:val="00593A89"/>
    <w:rsid w:val="0059475E"/>
    <w:rsid w:val="0059504D"/>
    <w:rsid w:val="005B3518"/>
    <w:rsid w:val="005B58BA"/>
    <w:rsid w:val="005B5F58"/>
    <w:rsid w:val="005B6A11"/>
    <w:rsid w:val="005C6111"/>
    <w:rsid w:val="005C6EE2"/>
    <w:rsid w:val="005C743E"/>
    <w:rsid w:val="005C7859"/>
    <w:rsid w:val="005D35EB"/>
    <w:rsid w:val="005E00CE"/>
    <w:rsid w:val="005E0CF4"/>
    <w:rsid w:val="005F1188"/>
    <w:rsid w:val="005F1282"/>
    <w:rsid w:val="005F6904"/>
    <w:rsid w:val="006003CE"/>
    <w:rsid w:val="0060463B"/>
    <w:rsid w:val="0060761E"/>
    <w:rsid w:val="006111B8"/>
    <w:rsid w:val="00612261"/>
    <w:rsid w:val="00614610"/>
    <w:rsid w:val="006152AD"/>
    <w:rsid w:val="00617CA7"/>
    <w:rsid w:val="0062703F"/>
    <w:rsid w:val="00631290"/>
    <w:rsid w:val="00632956"/>
    <w:rsid w:val="00633389"/>
    <w:rsid w:val="0064138C"/>
    <w:rsid w:val="00647377"/>
    <w:rsid w:val="00653964"/>
    <w:rsid w:val="00653C9E"/>
    <w:rsid w:val="00660CF4"/>
    <w:rsid w:val="00664879"/>
    <w:rsid w:val="00664CAF"/>
    <w:rsid w:val="00674550"/>
    <w:rsid w:val="006763FE"/>
    <w:rsid w:val="00677B4F"/>
    <w:rsid w:val="00682026"/>
    <w:rsid w:val="00682DFD"/>
    <w:rsid w:val="00692F57"/>
    <w:rsid w:val="00693E00"/>
    <w:rsid w:val="006A0D5F"/>
    <w:rsid w:val="006A396D"/>
    <w:rsid w:val="006A4AA9"/>
    <w:rsid w:val="006B19E2"/>
    <w:rsid w:val="006B4E48"/>
    <w:rsid w:val="006C06C9"/>
    <w:rsid w:val="006C6756"/>
    <w:rsid w:val="006D3C12"/>
    <w:rsid w:val="006E7D36"/>
    <w:rsid w:val="006F278F"/>
    <w:rsid w:val="006F3EF5"/>
    <w:rsid w:val="006F433F"/>
    <w:rsid w:val="006F4BB1"/>
    <w:rsid w:val="006F4D0F"/>
    <w:rsid w:val="006F54B2"/>
    <w:rsid w:val="006F6878"/>
    <w:rsid w:val="007008B5"/>
    <w:rsid w:val="007111E5"/>
    <w:rsid w:val="0071165D"/>
    <w:rsid w:val="00711F17"/>
    <w:rsid w:val="0071425A"/>
    <w:rsid w:val="00716A7D"/>
    <w:rsid w:val="00716DBA"/>
    <w:rsid w:val="007208CF"/>
    <w:rsid w:val="00720A22"/>
    <w:rsid w:val="007225DE"/>
    <w:rsid w:val="00733AB0"/>
    <w:rsid w:val="007340CC"/>
    <w:rsid w:val="007410BB"/>
    <w:rsid w:val="00742BA6"/>
    <w:rsid w:val="00742FAF"/>
    <w:rsid w:val="00747AD0"/>
    <w:rsid w:val="00757579"/>
    <w:rsid w:val="00761D9A"/>
    <w:rsid w:val="007636AD"/>
    <w:rsid w:val="0076532F"/>
    <w:rsid w:val="00767232"/>
    <w:rsid w:val="00770629"/>
    <w:rsid w:val="00780B1D"/>
    <w:rsid w:val="00781D12"/>
    <w:rsid w:val="007845BD"/>
    <w:rsid w:val="007863E0"/>
    <w:rsid w:val="00791E13"/>
    <w:rsid w:val="007A090D"/>
    <w:rsid w:val="007A0BCF"/>
    <w:rsid w:val="007A19C0"/>
    <w:rsid w:val="007A5830"/>
    <w:rsid w:val="007B077E"/>
    <w:rsid w:val="007B3A00"/>
    <w:rsid w:val="007B7BF1"/>
    <w:rsid w:val="007B7D97"/>
    <w:rsid w:val="007D0C11"/>
    <w:rsid w:val="007D1ED2"/>
    <w:rsid w:val="007D2D0F"/>
    <w:rsid w:val="007F1C4A"/>
    <w:rsid w:val="008118F2"/>
    <w:rsid w:val="00815BA9"/>
    <w:rsid w:val="00820772"/>
    <w:rsid w:val="008207C5"/>
    <w:rsid w:val="00826275"/>
    <w:rsid w:val="00826AB7"/>
    <w:rsid w:val="00830C3D"/>
    <w:rsid w:val="00834367"/>
    <w:rsid w:val="00835B33"/>
    <w:rsid w:val="00861C3E"/>
    <w:rsid w:val="008628FB"/>
    <w:rsid w:val="00862BD4"/>
    <w:rsid w:val="0086691B"/>
    <w:rsid w:val="00875B3C"/>
    <w:rsid w:val="008767F0"/>
    <w:rsid w:val="00883CDE"/>
    <w:rsid w:val="00886C77"/>
    <w:rsid w:val="00887B1A"/>
    <w:rsid w:val="008902F1"/>
    <w:rsid w:val="00897B82"/>
    <w:rsid w:val="008A265B"/>
    <w:rsid w:val="008A5CB2"/>
    <w:rsid w:val="008A5D31"/>
    <w:rsid w:val="008A604D"/>
    <w:rsid w:val="008B19E3"/>
    <w:rsid w:val="008B7836"/>
    <w:rsid w:val="008C07B5"/>
    <w:rsid w:val="008C0C9D"/>
    <w:rsid w:val="008C3AC5"/>
    <w:rsid w:val="008C504C"/>
    <w:rsid w:val="008D17AE"/>
    <w:rsid w:val="008D448D"/>
    <w:rsid w:val="008E0005"/>
    <w:rsid w:val="008E1510"/>
    <w:rsid w:val="008E203A"/>
    <w:rsid w:val="008E3101"/>
    <w:rsid w:val="008E7266"/>
    <w:rsid w:val="008F1B1E"/>
    <w:rsid w:val="008F7707"/>
    <w:rsid w:val="0091669E"/>
    <w:rsid w:val="00920804"/>
    <w:rsid w:val="00921B94"/>
    <w:rsid w:val="009229E7"/>
    <w:rsid w:val="009306F7"/>
    <w:rsid w:val="009318DF"/>
    <w:rsid w:val="00931C22"/>
    <w:rsid w:val="00933C7D"/>
    <w:rsid w:val="00935ABE"/>
    <w:rsid w:val="00935E3C"/>
    <w:rsid w:val="00937598"/>
    <w:rsid w:val="00937D1C"/>
    <w:rsid w:val="00946A63"/>
    <w:rsid w:val="00947856"/>
    <w:rsid w:val="009547B6"/>
    <w:rsid w:val="0095638E"/>
    <w:rsid w:val="0095707F"/>
    <w:rsid w:val="00961F40"/>
    <w:rsid w:val="00971D15"/>
    <w:rsid w:val="00972A2D"/>
    <w:rsid w:val="00972D28"/>
    <w:rsid w:val="009730AD"/>
    <w:rsid w:val="009737A1"/>
    <w:rsid w:val="00974D45"/>
    <w:rsid w:val="00976478"/>
    <w:rsid w:val="00983F27"/>
    <w:rsid w:val="0099560A"/>
    <w:rsid w:val="009961CA"/>
    <w:rsid w:val="009A03BA"/>
    <w:rsid w:val="009A52FD"/>
    <w:rsid w:val="009B21E3"/>
    <w:rsid w:val="009B5043"/>
    <w:rsid w:val="009C075E"/>
    <w:rsid w:val="009C1F4F"/>
    <w:rsid w:val="009C7DF1"/>
    <w:rsid w:val="009D37C8"/>
    <w:rsid w:val="009D3A12"/>
    <w:rsid w:val="009E36E3"/>
    <w:rsid w:val="009E38B3"/>
    <w:rsid w:val="009F4022"/>
    <w:rsid w:val="00A006E6"/>
    <w:rsid w:val="00A00842"/>
    <w:rsid w:val="00A10B79"/>
    <w:rsid w:val="00A156B7"/>
    <w:rsid w:val="00A225AF"/>
    <w:rsid w:val="00A25F51"/>
    <w:rsid w:val="00A2641F"/>
    <w:rsid w:val="00A3647F"/>
    <w:rsid w:val="00A44CF3"/>
    <w:rsid w:val="00A44D3B"/>
    <w:rsid w:val="00A47190"/>
    <w:rsid w:val="00A50D36"/>
    <w:rsid w:val="00A55B12"/>
    <w:rsid w:val="00A56311"/>
    <w:rsid w:val="00A56405"/>
    <w:rsid w:val="00A57C03"/>
    <w:rsid w:val="00A60F5F"/>
    <w:rsid w:val="00A718D6"/>
    <w:rsid w:val="00A75E5B"/>
    <w:rsid w:val="00A760B0"/>
    <w:rsid w:val="00A777DB"/>
    <w:rsid w:val="00A77F3B"/>
    <w:rsid w:val="00A81345"/>
    <w:rsid w:val="00A82711"/>
    <w:rsid w:val="00A832C3"/>
    <w:rsid w:val="00A91D2A"/>
    <w:rsid w:val="00A92731"/>
    <w:rsid w:val="00A92F58"/>
    <w:rsid w:val="00A931A0"/>
    <w:rsid w:val="00A94E7E"/>
    <w:rsid w:val="00A95010"/>
    <w:rsid w:val="00A971F4"/>
    <w:rsid w:val="00AA28F8"/>
    <w:rsid w:val="00AA2CF5"/>
    <w:rsid w:val="00AA60AD"/>
    <w:rsid w:val="00AA6124"/>
    <w:rsid w:val="00AA6696"/>
    <w:rsid w:val="00AB4A76"/>
    <w:rsid w:val="00AB69E6"/>
    <w:rsid w:val="00AC18CA"/>
    <w:rsid w:val="00AC7499"/>
    <w:rsid w:val="00AD35A9"/>
    <w:rsid w:val="00AD7FED"/>
    <w:rsid w:val="00AE003B"/>
    <w:rsid w:val="00AE0D8C"/>
    <w:rsid w:val="00AE2D76"/>
    <w:rsid w:val="00AE5EE8"/>
    <w:rsid w:val="00AF444F"/>
    <w:rsid w:val="00AF5473"/>
    <w:rsid w:val="00B123D6"/>
    <w:rsid w:val="00B15E53"/>
    <w:rsid w:val="00B213C1"/>
    <w:rsid w:val="00B2390F"/>
    <w:rsid w:val="00B34245"/>
    <w:rsid w:val="00B34ABE"/>
    <w:rsid w:val="00B34CD2"/>
    <w:rsid w:val="00B37988"/>
    <w:rsid w:val="00B47DF0"/>
    <w:rsid w:val="00B50599"/>
    <w:rsid w:val="00B50F08"/>
    <w:rsid w:val="00B53A6B"/>
    <w:rsid w:val="00B5541C"/>
    <w:rsid w:val="00B554DD"/>
    <w:rsid w:val="00B55545"/>
    <w:rsid w:val="00B62865"/>
    <w:rsid w:val="00B6473B"/>
    <w:rsid w:val="00B65610"/>
    <w:rsid w:val="00B712FF"/>
    <w:rsid w:val="00B752C6"/>
    <w:rsid w:val="00B775A7"/>
    <w:rsid w:val="00B80C67"/>
    <w:rsid w:val="00B87C55"/>
    <w:rsid w:val="00B943B5"/>
    <w:rsid w:val="00B9669B"/>
    <w:rsid w:val="00B97389"/>
    <w:rsid w:val="00BA01BC"/>
    <w:rsid w:val="00BA10F8"/>
    <w:rsid w:val="00BA246D"/>
    <w:rsid w:val="00BA764F"/>
    <w:rsid w:val="00BB1F83"/>
    <w:rsid w:val="00BC0702"/>
    <w:rsid w:val="00BC0EA8"/>
    <w:rsid w:val="00BD4AC9"/>
    <w:rsid w:val="00BD69BF"/>
    <w:rsid w:val="00BD7182"/>
    <w:rsid w:val="00BE1C5C"/>
    <w:rsid w:val="00BF2315"/>
    <w:rsid w:val="00BF3958"/>
    <w:rsid w:val="00BF4B66"/>
    <w:rsid w:val="00BF6F65"/>
    <w:rsid w:val="00BF7C08"/>
    <w:rsid w:val="00C0361D"/>
    <w:rsid w:val="00C20A92"/>
    <w:rsid w:val="00C221BC"/>
    <w:rsid w:val="00C25D6C"/>
    <w:rsid w:val="00C301F6"/>
    <w:rsid w:val="00C314BF"/>
    <w:rsid w:val="00C43410"/>
    <w:rsid w:val="00C478A2"/>
    <w:rsid w:val="00C50843"/>
    <w:rsid w:val="00C63685"/>
    <w:rsid w:val="00C66F42"/>
    <w:rsid w:val="00C67A31"/>
    <w:rsid w:val="00C7269B"/>
    <w:rsid w:val="00C74859"/>
    <w:rsid w:val="00C758E7"/>
    <w:rsid w:val="00C82C92"/>
    <w:rsid w:val="00C92968"/>
    <w:rsid w:val="00C957E4"/>
    <w:rsid w:val="00C96B70"/>
    <w:rsid w:val="00CA29E7"/>
    <w:rsid w:val="00CA3B34"/>
    <w:rsid w:val="00CA59AF"/>
    <w:rsid w:val="00CA5CAC"/>
    <w:rsid w:val="00CA6293"/>
    <w:rsid w:val="00CB02A4"/>
    <w:rsid w:val="00CC0B02"/>
    <w:rsid w:val="00CD1617"/>
    <w:rsid w:val="00CD5F58"/>
    <w:rsid w:val="00CD676D"/>
    <w:rsid w:val="00CD7027"/>
    <w:rsid w:val="00CE1FDF"/>
    <w:rsid w:val="00CE3BB2"/>
    <w:rsid w:val="00CE7E3A"/>
    <w:rsid w:val="00CF2835"/>
    <w:rsid w:val="00D04EAC"/>
    <w:rsid w:val="00D075A7"/>
    <w:rsid w:val="00D11CE2"/>
    <w:rsid w:val="00D15061"/>
    <w:rsid w:val="00D16817"/>
    <w:rsid w:val="00D17791"/>
    <w:rsid w:val="00D2009A"/>
    <w:rsid w:val="00D24BE5"/>
    <w:rsid w:val="00D27A53"/>
    <w:rsid w:val="00D32D8C"/>
    <w:rsid w:val="00D34948"/>
    <w:rsid w:val="00D356EB"/>
    <w:rsid w:val="00D36963"/>
    <w:rsid w:val="00D43416"/>
    <w:rsid w:val="00D44D82"/>
    <w:rsid w:val="00D465BF"/>
    <w:rsid w:val="00D52567"/>
    <w:rsid w:val="00D54B4D"/>
    <w:rsid w:val="00D5513C"/>
    <w:rsid w:val="00D57F1A"/>
    <w:rsid w:val="00D60171"/>
    <w:rsid w:val="00D63929"/>
    <w:rsid w:val="00D70174"/>
    <w:rsid w:val="00D7353A"/>
    <w:rsid w:val="00D77919"/>
    <w:rsid w:val="00D81322"/>
    <w:rsid w:val="00D8281B"/>
    <w:rsid w:val="00D956B2"/>
    <w:rsid w:val="00D95937"/>
    <w:rsid w:val="00D963E8"/>
    <w:rsid w:val="00DA23FD"/>
    <w:rsid w:val="00DA2F5E"/>
    <w:rsid w:val="00DA3C7C"/>
    <w:rsid w:val="00DC468F"/>
    <w:rsid w:val="00DD0330"/>
    <w:rsid w:val="00DD4DF7"/>
    <w:rsid w:val="00DD6A68"/>
    <w:rsid w:val="00DD7450"/>
    <w:rsid w:val="00DE4FD1"/>
    <w:rsid w:val="00DF5CD7"/>
    <w:rsid w:val="00E07C53"/>
    <w:rsid w:val="00E12BAF"/>
    <w:rsid w:val="00E14E12"/>
    <w:rsid w:val="00E15E0D"/>
    <w:rsid w:val="00E309F8"/>
    <w:rsid w:val="00E319D2"/>
    <w:rsid w:val="00E34FDB"/>
    <w:rsid w:val="00E45579"/>
    <w:rsid w:val="00E5020D"/>
    <w:rsid w:val="00E524A7"/>
    <w:rsid w:val="00E60832"/>
    <w:rsid w:val="00E67802"/>
    <w:rsid w:val="00E730A2"/>
    <w:rsid w:val="00E73271"/>
    <w:rsid w:val="00E734DF"/>
    <w:rsid w:val="00E73634"/>
    <w:rsid w:val="00E81842"/>
    <w:rsid w:val="00E85485"/>
    <w:rsid w:val="00E917F8"/>
    <w:rsid w:val="00EA09AE"/>
    <w:rsid w:val="00EB0A53"/>
    <w:rsid w:val="00EB15DA"/>
    <w:rsid w:val="00EB199B"/>
    <w:rsid w:val="00EB264B"/>
    <w:rsid w:val="00ED1791"/>
    <w:rsid w:val="00ED2F79"/>
    <w:rsid w:val="00EE14DC"/>
    <w:rsid w:val="00EE163C"/>
    <w:rsid w:val="00EE5258"/>
    <w:rsid w:val="00EE5DD4"/>
    <w:rsid w:val="00EF2B1C"/>
    <w:rsid w:val="00EF72BE"/>
    <w:rsid w:val="00F02E1D"/>
    <w:rsid w:val="00F034C4"/>
    <w:rsid w:val="00F04165"/>
    <w:rsid w:val="00F04393"/>
    <w:rsid w:val="00F05863"/>
    <w:rsid w:val="00F240CC"/>
    <w:rsid w:val="00F26AA2"/>
    <w:rsid w:val="00F30958"/>
    <w:rsid w:val="00F32983"/>
    <w:rsid w:val="00F545AA"/>
    <w:rsid w:val="00F57ADA"/>
    <w:rsid w:val="00F604F0"/>
    <w:rsid w:val="00F73D85"/>
    <w:rsid w:val="00F74AC1"/>
    <w:rsid w:val="00F808C0"/>
    <w:rsid w:val="00F80927"/>
    <w:rsid w:val="00F82EE9"/>
    <w:rsid w:val="00FA065A"/>
    <w:rsid w:val="00FA1D1F"/>
    <w:rsid w:val="00FA6756"/>
    <w:rsid w:val="00FA6978"/>
    <w:rsid w:val="00FB1283"/>
    <w:rsid w:val="00FB23AC"/>
    <w:rsid w:val="00FB7EB6"/>
    <w:rsid w:val="00FC13BA"/>
    <w:rsid w:val="00FC1B34"/>
    <w:rsid w:val="00FC54C9"/>
    <w:rsid w:val="00FC6975"/>
    <w:rsid w:val="00FE606F"/>
    <w:rsid w:val="00FF4A50"/>
    <w:rsid w:val="00FF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0E51"/>
  <w15:chartTrackingRefBased/>
  <w15:docId w15:val="{1A1376BA-D122-4818-930F-282BA901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09AE"/>
    <w:pPr>
      <w:autoSpaceDE w:val="0"/>
      <w:autoSpaceDN w:val="0"/>
      <w:adjustRightInd w:val="0"/>
      <w:spacing w:after="0" w:line="240" w:lineRule="auto"/>
    </w:pPr>
    <w:rPr>
      <w:rFonts w:ascii="Cambria Math" w:hAnsi="Cambria Math" w:cs="Cambria Math"/>
      <w:color w:val="000000"/>
      <w:sz w:val="24"/>
      <w:szCs w:val="24"/>
    </w:rPr>
  </w:style>
  <w:style w:type="character" w:styleId="Hyperlink">
    <w:name w:val="Hyperlink"/>
    <w:basedOn w:val="DefaultParagraphFont"/>
    <w:uiPriority w:val="99"/>
    <w:unhideWhenUsed/>
    <w:rsid w:val="0033736F"/>
    <w:rPr>
      <w:color w:val="0000FF"/>
      <w:u w:val="single"/>
    </w:rPr>
  </w:style>
  <w:style w:type="paragraph" w:styleId="BalloonText">
    <w:name w:val="Balloon Text"/>
    <w:basedOn w:val="Normal"/>
    <w:link w:val="BalloonTextChar"/>
    <w:uiPriority w:val="99"/>
    <w:semiHidden/>
    <w:unhideWhenUsed/>
    <w:rsid w:val="002F2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DBD"/>
    <w:rPr>
      <w:rFonts w:ascii="Segoe UI" w:hAnsi="Segoe UI" w:cs="Segoe UI"/>
      <w:sz w:val="18"/>
      <w:szCs w:val="18"/>
    </w:rPr>
  </w:style>
  <w:style w:type="character" w:styleId="PlaceholderText">
    <w:name w:val="Placeholder Text"/>
    <w:basedOn w:val="DefaultParagraphFont"/>
    <w:uiPriority w:val="99"/>
    <w:semiHidden/>
    <w:rsid w:val="00433D12"/>
    <w:rPr>
      <w:color w:val="808080"/>
    </w:rPr>
  </w:style>
  <w:style w:type="character" w:styleId="UnresolvedMention">
    <w:name w:val="Unresolved Mention"/>
    <w:basedOn w:val="DefaultParagraphFont"/>
    <w:uiPriority w:val="99"/>
    <w:semiHidden/>
    <w:unhideWhenUsed/>
    <w:rsid w:val="00F604F0"/>
    <w:rPr>
      <w:color w:val="605E5C"/>
      <w:shd w:val="clear" w:color="auto" w:fill="E1DFDD"/>
    </w:rPr>
  </w:style>
  <w:style w:type="paragraph" w:styleId="Header">
    <w:name w:val="header"/>
    <w:basedOn w:val="Normal"/>
    <w:link w:val="HeaderChar"/>
    <w:uiPriority w:val="99"/>
    <w:unhideWhenUsed/>
    <w:rsid w:val="00A83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2C3"/>
  </w:style>
  <w:style w:type="paragraph" w:styleId="Footer">
    <w:name w:val="footer"/>
    <w:basedOn w:val="Normal"/>
    <w:link w:val="FooterChar"/>
    <w:uiPriority w:val="99"/>
    <w:unhideWhenUsed/>
    <w:rsid w:val="00A83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2C3"/>
  </w:style>
  <w:style w:type="character" w:styleId="LineNumber">
    <w:name w:val="line number"/>
    <w:basedOn w:val="DefaultParagraphFont"/>
    <w:uiPriority w:val="99"/>
    <w:semiHidden/>
    <w:unhideWhenUsed/>
    <w:rsid w:val="00406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9276">
      <w:marLeft w:val="0"/>
      <w:marRight w:val="0"/>
      <w:marTop w:val="0"/>
      <w:marBottom w:val="0"/>
      <w:divBdr>
        <w:top w:val="none" w:sz="0" w:space="0" w:color="auto"/>
        <w:left w:val="none" w:sz="0" w:space="0" w:color="auto"/>
        <w:bottom w:val="none" w:sz="0" w:space="0" w:color="auto"/>
        <w:right w:val="none" w:sz="0" w:space="0" w:color="auto"/>
      </w:divBdr>
      <w:divsChild>
        <w:div w:id="1097943592">
          <w:marLeft w:val="0"/>
          <w:marRight w:val="0"/>
          <w:marTop w:val="0"/>
          <w:marBottom w:val="0"/>
          <w:divBdr>
            <w:top w:val="none" w:sz="0" w:space="0" w:color="auto"/>
            <w:left w:val="none" w:sz="0" w:space="0" w:color="auto"/>
            <w:bottom w:val="none" w:sz="0" w:space="0" w:color="auto"/>
            <w:right w:val="none" w:sz="0" w:space="0" w:color="auto"/>
          </w:divBdr>
        </w:div>
      </w:divsChild>
    </w:div>
    <w:div w:id="11155280">
      <w:bodyDiv w:val="1"/>
      <w:marLeft w:val="0"/>
      <w:marRight w:val="0"/>
      <w:marTop w:val="0"/>
      <w:marBottom w:val="0"/>
      <w:divBdr>
        <w:top w:val="none" w:sz="0" w:space="0" w:color="auto"/>
        <w:left w:val="none" w:sz="0" w:space="0" w:color="auto"/>
        <w:bottom w:val="none" w:sz="0" w:space="0" w:color="auto"/>
        <w:right w:val="none" w:sz="0" w:space="0" w:color="auto"/>
      </w:divBdr>
    </w:div>
    <w:div w:id="11688218">
      <w:marLeft w:val="0"/>
      <w:marRight w:val="0"/>
      <w:marTop w:val="0"/>
      <w:marBottom w:val="0"/>
      <w:divBdr>
        <w:top w:val="none" w:sz="0" w:space="0" w:color="auto"/>
        <w:left w:val="none" w:sz="0" w:space="0" w:color="auto"/>
        <w:bottom w:val="none" w:sz="0" w:space="0" w:color="auto"/>
        <w:right w:val="none" w:sz="0" w:space="0" w:color="auto"/>
      </w:divBdr>
      <w:divsChild>
        <w:div w:id="20056181">
          <w:marLeft w:val="0"/>
          <w:marRight w:val="0"/>
          <w:marTop w:val="0"/>
          <w:marBottom w:val="0"/>
          <w:divBdr>
            <w:top w:val="none" w:sz="0" w:space="0" w:color="auto"/>
            <w:left w:val="none" w:sz="0" w:space="0" w:color="auto"/>
            <w:bottom w:val="none" w:sz="0" w:space="0" w:color="auto"/>
            <w:right w:val="none" w:sz="0" w:space="0" w:color="auto"/>
          </w:divBdr>
        </w:div>
      </w:divsChild>
    </w:div>
    <w:div w:id="12074777">
      <w:marLeft w:val="0"/>
      <w:marRight w:val="0"/>
      <w:marTop w:val="0"/>
      <w:marBottom w:val="0"/>
      <w:divBdr>
        <w:top w:val="none" w:sz="0" w:space="0" w:color="auto"/>
        <w:left w:val="none" w:sz="0" w:space="0" w:color="auto"/>
        <w:bottom w:val="none" w:sz="0" w:space="0" w:color="auto"/>
        <w:right w:val="none" w:sz="0" w:space="0" w:color="auto"/>
      </w:divBdr>
      <w:divsChild>
        <w:div w:id="1176459911">
          <w:marLeft w:val="0"/>
          <w:marRight w:val="0"/>
          <w:marTop w:val="0"/>
          <w:marBottom w:val="0"/>
          <w:divBdr>
            <w:top w:val="none" w:sz="0" w:space="0" w:color="auto"/>
            <w:left w:val="none" w:sz="0" w:space="0" w:color="auto"/>
            <w:bottom w:val="none" w:sz="0" w:space="0" w:color="auto"/>
            <w:right w:val="none" w:sz="0" w:space="0" w:color="auto"/>
          </w:divBdr>
        </w:div>
      </w:divsChild>
    </w:div>
    <w:div w:id="18627812">
      <w:marLeft w:val="0"/>
      <w:marRight w:val="0"/>
      <w:marTop w:val="0"/>
      <w:marBottom w:val="0"/>
      <w:divBdr>
        <w:top w:val="none" w:sz="0" w:space="0" w:color="auto"/>
        <w:left w:val="none" w:sz="0" w:space="0" w:color="auto"/>
        <w:bottom w:val="none" w:sz="0" w:space="0" w:color="auto"/>
        <w:right w:val="none" w:sz="0" w:space="0" w:color="auto"/>
      </w:divBdr>
      <w:divsChild>
        <w:div w:id="1418482383">
          <w:marLeft w:val="0"/>
          <w:marRight w:val="0"/>
          <w:marTop w:val="0"/>
          <w:marBottom w:val="0"/>
          <w:divBdr>
            <w:top w:val="none" w:sz="0" w:space="0" w:color="auto"/>
            <w:left w:val="none" w:sz="0" w:space="0" w:color="auto"/>
            <w:bottom w:val="none" w:sz="0" w:space="0" w:color="auto"/>
            <w:right w:val="none" w:sz="0" w:space="0" w:color="auto"/>
          </w:divBdr>
        </w:div>
      </w:divsChild>
    </w:div>
    <w:div w:id="28452669">
      <w:marLeft w:val="0"/>
      <w:marRight w:val="0"/>
      <w:marTop w:val="0"/>
      <w:marBottom w:val="0"/>
      <w:divBdr>
        <w:top w:val="none" w:sz="0" w:space="0" w:color="auto"/>
        <w:left w:val="none" w:sz="0" w:space="0" w:color="auto"/>
        <w:bottom w:val="none" w:sz="0" w:space="0" w:color="auto"/>
        <w:right w:val="none" w:sz="0" w:space="0" w:color="auto"/>
      </w:divBdr>
      <w:divsChild>
        <w:div w:id="1075669139">
          <w:marLeft w:val="0"/>
          <w:marRight w:val="0"/>
          <w:marTop w:val="0"/>
          <w:marBottom w:val="0"/>
          <w:divBdr>
            <w:top w:val="none" w:sz="0" w:space="0" w:color="auto"/>
            <w:left w:val="none" w:sz="0" w:space="0" w:color="auto"/>
            <w:bottom w:val="none" w:sz="0" w:space="0" w:color="auto"/>
            <w:right w:val="none" w:sz="0" w:space="0" w:color="auto"/>
          </w:divBdr>
        </w:div>
      </w:divsChild>
    </w:div>
    <w:div w:id="47190860">
      <w:marLeft w:val="0"/>
      <w:marRight w:val="0"/>
      <w:marTop w:val="0"/>
      <w:marBottom w:val="0"/>
      <w:divBdr>
        <w:top w:val="none" w:sz="0" w:space="0" w:color="auto"/>
        <w:left w:val="none" w:sz="0" w:space="0" w:color="auto"/>
        <w:bottom w:val="none" w:sz="0" w:space="0" w:color="auto"/>
        <w:right w:val="none" w:sz="0" w:space="0" w:color="auto"/>
      </w:divBdr>
      <w:divsChild>
        <w:div w:id="751927181">
          <w:marLeft w:val="0"/>
          <w:marRight w:val="0"/>
          <w:marTop w:val="0"/>
          <w:marBottom w:val="0"/>
          <w:divBdr>
            <w:top w:val="none" w:sz="0" w:space="0" w:color="auto"/>
            <w:left w:val="none" w:sz="0" w:space="0" w:color="auto"/>
            <w:bottom w:val="none" w:sz="0" w:space="0" w:color="auto"/>
            <w:right w:val="none" w:sz="0" w:space="0" w:color="auto"/>
          </w:divBdr>
        </w:div>
      </w:divsChild>
    </w:div>
    <w:div w:id="52429983">
      <w:marLeft w:val="0"/>
      <w:marRight w:val="0"/>
      <w:marTop w:val="0"/>
      <w:marBottom w:val="0"/>
      <w:divBdr>
        <w:top w:val="none" w:sz="0" w:space="0" w:color="auto"/>
        <w:left w:val="none" w:sz="0" w:space="0" w:color="auto"/>
        <w:bottom w:val="none" w:sz="0" w:space="0" w:color="auto"/>
        <w:right w:val="none" w:sz="0" w:space="0" w:color="auto"/>
      </w:divBdr>
      <w:divsChild>
        <w:div w:id="135605241">
          <w:marLeft w:val="0"/>
          <w:marRight w:val="0"/>
          <w:marTop w:val="0"/>
          <w:marBottom w:val="0"/>
          <w:divBdr>
            <w:top w:val="none" w:sz="0" w:space="0" w:color="auto"/>
            <w:left w:val="none" w:sz="0" w:space="0" w:color="auto"/>
            <w:bottom w:val="none" w:sz="0" w:space="0" w:color="auto"/>
            <w:right w:val="none" w:sz="0" w:space="0" w:color="auto"/>
          </w:divBdr>
        </w:div>
      </w:divsChild>
    </w:div>
    <w:div w:id="54622356">
      <w:marLeft w:val="0"/>
      <w:marRight w:val="0"/>
      <w:marTop w:val="0"/>
      <w:marBottom w:val="0"/>
      <w:divBdr>
        <w:top w:val="none" w:sz="0" w:space="0" w:color="auto"/>
        <w:left w:val="none" w:sz="0" w:space="0" w:color="auto"/>
        <w:bottom w:val="none" w:sz="0" w:space="0" w:color="auto"/>
        <w:right w:val="none" w:sz="0" w:space="0" w:color="auto"/>
      </w:divBdr>
      <w:divsChild>
        <w:div w:id="1760515041">
          <w:marLeft w:val="0"/>
          <w:marRight w:val="0"/>
          <w:marTop w:val="0"/>
          <w:marBottom w:val="0"/>
          <w:divBdr>
            <w:top w:val="none" w:sz="0" w:space="0" w:color="auto"/>
            <w:left w:val="none" w:sz="0" w:space="0" w:color="auto"/>
            <w:bottom w:val="none" w:sz="0" w:space="0" w:color="auto"/>
            <w:right w:val="none" w:sz="0" w:space="0" w:color="auto"/>
          </w:divBdr>
        </w:div>
      </w:divsChild>
    </w:div>
    <w:div w:id="58484177">
      <w:marLeft w:val="0"/>
      <w:marRight w:val="0"/>
      <w:marTop w:val="0"/>
      <w:marBottom w:val="0"/>
      <w:divBdr>
        <w:top w:val="none" w:sz="0" w:space="0" w:color="auto"/>
        <w:left w:val="none" w:sz="0" w:space="0" w:color="auto"/>
        <w:bottom w:val="none" w:sz="0" w:space="0" w:color="auto"/>
        <w:right w:val="none" w:sz="0" w:space="0" w:color="auto"/>
      </w:divBdr>
      <w:divsChild>
        <w:div w:id="819922527">
          <w:marLeft w:val="0"/>
          <w:marRight w:val="0"/>
          <w:marTop w:val="0"/>
          <w:marBottom w:val="0"/>
          <w:divBdr>
            <w:top w:val="none" w:sz="0" w:space="0" w:color="auto"/>
            <w:left w:val="none" w:sz="0" w:space="0" w:color="auto"/>
            <w:bottom w:val="none" w:sz="0" w:space="0" w:color="auto"/>
            <w:right w:val="none" w:sz="0" w:space="0" w:color="auto"/>
          </w:divBdr>
        </w:div>
      </w:divsChild>
    </w:div>
    <w:div w:id="74060039">
      <w:marLeft w:val="0"/>
      <w:marRight w:val="0"/>
      <w:marTop w:val="0"/>
      <w:marBottom w:val="0"/>
      <w:divBdr>
        <w:top w:val="none" w:sz="0" w:space="0" w:color="auto"/>
        <w:left w:val="none" w:sz="0" w:space="0" w:color="auto"/>
        <w:bottom w:val="none" w:sz="0" w:space="0" w:color="auto"/>
        <w:right w:val="none" w:sz="0" w:space="0" w:color="auto"/>
      </w:divBdr>
      <w:divsChild>
        <w:div w:id="1957828927">
          <w:marLeft w:val="0"/>
          <w:marRight w:val="0"/>
          <w:marTop w:val="0"/>
          <w:marBottom w:val="0"/>
          <w:divBdr>
            <w:top w:val="none" w:sz="0" w:space="0" w:color="auto"/>
            <w:left w:val="none" w:sz="0" w:space="0" w:color="auto"/>
            <w:bottom w:val="none" w:sz="0" w:space="0" w:color="auto"/>
            <w:right w:val="none" w:sz="0" w:space="0" w:color="auto"/>
          </w:divBdr>
        </w:div>
      </w:divsChild>
    </w:div>
    <w:div w:id="78909572">
      <w:marLeft w:val="0"/>
      <w:marRight w:val="0"/>
      <w:marTop w:val="0"/>
      <w:marBottom w:val="0"/>
      <w:divBdr>
        <w:top w:val="none" w:sz="0" w:space="0" w:color="auto"/>
        <w:left w:val="none" w:sz="0" w:space="0" w:color="auto"/>
        <w:bottom w:val="none" w:sz="0" w:space="0" w:color="auto"/>
        <w:right w:val="none" w:sz="0" w:space="0" w:color="auto"/>
      </w:divBdr>
      <w:divsChild>
        <w:div w:id="672296481">
          <w:marLeft w:val="0"/>
          <w:marRight w:val="0"/>
          <w:marTop w:val="0"/>
          <w:marBottom w:val="0"/>
          <w:divBdr>
            <w:top w:val="none" w:sz="0" w:space="0" w:color="auto"/>
            <w:left w:val="none" w:sz="0" w:space="0" w:color="auto"/>
            <w:bottom w:val="none" w:sz="0" w:space="0" w:color="auto"/>
            <w:right w:val="none" w:sz="0" w:space="0" w:color="auto"/>
          </w:divBdr>
        </w:div>
      </w:divsChild>
    </w:div>
    <w:div w:id="83185871">
      <w:marLeft w:val="0"/>
      <w:marRight w:val="0"/>
      <w:marTop w:val="0"/>
      <w:marBottom w:val="0"/>
      <w:divBdr>
        <w:top w:val="none" w:sz="0" w:space="0" w:color="auto"/>
        <w:left w:val="none" w:sz="0" w:space="0" w:color="auto"/>
        <w:bottom w:val="none" w:sz="0" w:space="0" w:color="auto"/>
        <w:right w:val="none" w:sz="0" w:space="0" w:color="auto"/>
      </w:divBdr>
      <w:divsChild>
        <w:div w:id="100270394">
          <w:marLeft w:val="0"/>
          <w:marRight w:val="0"/>
          <w:marTop w:val="0"/>
          <w:marBottom w:val="0"/>
          <w:divBdr>
            <w:top w:val="none" w:sz="0" w:space="0" w:color="auto"/>
            <w:left w:val="none" w:sz="0" w:space="0" w:color="auto"/>
            <w:bottom w:val="none" w:sz="0" w:space="0" w:color="auto"/>
            <w:right w:val="none" w:sz="0" w:space="0" w:color="auto"/>
          </w:divBdr>
        </w:div>
      </w:divsChild>
    </w:div>
    <w:div w:id="85998893">
      <w:marLeft w:val="0"/>
      <w:marRight w:val="0"/>
      <w:marTop w:val="0"/>
      <w:marBottom w:val="0"/>
      <w:divBdr>
        <w:top w:val="none" w:sz="0" w:space="0" w:color="auto"/>
        <w:left w:val="none" w:sz="0" w:space="0" w:color="auto"/>
        <w:bottom w:val="none" w:sz="0" w:space="0" w:color="auto"/>
        <w:right w:val="none" w:sz="0" w:space="0" w:color="auto"/>
      </w:divBdr>
      <w:divsChild>
        <w:div w:id="1208763190">
          <w:marLeft w:val="0"/>
          <w:marRight w:val="0"/>
          <w:marTop w:val="0"/>
          <w:marBottom w:val="0"/>
          <w:divBdr>
            <w:top w:val="none" w:sz="0" w:space="0" w:color="auto"/>
            <w:left w:val="none" w:sz="0" w:space="0" w:color="auto"/>
            <w:bottom w:val="none" w:sz="0" w:space="0" w:color="auto"/>
            <w:right w:val="none" w:sz="0" w:space="0" w:color="auto"/>
          </w:divBdr>
        </w:div>
      </w:divsChild>
    </w:div>
    <w:div w:id="90055215">
      <w:marLeft w:val="0"/>
      <w:marRight w:val="0"/>
      <w:marTop w:val="0"/>
      <w:marBottom w:val="0"/>
      <w:divBdr>
        <w:top w:val="none" w:sz="0" w:space="0" w:color="auto"/>
        <w:left w:val="none" w:sz="0" w:space="0" w:color="auto"/>
        <w:bottom w:val="none" w:sz="0" w:space="0" w:color="auto"/>
        <w:right w:val="none" w:sz="0" w:space="0" w:color="auto"/>
      </w:divBdr>
      <w:divsChild>
        <w:div w:id="589316070">
          <w:marLeft w:val="0"/>
          <w:marRight w:val="0"/>
          <w:marTop w:val="0"/>
          <w:marBottom w:val="0"/>
          <w:divBdr>
            <w:top w:val="none" w:sz="0" w:space="0" w:color="auto"/>
            <w:left w:val="none" w:sz="0" w:space="0" w:color="auto"/>
            <w:bottom w:val="none" w:sz="0" w:space="0" w:color="auto"/>
            <w:right w:val="none" w:sz="0" w:space="0" w:color="auto"/>
          </w:divBdr>
        </w:div>
      </w:divsChild>
    </w:div>
    <w:div w:id="92361462">
      <w:marLeft w:val="0"/>
      <w:marRight w:val="0"/>
      <w:marTop w:val="0"/>
      <w:marBottom w:val="0"/>
      <w:divBdr>
        <w:top w:val="none" w:sz="0" w:space="0" w:color="auto"/>
        <w:left w:val="none" w:sz="0" w:space="0" w:color="auto"/>
        <w:bottom w:val="none" w:sz="0" w:space="0" w:color="auto"/>
        <w:right w:val="none" w:sz="0" w:space="0" w:color="auto"/>
      </w:divBdr>
      <w:divsChild>
        <w:div w:id="1614247801">
          <w:marLeft w:val="0"/>
          <w:marRight w:val="0"/>
          <w:marTop w:val="0"/>
          <w:marBottom w:val="0"/>
          <w:divBdr>
            <w:top w:val="none" w:sz="0" w:space="0" w:color="auto"/>
            <w:left w:val="none" w:sz="0" w:space="0" w:color="auto"/>
            <w:bottom w:val="none" w:sz="0" w:space="0" w:color="auto"/>
            <w:right w:val="none" w:sz="0" w:space="0" w:color="auto"/>
          </w:divBdr>
        </w:div>
      </w:divsChild>
    </w:div>
    <w:div w:id="93089500">
      <w:marLeft w:val="0"/>
      <w:marRight w:val="0"/>
      <w:marTop w:val="0"/>
      <w:marBottom w:val="0"/>
      <w:divBdr>
        <w:top w:val="none" w:sz="0" w:space="0" w:color="auto"/>
        <w:left w:val="none" w:sz="0" w:space="0" w:color="auto"/>
        <w:bottom w:val="none" w:sz="0" w:space="0" w:color="auto"/>
        <w:right w:val="none" w:sz="0" w:space="0" w:color="auto"/>
      </w:divBdr>
    </w:div>
    <w:div w:id="93748177">
      <w:marLeft w:val="0"/>
      <w:marRight w:val="0"/>
      <w:marTop w:val="0"/>
      <w:marBottom w:val="0"/>
      <w:divBdr>
        <w:top w:val="none" w:sz="0" w:space="0" w:color="auto"/>
        <w:left w:val="none" w:sz="0" w:space="0" w:color="auto"/>
        <w:bottom w:val="none" w:sz="0" w:space="0" w:color="auto"/>
        <w:right w:val="none" w:sz="0" w:space="0" w:color="auto"/>
      </w:divBdr>
      <w:divsChild>
        <w:div w:id="1079594446">
          <w:marLeft w:val="0"/>
          <w:marRight w:val="0"/>
          <w:marTop w:val="0"/>
          <w:marBottom w:val="0"/>
          <w:divBdr>
            <w:top w:val="none" w:sz="0" w:space="0" w:color="auto"/>
            <w:left w:val="none" w:sz="0" w:space="0" w:color="auto"/>
            <w:bottom w:val="none" w:sz="0" w:space="0" w:color="auto"/>
            <w:right w:val="none" w:sz="0" w:space="0" w:color="auto"/>
          </w:divBdr>
        </w:div>
      </w:divsChild>
    </w:div>
    <w:div w:id="94135548">
      <w:marLeft w:val="0"/>
      <w:marRight w:val="0"/>
      <w:marTop w:val="0"/>
      <w:marBottom w:val="0"/>
      <w:divBdr>
        <w:top w:val="none" w:sz="0" w:space="0" w:color="auto"/>
        <w:left w:val="none" w:sz="0" w:space="0" w:color="auto"/>
        <w:bottom w:val="none" w:sz="0" w:space="0" w:color="auto"/>
        <w:right w:val="none" w:sz="0" w:space="0" w:color="auto"/>
      </w:divBdr>
      <w:divsChild>
        <w:div w:id="1250233812">
          <w:marLeft w:val="0"/>
          <w:marRight w:val="0"/>
          <w:marTop w:val="0"/>
          <w:marBottom w:val="0"/>
          <w:divBdr>
            <w:top w:val="none" w:sz="0" w:space="0" w:color="auto"/>
            <w:left w:val="none" w:sz="0" w:space="0" w:color="auto"/>
            <w:bottom w:val="none" w:sz="0" w:space="0" w:color="auto"/>
            <w:right w:val="none" w:sz="0" w:space="0" w:color="auto"/>
          </w:divBdr>
        </w:div>
      </w:divsChild>
    </w:div>
    <w:div w:id="95173873">
      <w:marLeft w:val="0"/>
      <w:marRight w:val="0"/>
      <w:marTop w:val="0"/>
      <w:marBottom w:val="0"/>
      <w:divBdr>
        <w:top w:val="none" w:sz="0" w:space="0" w:color="auto"/>
        <w:left w:val="none" w:sz="0" w:space="0" w:color="auto"/>
        <w:bottom w:val="none" w:sz="0" w:space="0" w:color="auto"/>
        <w:right w:val="none" w:sz="0" w:space="0" w:color="auto"/>
      </w:divBdr>
      <w:divsChild>
        <w:div w:id="1117145433">
          <w:marLeft w:val="0"/>
          <w:marRight w:val="0"/>
          <w:marTop w:val="0"/>
          <w:marBottom w:val="0"/>
          <w:divBdr>
            <w:top w:val="none" w:sz="0" w:space="0" w:color="auto"/>
            <w:left w:val="none" w:sz="0" w:space="0" w:color="auto"/>
            <w:bottom w:val="none" w:sz="0" w:space="0" w:color="auto"/>
            <w:right w:val="none" w:sz="0" w:space="0" w:color="auto"/>
          </w:divBdr>
        </w:div>
      </w:divsChild>
    </w:div>
    <w:div w:id="96288881">
      <w:marLeft w:val="0"/>
      <w:marRight w:val="0"/>
      <w:marTop w:val="0"/>
      <w:marBottom w:val="0"/>
      <w:divBdr>
        <w:top w:val="none" w:sz="0" w:space="0" w:color="auto"/>
        <w:left w:val="none" w:sz="0" w:space="0" w:color="auto"/>
        <w:bottom w:val="none" w:sz="0" w:space="0" w:color="auto"/>
        <w:right w:val="none" w:sz="0" w:space="0" w:color="auto"/>
      </w:divBdr>
      <w:divsChild>
        <w:div w:id="2125610455">
          <w:marLeft w:val="0"/>
          <w:marRight w:val="0"/>
          <w:marTop w:val="0"/>
          <w:marBottom w:val="0"/>
          <w:divBdr>
            <w:top w:val="none" w:sz="0" w:space="0" w:color="auto"/>
            <w:left w:val="none" w:sz="0" w:space="0" w:color="auto"/>
            <w:bottom w:val="none" w:sz="0" w:space="0" w:color="auto"/>
            <w:right w:val="none" w:sz="0" w:space="0" w:color="auto"/>
          </w:divBdr>
        </w:div>
      </w:divsChild>
    </w:div>
    <w:div w:id="96608897">
      <w:marLeft w:val="0"/>
      <w:marRight w:val="0"/>
      <w:marTop w:val="0"/>
      <w:marBottom w:val="0"/>
      <w:divBdr>
        <w:top w:val="none" w:sz="0" w:space="0" w:color="auto"/>
        <w:left w:val="none" w:sz="0" w:space="0" w:color="auto"/>
        <w:bottom w:val="none" w:sz="0" w:space="0" w:color="auto"/>
        <w:right w:val="none" w:sz="0" w:space="0" w:color="auto"/>
      </w:divBdr>
      <w:divsChild>
        <w:div w:id="777607181">
          <w:marLeft w:val="0"/>
          <w:marRight w:val="0"/>
          <w:marTop w:val="0"/>
          <w:marBottom w:val="0"/>
          <w:divBdr>
            <w:top w:val="none" w:sz="0" w:space="0" w:color="auto"/>
            <w:left w:val="none" w:sz="0" w:space="0" w:color="auto"/>
            <w:bottom w:val="none" w:sz="0" w:space="0" w:color="auto"/>
            <w:right w:val="none" w:sz="0" w:space="0" w:color="auto"/>
          </w:divBdr>
        </w:div>
      </w:divsChild>
    </w:div>
    <w:div w:id="96680227">
      <w:marLeft w:val="0"/>
      <w:marRight w:val="0"/>
      <w:marTop w:val="0"/>
      <w:marBottom w:val="0"/>
      <w:divBdr>
        <w:top w:val="none" w:sz="0" w:space="0" w:color="auto"/>
        <w:left w:val="none" w:sz="0" w:space="0" w:color="auto"/>
        <w:bottom w:val="none" w:sz="0" w:space="0" w:color="auto"/>
        <w:right w:val="none" w:sz="0" w:space="0" w:color="auto"/>
      </w:divBdr>
      <w:divsChild>
        <w:div w:id="1276791797">
          <w:marLeft w:val="0"/>
          <w:marRight w:val="0"/>
          <w:marTop w:val="0"/>
          <w:marBottom w:val="0"/>
          <w:divBdr>
            <w:top w:val="none" w:sz="0" w:space="0" w:color="auto"/>
            <w:left w:val="none" w:sz="0" w:space="0" w:color="auto"/>
            <w:bottom w:val="none" w:sz="0" w:space="0" w:color="auto"/>
            <w:right w:val="none" w:sz="0" w:space="0" w:color="auto"/>
          </w:divBdr>
        </w:div>
      </w:divsChild>
    </w:div>
    <w:div w:id="99105129">
      <w:marLeft w:val="0"/>
      <w:marRight w:val="0"/>
      <w:marTop w:val="0"/>
      <w:marBottom w:val="0"/>
      <w:divBdr>
        <w:top w:val="none" w:sz="0" w:space="0" w:color="auto"/>
        <w:left w:val="none" w:sz="0" w:space="0" w:color="auto"/>
        <w:bottom w:val="none" w:sz="0" w:space="0" w:color="auto"/>
        <w:right w:val="none" w:sz="0" w:space="0" w:color="auto"/>
      </w:divBdr>
      <w:divsChild>
        <w:div w:id="1243101281">
          <w:marLeft w:val="0"/>
          <w:marRight w:val="0"/>
          <w:marTop w:val="0"/>
          <w:marBottom w:val="0"/>
          <w:divBdr>
            <w:top w:val="none" w:sz="0" w:space="0" w:color="auto"/>
            <w:left w:val="none" w:sz="0" w:space="0" w:color="auto"/>
            <w:bottom w:val="none" w:sz="0" w:space="0" w:color="auto"/>
            <w:right w:val="none" w:sz="0" w:space="0" w:color="auto"/>
          </w:divBdr>
        </w:div>
      </w:divsChild>
    </w:div>
    <w:div w:id="104428476">
      <w:marLeft w:val="0"/>
      <w:marRight w:val="0"/>
      <w:marTop w:val="0"/>
      <w:marBottom w:val="0"/>
      <w:divBdr>
        <w:top w:val="none" w:sz="0" w:space="0" w:color="auto"/>
        <w:left w:val="none" w:sz="0" w:space="0" w:color="auto"/>
        <w:bottom w:val="none" w:sz="0" w:space="0" w:color="auto"/>
        <w:right w:val="none" w:sz="0" w:space="0" w:color="auto"/>
      </w:divBdr>
      <w:divsChild>
        <w:div w:id="1204555657">
          <w:marLeft w:val="0"/>
          <w:marRight w:val="0"/>
          <w:marTop w:val="0"/>
          <w:marBottom w:val="0"/>
          <w:divBdr>
            <w:top w:val="none" w:sz="0" w:space="0" w:color="auto"/>
            <w:left w:val="none" w:sz="0" w:space="0" w:color="auto"/>
            <w:bottom w:val="none" w:sz="0" w:space="0" w:color="auto"/>
            <w:right w:val="none" w:sz="0" w:space="0" w:color="auto"/>
          </w:divBdr>
        </w:div>
      </w:divsChild>
    </w:div>
    <w:div w:id="111018756">
      <w:marLeft w:val="0"/>
      <w:marRight w:val="0"/>
      <w:marTop w:val="0"/>
      <w:marBottom w:val="0"/>
      <w:divBdr>
        <w:top w:val="none" w:sz="0" w:space="0" w:color="auto"/>
        <w:left w:val="none" w:sz="0" w:space="0" w:color="auto"/>
        <w:bottom w:val="none" w:sz="0" w:space="0" w:color="auto"/>
        <w:right w:val="none" w:sz="0" w:space="0" w:color="auto"/>
      </w:divBdr>
      <w:divsChild>
        <w:div w:id="1746881031">
          <w:marLeft w:val="0"/>
          <w:marRight w:val="0"/>
          <w:marTop w:val="0"/>
          <w:marBottom w:val="0"/>
          <w:divBdr>
            <w:top w:val="none" w:sz="0" w:space="0" w:color="auto"/>
            <w:left w:val="none" w:sz="0" w:space="0" w:color="auto"/>
            <w:bottom w:val="none" w:sz="0" w:space="0" w:color="auto"/>
            <w:right w:val="none" w:sz="0" w:space="0" w:color="auto"/>
          </w:divBdr>
        </w:div>
      </w:divsChild>
    </w:div>
    <w:div w:id="113132847">
      <w:marLeft w:val="0"/>
      <w:marRight w:val="0"/>
      <w:marTop w:val="0"/>
      <w:marBottom w:val="0"/>
      <w:divBdr>
        <w:top w:val="none" w:sz="0" w:space="0" w:color="auto"/>
        <w:left w:val="none" w:sz="0" w:space="0" w:color="auto"/>
        <w:bottom w:val="none" w:sz="0" w:space="0" w:color="auto"/>
        <w:right w:val="none" w:sz="0" w:space="0" w:color="auto"/>
      </w:divBdr>
      <w:divsChild>
        <w:div w:id="1371757431">
          <w:marLeft w:val="0"/>
          <w:marRight w:val="0"/>
          <w:marTop w:val="0"/>
          <w:marBottom w:val="0"/>
          <w:divBdr>
            <w:top w:val="none" w:sz="0" w:space="0" w:color="auto"/>
            <w:left w:val="none" w:sz="0" w:space="0" w:color="auto"/>
            <w:bottom w:val="none" w:sz="0" w:space="0" w:color="auto"/>
            <w:right w:val="none" w:sz="0" w:space="0" w:color="auto"/>
          </w:divBdr>
        </w:div>
      </w:divsChild>
    </w:div>
    <w:div w:id="115296898">
      <w:marLeft w:val="0"/>
      <w:marRight w:val="0"/>
      <w:marTop w:val="0"/>
      <w:marBottom w:val="0"/>
      <w:divBdr>
        <w:top w:val="none" w:sz="0" w:space="0" w:color="auto"/>
        <w:left w:val="none" w:sz="0" w:space="0" w:color="auto"/>
        <w:bottom w:val="none" w:sz="0" w:space="0" w:color="auto"/>
        <w:right w:val="none" w:sz="0" w:space="0" w:color="auto"/>
      </w:divBdr>
      <w:divsChild>
        <w:div w:id="2078240446">
          <w:marLeft w:val="0"/>
          <w:marRight w:val="0"/>
          <w:marTop w:val="0"/>
          <w:marBottom w:val="0"/>
          <w:divBdr>
            <w:top w:val="none" w:sz="0" w:space="0" w:color="auto"/>
            <w:left w:val="none" w:sz="0" w:space="0" w:color="auto"/>
            <w:bottom w:val="none" w:sz="0" w:space="0" w:color="auto"/>
            <w:right w:val="none" w:sz="0" w:space="0" w:color="auto"/>
          </w:divBdr>
        </w:div>
      </w:divsChild>
    </w:div>
    <w:div w:id="117727517">
      <w:bodyDiv w:val="1"/>
      <w:marLeft w:val="0"/>
      <w:marRight w:val="0"/>
      <w:marTop w:val="0"/>
      <w:marBottom w:val="0"/>
      <w:divBdr>
        <w:top w:val="none" w:sz="0" w:space="0" w:color="auto"/>
        <w:left w:val="none" w:sz="0" w:space="0" w:color="auto"/>
        <w:bottom w:val="none" w:sz="0" w:space="0" w:color="auto"/>
        <w:right w:val="none" w:sz="0" w:space="0" w:color="auto"/>
      </w:divBdr>
    </w:div>
    <w:div w:id="119426164">
      <w:marLeft w:val="0"/>
      <w:marRight w:val="0"/>
      <w:marTop w:val="0"/>
      <w:marBottom w:val="0"/>
      <w:divBdr>
        <w:top w:val="none" w:sz="0" w:space="0" w:color="auto"/>
        <w:left w:val="none" w:sz="0" w:space="0" w:color="auto"/>
        <w:bottom w:val="none" w:sz="0" w:space="0" w:color="auto"/>
        <w:right w:val="none" w:sz="0" w:space="0" w:color="auto"/>
      </w:divBdr>
      <w:divsChild>
        <w:div w:id="1399590703">
          <w:marLeft w:val="0"/>
          <w:marRight w:val="0"/>
          <w:marTop w:val="0"/>
          <w:marBottom w:val="0"/>
          <w:divBdr>
            <w:top w:val="none" w:sz="0" w:space="0" w:color="auto"/>
            <w:left w:val="none" w:sz="0" w:space="0" w:color="auto"/>
            <w:bottom w:val="none" w:sz="0" w:space="0" w:color="auto"/>
            <w:right w:val="none" w:sz="0" w:space="0" w:color="auto"/>
          </w:divBdr>
        </w:div>
      </w:divsChild>
    </w:div>
    <w:div w:id="123357513">
      <w:marLeft w:val="0"/>
      <w:marRight w:val="0"/>
      <w:marTop w:val="0"/>
      <w:marBottom w:val="0"/>
      <w:divBdr>
        <w:top w:val="none" w:sz="0" w:space="0" w:color="auto"/>
        <w:left w:val="none" w:sz="0" w:space="0" w:color="auto"/>
        <w:bottom w:val="none" w:sz="0" w:space="0" w:color="auto"/>
        <w:right w:val="none" w:sz="0" w:space="0" w:color="auto"/>
      </w:divBdr>
      <w:divsChild>
        <w:div w:id="737896922">
          <w:marLeft w:val="0"/>
          <w:marRight w:val="0"/>
          <w:marTop w:val="0"/>
          <w:marBottom w:val="0"/>
          <w:divBdr>
            <w:top w:val="none" w:sz="0" w:space="0" w:color="auto"/>
            <w:left w:val="none" w:sz="0" w:space="0" w:color="auto"/>
            <w:bottom w:val="none" w:sz="0" w:space="0" w:color="auto"/>
            <w:right w:val="none" w:sz="0" w:space="0" w:color="auto"/>
          </w:divBdr>
        </w:div>
      </w:divsChild>
    </w:div>
    <w:div w:id="125396053">
      <w:marLeft w:val="0"/>
      <w:marRight w:val="0"/>
      <w:marTop w:val="0"/>
      <w:marBottom w:val="0"/>
      <w:divBdr>
        <w:top w:val="none" w:sz="0" w:space="0" w:color="auto"/>
        <w:left w:val="none" w:sz="0" w:space="0" w:color="auto"/>
        <w:bottom w:val="none" w:sz="0" w:space="0" w:color="auto"/>
        <w:right w:val="none" w:sz="0" w:space="0" w:color="auto"/>
      </w:divBdr>
      <w:divsChild>
        <w:div w:id="1627202623">
          <w:marLeft w:val="0"/>
          <w:marRight w:val="0"/>
          <w:marTop w:val="0"/>
          <w:marBottom w:val="0"/>
          <w:divBdr>
            <w:top w:val="none" w:sz="0" w:space="0" w:color="auto"/>
            <w:left w:val="none" w:sz="0" w:space="0" w:color="auto"/>
            <w:bottom w:val="none" w:sz="0" w:space="0" w:color="auto"/>
            <w:right w:val="none" w:sz="0" w:space="0" w:color="auto"/>
          </w:divBdr>
        </w:div>
      </w:divsChild>
    </w:div>
    <w:div w:id="130371331">
      <w:marLeft w:val="0"/>
      <w:marRight w:val="0"/>
      <w:marTop w:val="0"/>
      <w:marBottom w:val="0"/>
      <w:divBdr>
        <w:top w:val="none" w:sz="0" w:space="0" w:color="auto"/>
        <w:left w:val="none" w:sz="0" w:space="0" w:color="auto"/>
        <w:bottom w:val="none" w:sz="0" w:space="0" w:color="auto"/>
        <w:right w:val="none" w:sz="0" w:space="0" w:color="auto"/>
      </w:divBdr>
      <w:divsChild>
        <w:div w:id="2042242127">
          <w:marLeft w:val="0"/>
          <w:marRight w:val="0"/>
          <w:marTop w:val="0"/>
          <w:marBottom w:val="0"/>
          <w:divBdr>
            <w:top w:val="none" w:sz="0" w:space="0" w:color="auto"/>
            <w:left w:val="none" w:sz="0" w:space="0" w:color="auto"/>
            <w:bottom w:val="none" w:sz="0" w:space="0" w:color="auto"/>
            <w:right w:val="none" w:sz="0" w:space="0" w:color="auto"/>
          </w:divBdr>
        </w:div>
      </w:divsChild>
    </w:div>
    <w:div w:id="135076297">
      <w:marLeft w:val="0"/>
      <w:marRight w:val="0"/>
      <w:marTop w:val="0"/>
      <w:marBottom w:val="0"/>
      <w:divBdr>
        <w:top w:val="none" w:sz="0" w:space="0" w:color="auto"/>
        <w:left w:val="none" w:sz="0" w:space="0" w:color="auto"/>
        <w:bottom w:val="none" w:sz="0" w:space="0" w:color="auto"/>
        <w:right w:val="none" w:sz="0" w:space="0" w:color="auto"/>
      </w:divBdr>
      <w:divsChild>
        <w:div w:id="797189293">
          <w:marLeft w:val="0"/>
          <w:marRight w:val="0"/>
          <w:marTop w:val="0"/>
          <w:marBottom w:val="0"/>
          <w:divBdr>
            <w:top w:val="none" w:sz="0" w:space="0" w:color="auto"/>
            <w:left w:val="none" w:sz="0" w:space="0" w:color="auto"/>
            <w:bottom w:val="none" w:sz="0" w:space="0" w:color="auto"/>
            <w:right w:val="none" w:sz="0" w:space="0" w:color="auto"/>
          </w:divBdr>
        </w:div>
      </w:divsChild>
    </w:div>
    <w:div w:id="143745780">
      <w:marLeft w:val="0"/>
      <w:marRight w:val="0"/>
      <w:marTop w:val="0"/>
      <w:marBottom w:val="0"/>
      <w:divBdr>
        <w:top w:val="none" w:sz="0" w:space="0" w:color="auto"/>
        <w:left w:val="none" w:sz="0" w:space="0" w:color="auto"/>
        <w:bottom w:val="none" w:sz="0" w:space="0" w:color="auto"/>
        <w:right w:val="none" w:sz="0" w:space="0" w:color="auto"/>
      </w:divBdr>
      <w:divsChild>
        <w:div w:id="1286500980">
          <w:marLeft w:val="0"/>
          <w:marRight w:val="0"/>
          <w:marTop w:val="0"/>
          <w:marBottom w:val="0"/>
          <w:divBdr>
            <w:top w:val="none" w:sz="0" w:space="0" w:color="auto"/>
            <w:left w:val="none" w:sz="0" w:space="0" w:color="auto"/>
            <w:bottom w:val="none" w:sz="0" w:space="0" w:color="auto"/>
            <w:right w:val="none" w:sz="0" w:space="0" w:color="auto"/>
          </w:divBdr>
        </w:div>
      </w:divsChild>
    </w:div>
    <w:div w:id="146826489">
      <w:marLeft w:val="0"/>
      <w:marRight w:val="0"/>
      <w:marTop w:val="0"/>
      <w:marBottom w:val="0"/>
      <w:divBdr>
        <w:top w:val="none" w:sz="0" w:space="0" w:color="auto"/>
        <w:left w:val="none" w:sz="0" w:space="0" w:color="auto"/>
        <w:bottom w:val="none" w:sz="0" w:space="0" w:color="auto"/>
        <w:right w:val="none" w:sz="0" w:space="0" w:color="auto"/>
      </w:divBdr>
      <w:divsChild>
        <w:div w:id="505903930">
          <w:marLeft w:val="0"/>
          <w:marRight w:val="0"/>
          <w:marTop w:val="0"/>
          <w:marBottom w:val="0"/>
          <w:divBdr>
            <w:top w:val="none" w:sz="0" w:space="0" w:color="auto"/>
            <w:left w:val="none" w:sz="0" w:space="0" w:color="auto"/>
            <w:bottom w:val="none" w:sz="0" w:space="0" w:color="auto"/>
            <w:right w:val="none" w:sz="0" w:space="0" w:color="auto"/>
          </w:divBdr>
        </w:div>
      </w:divsChild>
    </w:div>
    <w:div w:id="150215811">
      <w:marLeft w:val="0"/>
      <w:marRight w:val="0"/>
      <w:marTop w:val="0"/>
      <w:marBottom w:val="0"/>
      <w:divBdr>
        <w:top w:val="none" w:sz="0" w:space="0" w:color="auto"/>
        <w:left w:val="none" w:sz="0" w:space="0" w:color="auto"/>
        <w:bottom w:val="none" w:sz="0" w:space="0" w:color="auto"/>
        <w:right w:val="none" w:sz="0" w:space="0" w:color="auto"/>
      </w:divBdr>
      <w:divsChild>
        <w:div w:id="1051537328">
          <w:marLeft w:val="0"/>
          <w:marRight w:val="0"/>
          <w:marTop w:val="0"/>
          <w:marBottom w:val="0"/>
          <w:divBdr>
            <w:top w:val="none" w:sz="0" w:space="0" w:color="auto"/>
            <w:left w:val="none" w:sz="0" w:space="0" w:color="auto"/>
            <w:bottom w:val="none" w:sz="0" w:space="0" w:color="auto"/>
            <w:right w:val="none" w:sz="0" w:space="0" w:color="auto"/>
          </w:divBdr>
        </w:div>
      </w:divsChild>
    </w:div>
    <w:div w:id="153449032">
      <w:marLeft w:val="0"/>
      <w:marRight w:val="150"/>
      <w:marTop w:val="0"/>
      <w:marBottom w:val="0"/>
      <w:divBdr>
        <w:top w:val="none" w:sz="0" w:space="0" w:color="auto"/>
        <w:left w:val="none" w:sz="0" w:space="0" w:color="auto"/>
        <w:bottom w:val="none" w:sz="0" w:space="0" w:color="auto"/>
        <w:right w:val="none" w:sz="0" w:space="0" w:color="auto"/>
      </w:divBdr>
      <w:divsChild>
        <w:div w:id="1923563007">
          <w:marLeft w:val="0"/>
          <w:marRight w:val="150"/>
          <w:marTop w:val="0"/>
          <w:marBottom w:val="0"/>
          <w:divBdr>
            <w:top w:val="none" w:sz="0" w:space="0" w:color="auto"/>
            <w:left w:val="none" w:sz="0" w:space="0" w:color="auto"/>
            <w:bottom w:val="none" w:sz="0" w:space="0" w:color="auto"/>
            <w:right w:val="none" w:sz="0" w:space="0" w:color="auto"/>
          </w:divBdr>
        </w:div>
      </w:divsChild>
    </w:div>
    <w:div w:id="156120457">
      <w:marLeft w:val="0"/>
      <w:marRight w:val="0"/>
      <w:marTop w:val="0"/>
      <w:marBottom w:val="0"/>
      <w:divBdr>
        <w:top w:val="none" w:sz="0" w:space="0" w:color="auto"/>
        <w:left w:val="none" w:sz="0" w:space="0" w:color="auto"/>
        <w:bottom w:val="none" w:sz="0" w:space="0" w:color="auto"/>
        <w:right w:val="none" w:sz="0" w:space="0" w:color="auto"/>
      </w:divBdr>
      <w:divsChild>
        <w:div w:id="1111364339">
          <w:marLeft w:val="0"/>
          <w:marRight w:val="0"/>
          <w:marTop w:val="0"/>
          <w:marBottom w:val="0"/>
          <w:divBdr>
            <w:top w:val="none" w:sz="0" w:space="0" w:color="auto"/>
            <w:left w:val="none" w:sz="0" w:space="0" w:color="auto"/>
            <w:bottom w:val="none" w:sz="0" w:space="0" w:color="auto"/>
            <w:right w:val="none" w:sz="0" w:space="0" w:color="auto"/>
          </w:divBdr>
        </w:div>
      </w:divsChild>
    </w:div>
    <w:div w:id="159009787">
      <w:marLeft w:val="0"/>
      <w:marRight w:val="0"/>
      <w:marTop w:val="0"/>
      <w:marBottom w:val="0"/>
      <w:divBdr>
        <w:top w:val="none" w:sz="0" w:space="0" w:color="auto"/>
        <w:left w:val="none" w:sz="0" w:space="0" w:color="auto"/>
        <w:bottom w:val="none" w:sz="0" w:space="0" w:color="auto"/>
        <w:right w:val="none" w:sz="0" w:space="0" w:color="auto"/>
      </w:divBdr>
      <w:divsChild>
        <w:div w:id="81610280">
          <w:marLeft w:val="0"/>
          <w:marRight w:val="0"/>
          <w:marTop w:val="0"/>
          <w:marBottom w:val="0"/>
          <w:divBdr>
            <w:top w:val="none" w:sz="0" w:space="0" w:color="auto"/>
            <w:left w:val="none" w:sz="0" w:space="0" w:color="auto"/>
            <w:bottom w:val="none" w:sz="0" w:space="0" w:color="auto"/>
            <w:right w:val="none" w:sz="0" w:space="0" w:color="auto"/>
          </w:divBdr>
        </w:div>
      </w:divsChild>
    </w:div>
    <w:div w:id="163401424">
      <w:marLeft w:val="0"/>
      <w:marRight w:val="0"/>
      <w:marTop w:val="0"/>
      <w:marBottom w:val="0"/>
      <w:divBdr>
        <w:top w:val="none" w:sz="0" w:space="0" w:color="auto"/>
        <w:left w:val="none" w:sz="0" w:space="0" w:color="auto"/>
        <w:bottom w:val="none" w:sz="0" w:space="0" w:color="auto"/>
        <w:right w:val="none" w:sz="0" w:space="0" w:color="auto"/>
      </w:divBdr>
      <w:divsChild>
        <w:div w:id="409348469">
          <w:marLeft w:val="0"/>
          <w:marRight w:val="0"/>
          <w:marTop w:val="0"/>
          <w:marBottom w:val="0"/>
          <w:divBdr>
            <w:top w:val="none" w:sz="0" w:space="0" w:color="auto"/>
            <w:left w:val="none" w:sz="0" w:space="0" w:color="auto"/>
            <w:bottom w:val="none" w:sz="0" w:space="0" w:color="auto"/>
            <w:right w:val="none" w:sz="0" w:space="0" w:color="auto"/>
          </w:divBdr>
        </w:div>
      </w:divsChild>
    </w:div>
    <w:div w:id="165441712">
      <w:marLeft w:val="0"/>
      <w:marRight w:val="0"/>
      <w:marTop w:val="0"/>
      <w:marBottom w:val="0"/>
      <w:divBdr>
        <w:top w:val="none" w:sz="0" w:space="0" w:color="auto"/>
        <w:left w:val="none" w:sz="0" w:space="0" w:color="auto"/>
        <w:bottom w:val="none" w:sz="0" w:space="0" w:color="auto"/>
        <w:right w:val="none" w:sz="0" w:space="0" w:color="auto"/>
      </w:divBdr>
      <w:divsChild>
        <w:div w:id="2131823310">
          <w:marLeft w:val="0"/>
          <w:marRight w:val="0"/>
          <w:marTop w:val="0"/>
          <w:marBottom w:val="0"/>
          <w:divBdr>
            <w:top w:val="none" w:sz="0" w:space="0" w:color="auto"/>
            <w:left w:val="none" w:sz="0" w:space="0" w:color="auto"/>
            <w:bottom w:val="none" w:sz="0" w:space="0" w:color="auto"/>
            <w:right w:val="none" w:sz="0" w:space="0" w:color="auto"/>
          </w:divBdr>
        </w:div>
      </w:divsChild>
    </w:div>
    <w:div w:id="166487717">
      <w:marLeft w:val="0"/>
      <w:marRight w:val="0"/>
      <w:marTop w:val="0"/>
      <w:marBottom w:val="0"/>
      <w:divBdr>
        <w:top w:val="none" w:sz="0" w:space="0" w:color="auto"/>
        <w:left w:val="none" w:sz="0" w:space="0" w:color="auto"/>
        <w:bottom w:val="none" w:sz="0" w:space="0" w:color="auto"/>
        <w:right w:val="none" w:sz="0" w:space="0" w:color="auto"/>
      </w:divBdr>
      <w:divsChild>
        <w:div w:id="651253453">
          <w:marLeft w:val="0"/>
          <w:marRight w:val="0"/>
          <w:marTop w:val="0"/>
          <w:marBottom w:val="0"/>
          <w:divBdr>
            <w:top w:val="none" w:sz="0" w:space="0" w:color="auto"/>
            <w:left w:val="none" w:sz="0" w:space="0" w:color="auto"/>
            <w:bottom w:val="none" w:sz="0" w:space="0" w:color="auto"/>
            <w:right w:val="none" w:sz="0" w:space="0" w:color="auto"/>
          </w:divBdr>
        </w:div>
      </w:divsChild>
    </w:div>
    <w:div w:id="168566938">
      <w:marLeft w:val="0"/>
      <w:marRight w:val="0"/>
      <w:marTop w:val="0"/>
      <w:marBottom w:val="0"/>
      <w:divBdr>
        <w:top w:val="none" w:sz="0" w:space="0" w:color="auto"/>
        <w:left w:val="none" w:sz="0" w:space="0" w:color="auto"/>
        <w:bottom w:val="none" w:sz="0" w:space="0" w:color="auto"/>
        <w:right w:val="none" w:sz="0" w:space="0" w:color="auto"/>
      </w:divBdr>
      <w:divsChild>
        <w:div w:id="273295476">
          <w:marLeft w:val="0"/>
          <w:marRight w:val="0"/>
          <w:marTop w:val="0"/>
          <w:marBottom w:val="0"/>
          <w:divBdr>
            <w:top w:val="none" w:sz="0" w:space="0" w:color="auto"/>
            <w:left w:val="none" w:sz="0" w:space="0" w:color="auto"/>
            <w:bottom w:val="none" w:sz="0" w:space="0" w:color="auto"/>
            <w:right w:val="none" w:sz="0" w:space="0" w:color="auto"/>
          </w:divBdr>
        </w:div>
      </w:divsChild>
    </w:div>
    <w:div w:id="172380761">
      <w:marLeft w:val="0"/>
      <w:marRight w:val="0"/>
      <w:marTop w:val="0"/>
      <w:marBottom w:val="0"/>
      <w:divBdr>
        <w:top w:val="none" w:sz="0" w:space="0" w:color="auto"/>
        <w:left w:val="none" w:sz="0" w:space="0" w:color="auto"/>
        <w:bottom w:val="none" w:sz="0" w:space="0" w:color="auto"/>
        <w:right w:val="none" w:sz="0" w:space="0" w:color="auto"/>
      </w:divBdr>
      <w:divsChild>
        <w:div w:id="96297574">
          <w:marLeft w:val="0"/>
          <w:marRight w:val="0"/>
          <w:marTop w:val="0"/>
          <w:marBottom w:val="0"/>
          <w:divBdr>
            <w:top w:val="none" w:sz="0" w:space="0" w:color="auto"/>
            <w:left w:val="none" w:sz="0" w:space="0" w:color="auto"/>
            <w:bottom w:val="none" w:sz="0" w:space="0" w:color="auto"/>
            <w:right w:val="none" w:sz="0" w:space="0" w:color="auto"/>
          </w:divBdr>
        </w:div>
      </w:divsChild>
    </w:div>
    <w:div w:id="172690048">
      <w:marLeft w:val="0"/>
      <w:marRight w:val="0"/>
      <w:marTop w:val="0"/>
      <w:marBottom w:val="0"/>
      <w:divBdr>
        <w:top w:val="none" w:sz="0" w:space="0" w:color="auto"/>
        <w:left w:val="none" w:sz="0" w:space="0" w:color="auto"/>
        <w:bottom w:val="none" w:sz="0" w:space="0" w:color="auto"/>
        <w:right w:val="none" w:sz="0" w:space="0" w:color="auto"/>
      </w:divBdr>
      <w:divsChild>
        <w:div w:id="1516186724">
          <w:marLeft w:val="0"/>
          <w:marRight w:val="0"/>
          <w:marTop w:val="0"/>
          <w:marBottom w:val="0"/>
          <w:divBdr>
            <w:top w:val="none" w:sz="0" w:space="0" w:color="auto"/>
            <w:left w:val="none" w:sz="0" w:space="0" w:color="auto"/>
            <w:bottom w:val="none" w:sz="0" w:space="0" w:color="auto"/>
            <w:right w:val="none" w:sz="0" w:space="0" w:color="auto"/>
          </w:divBdr>
        </w:div>
      </w:divsChild>
    </w:div>
    <w:div w:id="174853000">
      <w:marLeft w:val="0"/>
      <w:marRight w:val="0"/>
      <w:marTop w:val="0"/>
      <w:marBottom w:val="0"/>
      <w:divBdr>
        <w:top w:val="none" w:sz="0" w:space="0" w:color="auto"/>
        <w:left w:val="none" w:sz="0" w:space="0" w:color="auto"/>
        <w:bottom w:val="none" w:sz="0" w:space="0" w:color="auto"/>
        <w:right w:val="none" w:sz="0" w:space="0" w:color="auto"/>
      </w:divBdr>
      <w:divsChild>
        <w:div w:id="2077893067">
          <w:marLeft w:val="0"/>
          <w:marRight w:val="0"/>
          <w:marTop w:val="0"/>
          <w:marBottom w:val="0"/>
          <w:divBdr>
            <w:top w:val="none" w:sz="0" w:space="0" w:color="auto"/>
            <w:left w:val="none" w:sz="0" w:space="0" w:color="auto"/>
            <w:bottom w:val="none" w:sz="0" w:space="0" w:color="auto"/>
            <w:right w:val="none" w:sz="0" w:space="0" w:color="auto"/>
          </w:divBdr>
        </w:div>
      </w:divsChild>
    </w:div>
    <w:div w:id="176041897">
      <w:marLeft w:val="0"/>
      <w:marRight w:val="0"/>
      <w:marTop w:val="0"/>
      <w:marBottom w:val="0"/>
      <w:divBdr>
        <w:top w:val="none" w:sz="0" w:space="0" w:color="auto"/>
        <w:left w:val="none" w:sz="0" w:space="0" w:color="auto"/>
        <w:bottom w:val="none" w:sz="0" w:space="0" w:color="auto"/>
        <w:right w:val="none" w:sz="0" w:space="0" w:color="auto"/>
      </w:divBdr>
      <w:divsChild>
        <w:div w:id="400181150">
          <w:marLeft w:val="0"/>
          <w:marRight w:val="0"/>
          <w:marTop w:val="0"/>
          <w:marBottom w:val="0"/>
          <w:divBdr>
            <w:top w:val="none" w:sz="0" w:space="0" w:color="auto"/>
            <w:left w:val="none" w:sz="0" w:space="0" w:color="auto"/>
            <w:bottom w:val="none" w:sz="0" w:space="0" w:color="auto"/>
            <w:right w:val="none" w:sz="0" w:space="0" w:color="auto"/>
          </w:divBdr>
        </w:div>
      </w:divsChild>
    </w:div>
    <w:div w:id="178205386">
      <w:marLeft w:val="0"/>
      <w:marRight w:val="0"/>
      <w:marTop w:val="0"/>
      <w:marBottom w:val="0"/>
      <w:divBdr>
        <w:top w:val="none" w:sz="0" w:space="0" w:color="auto"/>
        <w:left w:val="none" w:sz="0" w:space="0" w:color="auto"/>
        <w:bottom w:val="none" w:sz="0" w:space="0" w:color="auto"/>
        <w:right w:val="none" w:sz="0" w:space="0" w:color="auto"/>
      </w:divBdr>
      <w:divsChild>
        <w:div w:id="727848458">
          <w:marLeft w:val="0"/>
          <w:marRight w:val="0"/>
          <w:marTop w:val="0"/>
          <w:marBottom w:val="0"/>
          <w:divBdr>
            <w:top w:val="none" w:sz="0" w:space="0" w:color="auto"/>
            <w:left w:val="none" w:sz="0" w:space="0" w:color="auto"/>
            <w:bottom w:val="none" w:sz="0" w:space="0" w:color="auto"/>
            <w:right w:val="none" w:sz="0" w:space="0" w:color="auto"/>
          </w:divBdr>
        </w:div>
      </w:divsChild>
    </w:div>
    <w:div w:id="187448436">
      <w:marLeft w:val="0"/>
      <w:marRight w:val="0"/>
      <w:marTop w:val="0"/>
      <w:marBottom w:val="0"/>
      <w:divBdr>
        <w:top w:val="none" w:sz="0" w:space="0" w:color="auto"/>
        <w:left w:val="none" w:sz="0" w:space="0" w:color="auto"/>
        <w:bottom w:val="none" w:sz="0" w:space="0" w:color="auto"/>
        <w:right w:val="none" w:sz="0" w:space="0" w:color="auto"/>
      </w:divBdr>
      <w:divsChild>
        <w:div w:id="1578400290">
          <w:marLeft w:val="0"/>
          <w:marRight w:val="0"/>
          <w:marTop w:val="0"/>
          <w:marBottom w:val="0"/>
          <w:divBdr>
            <w:top w:val="none" w:sz="0" w:space="0" w:color="auto"/>
            <w:left w:val="none" w:sz="0" w:space="0" w:color="auto"/>
            <w:bottom w:val="none" w:sz="0" w:space="0" w:color="auto"/>
            <w:right w:val="none" w:sz="0" w:space="0" w:color="auto"/>
          </w:divBdr>
        </w:div>
      </w:divsChild>
    </w:div>
    <w:div w:id="190805691">
      <w:marLeft w:val="0"/>
      <w:marRight w:val="0"/>
      <w:marTop w:val="0"/>
      <w:marBottom w:val="0"/>
      <w:divBdr>
        <w:top w:val="none" w:sz="0" w:space="0" w:color="auto"/>
        <w:left w:val="none" w:sz="0" w:space="0" w:color="auto"/>
        <w:bottom w:val="none" w:sz="0" w:space="0" w:color="auto"/>
        <w:right w:val="none" w:sz="0" w:space="0" w:color="auto"/>
      </w:divBdr>
      <w:divsChild>
        <w:div w:id="257058540">
          <w:marLeft w:val="0"/>
          <w:marRight w:val="0"/>
          <w:marTop w:val="0"/>
          <w:marBottom w:val="0"/>
          <w:divBdr>
            <w:top w:val="none" w:sz="0" w:space="0" w:color="auto"/>
            <w:left w:val="none" w:sz="0" w:space="0" w:color="auto"/>
            <w:bottom w:val="none" w:sz="0" w:space="0" w:color="auto"/>
            <w:right w:val="none" w:sz="0" w:space="0" w:color="auto"/>
          </w:divBdr>
        </w:div>
      </w:divsChild>
    </w:div>
    <w:div w:id="196046073">
      <w:marLeft w:val="0"/>
      <w:marRight w:val="0"/>
      <w:marTop w:val="0"/>
      <w:marBottom w:val="0"/>
      <w:divBdr>
        <w:top w:val="none" w:sz="0" w:space="0" w:color="auto"/>
        <w:left w:val="none" w:sz="0" w:space="0" w:color="auto"/>
        <w:bottom w:val="none" w:sz="0" w:space="0" w:color="auto"/>
        <w:right w:val="none" w:sz="0" w:space="0" w:color="auto"/>
      </w:divBdr>
      <w:divsChild>
        <w:div w:id="640499456">
          <w:marLeft w:val="0"/>
          <w:marRight w:val="0"/>
          <w:marTop w:val="0"/>
          <w:marBottom w:val="0"/>
          <w:divBdr>
            <w:top w:val="none" w:sz="0" w:space="0" w:color="auto"/>
            <w:left w:val="none" w:sz="0" w:space="0" w:color="auto"/>
            <w:bottom w:val="none" w:sz="0" w:space="0" w:color="auto"/>
            <w:right w:val="none" w:sz="0" w:space="0" w:color="auto"/>
          </w:divBdr>
        </w:div>
      </w:divsChild>
    </w:div>
    <w:div w:id="200939889">
      <w:marLeft w:val="0"/>
      <w:marRight w:val="0"/>
      <w:marTop w:val="0"/>
      <w:marBottom w:val="0"/>
      <w:divBdr>
        <w:top w:val="none" w:sz="0" w:space="0" w:color="auto"/>
        <w:left w:val="none" w:sz="0" w:space="0" w:color="auto"/>
        <w:bottom w:val="none" w:sz="0" w:space="0" w:color="auto"/>
        <w:right w:val="none" w:sz="0" w:space="0" w:color="auto"/>
      </w:divBdr>
      <w:divsChild>
        <w:div w:id="1760834654">
          <w:marLeft w:val="0"/>
          <w:marRight w:val="0"/>
          <w:marTop w:val="0"/>
          <w:marBottom w:val="0"/>
          <w:divBdr>
            <w:top w:val="none" w:sz="0" w:space="0" w:color="auto"/>
            <w:left w:val="none" w:sz="0" w:space="0" w:color="auto"/>
            <w:bottom w:val="none" w:sz="0" w:space="0" w:color="auto"/>
            <w:right w:val="none" w:sz="0" w:space="0" w:color="auto"/>
          </w:divBdr>
        </w:div>
      </w:divsChild>
    </w:div>
    <w:div w:id="208567192">
      <w:marLeft w:val="0"/>
      <w:marRight w:val="0"/>
      <w:marTop w:val="0"/>
      <w:marBottom w:val="0"/>
      <w:divBdr>
        <w:top w:val="none" w:sz="0" w:space="0" w:color="auto"/>
        <w:left w:val="none" w:sz="0" w:space="0" w:color="auto"/>
        <w:bottom w:val="none" w:sz="0" w:space="0" w:color="auto"/>
        <w:right w:val="none" w:sz="0" w:space="0" w:color="auto"/>
      </w:divBdr>
      <w:divsChild>
        <w:div w:id="1276987824">
          <w:marLeft w:val="0"/>
          <w:marRight w:val="0"/>
          <w:marTop w:val="0"/>
          <w:marBottom w:val="0"/>
          <w:divBdr>
            <w:top w:val="none" w:sz="0" w:space="0" w:color="auto"/>
            <w:left w:val="none" w:sz="0" w:space="0" w:color="auto"/>
            <w:bottom w:val="none" w:sz="0" w:space="0" w:color="auto"/>
            <w:right w:val="none" w:sz="0" w:space="0" w:color="auto"/>
          </w:divBdr>
        </w:div>
      </w:divsChild>
    </w:div>
    <w:div w:id="210458835">
      <w:marLeft w:val="0"/>
      <w:marRight w:val="0"/>
      <w:marTop w:val="0"/>
      <w:marBottom w:val="0"/>
      <w:divBdr>
        <w:top w:val="none" w:sz="0" w:space="0" w:color="auto"/>
        <w:left w:val="none" w:sz="0" w:space="0" w:color="auto"/>
        <w:bottom w:val="none" w:sz="0" w:space="0" w:color="auto"/>
        <w:right w:val="none" w:sz="0" w:space="0" w:color="auto"/>
      </w:divBdr>
      <w:divsChild>
        <w:div w:id="1254976373">
          <w:marLeft w:val="0"/>
          <w:marRight w:val="0"/>
          <w:marTop w:val="0"/>
          <w:marBottom w:val="0"/>
          <w:divBdr>
            <w:top w:val="none" w:sz="0" w:space="0" w:color="auto"/>
            <w:left w:val="none" w:sz="0" w:space="0" w:color="auto"/>
            <w:bottom w:val="none" w:sz="0" w:space="0" w:color="auto"/>
            <w:right w:val="none" w:sz="0" w:space="0" w:color="auto"/>
          </w:divBdr>
        </w:div>
      </w:divsChild>
    </w:div>
    <w:div w:id="212811797">
      <w:marLeft w:val="0"/>
      <w:marRight w:val="0"/>
      <w:marTop w:val="0"/>
      <w:marBottom w:val="0"/>
      <w:divBdr>
        <w:top w:val="none" w:sz="0" w:space="0" w:color="auto"/>
        <w:left w:val="none" w:sz="0" w:space="0" w:color="auto"/>
        <w:bottom w:val="none" w:sz="0" w:space="0" w:color="auto"/>
        <w:right w:val="none" w:sz="0" w:space="0" w:color="auto"/>
      </w:divBdr>
      <w:divsChild>
        <w:div w:id="1596400012">
          <w:marLeft w:val="0"/>
          <w:marRight w:val="0"/>
          <w:marTop w:val="0"/>
          <w:marBottom w:val="0"/>
          <w:divBdr>
            <w:top w:val="none" w:sz="0" w:space="0" w:color="auto"/>
            <w:left w:val="none" w:sz="0" w:space="0" w:color="auto"/>
            <w:bottom w:val="none" w:sz="0" w:space="0" w:color="auto"/>
            <w:right w:val="none" w:sz="0" w:space="0" w:color="auto"/>
          </w:divBdr>
        </w:div>
      </w:divsChild>
    </w:div>
    <w:div w:id="219095783">
      <w:marLeft w:val="0"/>
      <w:marRight w:val="0"/>
      <w:marTop w:val="0"/>
      <w:marBottom w:val="0"/>
      <w:divBdr>
        <w:top w:val="none" w:sz="0" w:space="0" w:color="auto"/>
        <w:left w:val="none" w:sz="0" w:space="0" w:color="auto"/>
        <w:bottom w:val="none" w:sz="0" w:space="0" w:color="auto"/>
        <w:right w:val="none" w:sz="0" w:space="0" w:color="auto"/>
      </w:divBdr>
      <w:divsChild>
        <w:div w:id="425031565">
          <w:marLeft w:val="0"/>
          <w:marRight w:val="0"/>
          <w:marTop w:val="0"/>
          <w:marBottom w:val="0"/>
          <w:divBdr>
            <w:top w:val="none" w:sz="0" w:space="0" w:color="auto"/>
            <w:left w:val="none" w:sz="0" w:space="0" w:color="auto"/>
            <w:bottom w:val="none" w:sz="0" w:space="0" w:color="auto"/>
            <w:right w:val="none" w:sz="0" w:space="0" w:color="auto"/>
          </w:divBdr>
        </w:div>
      </w:divsChild>
    </w:div>
    <w:div w:id="227424332">
      <w:marLeft w:val="0"/>
      <w:marRight w:val="0"/>
      <w:marTop w:val="0"/>
      <w:marBottom w:val="0"/>
      <w:divBdr>
        <w:top w:val="none" w:sz="0" w:space="0" w:color="auto"/>
        <w:left w:val="none" w:sz="0" w:space="0" w:color="auto"/>
        <w:bottom w:val="none" w:sz="0" w:space="0" w:color="auto"/>
        <w:right w:val="none" w:sz="0" w:space="0" w:color="auto"/>
      </w:divBdr>
      <w:divsChild>
        <w:div w:id="307710618">
          <w:marLeft w:val="0"/>
          <w:marRight w:val="0"/>
          <w:marTop w:val="0"/>
          <w:marBottom w:val="0"/>
          <w:divBdr>
            <w:top w:val="none" w:sz="0" w:space="0" w:color="auto"/>
            <w:left w:val="none" w:sz="0" w:space="0" w:color="auto"/>
            <w:bottom w:val="none" w:sz="0" w:space="0" w:color="auto"/>
            <w:right w:val="none" w:sz="0" w:space="0" w:color="auto"/>
          </w:divBdr>
        </w:div>
      </w:divsChild>
    </w:div>
    <w:div w:id="234556123">
      <w:marLeft w:val="0"/>
      <w:marRight w:val="0"/>
      <w:marTop w:val="0"/>
      <w:marBottom w:val="0"/>
      <w:divBdr>
        <w:top w:val="none" w:sz="0" w:space="0" w:color="auto"/>
        <w:left w:val="none" w:sz="0" w:space="0" w:color="auto"/>
        <w:bottom w:val="none" w:sz="0" w:space="0" w:color="auto"/>
        <w:right w:val="none" w:sz="0" w:space="0" w:color="auto"/>
      </w:divBdr>
      <w:divsChild>
        <w:div w:id="283735702">
          <w:marLeft w:val="0"/>
          <w:marRight w:val="0"/>
          <w:marTop w:val="0"/>
          <w:marBottom w:val="0"/>
          <w:divBdr>
            <w:top w:val="none" w:sz="0" w:space="0" w:color="auto"/>
            <w:left w:val="none" w:sz="0" w:space="0" w:color="auto"/>
            <w:bottom w:val="none" w:sz="0" w:space="0" w:color="auto"/>
            <w:right w:val="none" w:sz="0" w:space="0" w:color="auto"/>
          </w:divBdr>
        </w:div>
      </w:divsChild>
    </w:div>
    <w:div w:id="248975014">
      <w:marLeft w:val="0"/>
      <w:marRight w:val="0"/>
      <w:marTop w:val="0"/>
      <w:marBottom w:val="0"/>
      <w:divBdr>
        <w:top w:val="none" w:sz="0" w:space="0" w:color="auto"/>
        <w:left w:val="none" w:sz="0" w:space="0" w:color="auto"/>
        <w:bottom w:val="none" w:sz="0" w:space="0" w:color="auto"/>
        <w:right w:val="none" w:sz="0" w:space="0" w:color="auto"/>
      </w:divBdr>
      <w:divsChild>
        <w:div w:id="1405641335">
          <w:marLeft w:val="0"/>
          <w:marRight w:val="0"/>
          <w:marTop w:val="0"/>
          <w:marBottom w:val="0"/>
          <w:divBdr>
            <w:top w:val="none" w:sz="0" w:space="0" w:color="auto"/>
            <w:left w:val="none" w:sz="0" w:space="0" w:color="auto"/>
            <w:bottom w:val="none" w:sz="0" w:space="0" w:color="auto"/>
            <w:right w:val="none" w:sz="0" w:space="0" w:color="auto"/>
          </w:divBdr>
        </w:div>
      </w:divsChild>
    </w:div>
    <w:div w:id="250432105">
      <w:marLeft w:val="0"/>
      <w:marRight w:val="0"/>
      <w:marTop w:val="0"/>
      <w:marBottom w:val="0"/>
      <w:divBdr>
        <w:top w:val="none" w:sz="0" w:space="0" w:color="auto"/>
        <w:left w:val="none" w:sz="0" w:space="0" w:color="auto"/>
        <w:bottom w:val="none" w:sz="0" w:space="0" w:color="auto"/>
        <w:right w:val="none" w:sz="0" w:space="0" w:color="auto"/>
      </w:divBdr>
      <w:divsChild>
        <w:div w:id="2074546488">
          <w:marLeft w:val="0"/>
          <w:marRight w:val="0"/>
          <w:marTop w:val="0"/>
          <w:marBottom w:val="0"/>
          <w:divBdr>
            <w:top w:val="none" w:sz="0" w:space="0" w:color="auto"/>
            <w:left w:val="none" w:sz="0" w:space="0" w:color="auto"/>
            <w:bottom w:val="none" w:sz="0" w:space="0" w:color="auto"/>
            <w:right w:val="none" w:sz="0" w:space="0" w:color="auto"/>
          </w:divBdr>
        </w:div>
      </w:divsChild>
    </w:div>
    <w:div w:id="251278006">
      <w:marLeft w:val="0"/>
      <w:marRight w:val="0"/>
      <w:marTop w:val="0"/>
      <w:marBottom w:val="0"/>
      <w:divBdr>
        <w:top w:val="none" w:sz="0" w:space="0" w:color="auto"/>
        <w:left w:val="none" w:sz="0" w:space="0" w:color="auto"/>
        <w:bottom w:val="none" w:sz="0" w:space="0" w:color="auto"/>
        <w:right w:val="none" w:sz="0" w:space="0" w:color="auto"/>
      </w:divBdr>
      <w:divsChild>
        <w:div w:id="491680346">
          <w:marLeft w:val="0"/>
          <w:marRight w:val="0"/>
          <w:marTop w:val="0"/>
          <w:marBottom w:val="0"/>
          <w:divBdr>
            <w:top w:val="none" w:sz="0" w:space="0" w:color="auto"/>
            <w:left w:val="none" w:sz="0" w:space="0" w:color="auto"/>
            <w:bottom w:val="none" w:sz="0" w:space="0" w:color="auto"/>
            <w:right w:val="none" w:sz="0" w:space="0" w:color="auto"/>
          </w:divBdr>
        </w:div>
      </w:divsChild>
    </w:div>
    <w:div w:id="255093706">
      <w:marLeft w:val="0"/>
      <w:marRight w:val="0"/>
      <w:marTop w:val="0"/>
      <w:marBottom w:val="0"/>
      <w:divBdr>
        <w:top w:val="none" w:sz="0" w:space="0" w:color="auto"/>
        <w:left w:val="none" w:sz="0" w:space="0" w:color="auto"/>
        <w:bottom w:val="none" w:sz="0" w:space="0" w:color="auto"/>
        <w:right w:val="none" w:sz="0" w:space="0" w:color="auto"/>
      </w:divBdr>
      <w:divsChild>
        <w:div w:id="462233065">
          <w:marLeft w:val="0"/>
          <w:marRight w:val="0"/>
          <w:marTop w:val="0"/>
          <w:marBottom w:val="0"/>
          <w:divBdr>
            <w:top w:val="none" w:sz="0" w:space="0" w:color="auto"/>
            <w:left w:val="none" w:sz="0" w:space="0" w:color="auto"/>
            <w:bottom w:val="none" w:sz="0" w:space="0" w:color="auto"/>
            <w:right w:val="none" w:sz="0" w:space="0" w:color="auto"/>
          </w:divBdr>
        </w:div>
      </w:divsChild>
    </w:div>
    <w:div w:id="260918985">
      <w:marLeft w:val="0"/>
      <w:marRight w:val="0"/>
      <w:marTop w:val="0"/>
      <w:marBottom w:val="0"/>
      <w:divBdr>
        <w:top w:val="none" w:sz="0" w:space="0" w:color="auto"/>
        <w:left w:val="none" w:sz="0" w:space="0" w:color="auto"/>
        <w:bottom w:val="none" w:sz="0" w:space="0" w:color="auto"/>
        <w:right w:val="none" w:sz="0" w:space="0" w:color="auto"/>
      </w:divBdr>
      <w:divsChild>
        <w:div w:id="1275015692">
          <w:marLeft w:val="0"/>
          <w:marRight w:val="0"/>
          <w:marTop w:val="0"/>
          <w:marBottom w:val="0"/>
          <w:divBdr>
            <w:top w:val="none" w:sz="0" w:space="0" w:color="auto"/>
            <w:left w:val="none" w:sz="0" w:space="0" w:color="auto"/>
            <w:bottom w:val="none" w:sz="0" w:space="0" w:color="auto"/>
            <w:right w:val="none" w:sz="0" w:space="0" w:color="auto"/>
          </w:divBdr>
        </w:div>
      </w:divsChild>
    </w:div>
    <w:div w:id="261307267">
      <w:marLeft w:val="0"/>
      <w:marRight w:val="0"/>
      <w:marTop w:val="0"/>
      <w:marBottom w:val="0"/>
      <w:divBdr>
        <w:top w:val="none" w:sz="0" w:space="0" w:color="auto"/>
        <w:left w:val="none" w:sz="0" w:space="0" w:color="auto"/>
        <w:bottom w:val="none" w:sz="0" w:space="0" w:color="auto"/>
        <w:right w:val="none" w:sz="0" w:space="0" w:color="auto"/>
      </w:divBdr>
      <w:divsChild>
        <w:div w:id="345790404">
          <w:marLeft w:val="0"/>
          <w:marRight w:val="0"/>
          <w:marTop w:val="0"/>
          <w:marBottom w:val="0"/>
          <w:divBdr>
            <w:top w:val="none" w:sz="0" w:space="0" w:color="auto"/>
            <w:left w:val="none" w:sz="0" w:space="0" w:color="auto"/>
            <w:bottom w:val="none" w:sz="0" w:space="0" w:color="auto"/>
            <w:right w:val="none" w:sz="0" w:space="0" w:color="auto"/>
          </w:divBdr>
        </w:div>
      </w:divsChild>
    </w:div>
    <w:div w:id="263615163">
      <w:marLeft w:val="0"/>
      <w:marRight w:val="0"/>
      <w:marTop w:val="0"/>
      <w:marBottom w:val="0"/>
      <w:divBdr>
        <w:top w:val="none" w:sz="0" w:space="0" w:color="auto"/>
        <w:left w:val="none" w:sz="0" w:space="0" w:color="auto"/>
        <w:bottom w:val="none" w:sz="0" w:space="0" w:color="auto"/>
        <w:right w:val="none" w:sz="0" w:space="0" w:color="auto"/>
      </w:divBdr>
      <w:divsChild>
        <w:div w:id="316998640">
          <w:marLeft w:val="0"/>
          <w:marRight w:val="0"/>
          <w:marTop w:val="0"/>
          <w:marBottom w:val="0"/>
          <w:divBdr>
            <w:top w:val="none" w:sz="0" w:space="0" w:color="auto"/>
            <w:left w:val="none" w:sz="0" w:space="0" w:color="auto"/>
            <w:bottom w:val="none" w:sz="0" w:space="0" w:color="auto"/>
            <w:right w:val="none" w:sz="0" w:space="0" w:color="auto"/>
          </w:divBdr>
        </w:div>
      </w:divsChild>
    </w:div>
    <w:div w:id="267591482">
      <w:marLeft w:val="0"/>
      <w:marRight w:val="0"/>
      <w:marTop w:val="0"/>
      <w:marBottom w:val="0"/>
      <w:divBdr>
        <w:top w:val="none" w:sz="0" w:space="0" w:color="auto"/>
        <w:left w:val="none" w:sz="0" w:space="0" w:color="auto"/>
        <w:bottom w:val="none" w:sz="0" w:space="0" w:color="auto"/>
        <w:right w:val="none" w:sz="0" w:space="0" w:color="auto"/>
      </w:divBdr>
      <w:divsChild>
        <w:div w:id="377170340">
          <w:marLeft w:val="0"/>
          <w:marRight w:val="0"/>
          <w:marTop w:val="0"/>
          <w:marBottom w:val="0"/>
          <w:divBdr>
            <w:top w:val="none" w:sz="0" w:space="0" w:color="auto"/>
            <w:left w:val="none" w:sz="0" w:space="0" w:color="auto"/>
            <w:bottom w:val="none" w:sz="0" w:space="0" w:color="auto"/>
            <w:right w:val="none" w:sz="0" w:space="0" w:color="auto"/>
          </w:divBdr>
        </w:div>
      </w:divsChild>
    </w:div>
    <w:div w:id="271589780">
      <w:marLeft w:val="0"/>
      <w:marRight w:val="0"/>
      <w:marTop w:val="0"/>
      <w:marBottom w:val="0"/>
      <w:divBdr>
        <w:top w:val="none" w:sz="0" w:space="0" w:color="auto"/>
        <w:left w:val="none" w:sz="0" w:space="0" w:color="auto"/>
        <w:bottom w:val="none" w:sz="0" w:space="0" w:color="auto"/>
        <w:right w:val="none" w:sz="0" w:space="0" w:color="auto"/>
      </w:divBdr>
      <w:divsChild>
        <w:div w:id="1833831295">
          <w:marLeft w:val="0"/>
          <w:marRight w:val="0"/>
          <w:marTop w:val="0"/>
          <w:marBottom w:val="0"/>
          <w:divBdr>
            <w:top w:val="none" w:sz="0" w:space="0" w:color="auto"/>
            <w:left w:val="none" w:sz="0" w:space="0" w:color="auto"/>
            <w:bottom w:val="none" w:sz="0" w:space="0" w:color="auto"/>
            <w:right w:val="none" w:sz="0" w:space="0" w:color="auto"/>
          </w:divBdr>
        </w:div>
      </w:divsChild>
    </w:div>
    <w:div w:id="293759941">
      <w:marLeft w:val="0"/>
      <w:marRight w:val="0"/>
      <w:marTop w:val="0"/>
      <w:marBottom w:val="0"/>
      <w:divBdr>
        <w:top w:val="none" w:sz="0" w:space="0" w:color="auto"/>
        <w:left w:val="none" w:sz="0" w:space="0" w:color="auto"/>
        <w:bottom w:val="none" w:sz="0" w:space="0" w:color="auto"/>
        <w:right w:val="none" w:sz="0" w:space="0" w:color="auto"/>
      </w:divBdr>
      <w:divsChild>
        <w:div w:id="943004331">
          <w:marLeft w:val="0"/>
          <w:marRight w:val="0"/>
          <w:marTop w:val="0"/>
          <w:marBottom w:val="0"/>
          <w:divBdr>
            <w:top w:val="none" w:sz="0" w:space="0" w:color="auto"/>
            <w:left w:val="none" w:sz="0" w:space="0" w:color="auto"/>
            <w:bottom w:val="none" w:sz="0" w:space="0" w:color="auto"/>
            <w:right w:val="none" w:sz="0" w:space="0" w:color="auto"/>
          </w:divBdr>
        </w:div>
      </w:divsChild>
    </w:div>
    <w:div w:id="307634297">
      <w:marLeft w:val="0"/>
      <w:marRight w:val="0"/>
      <w:marTop w:val="0"/>
      <w:marBottom w:val="0"/>
      <w:divBdr>
        <w:top w:val="none" w:sz="0" w:space="0" w:color="auto"/>
        <w:left w:val="none" w:sz="0" w:space="0" w:color="auto"/>
        <w:bottom w:val="none" w:sz="0" w:space="0" w:color="auto"/>
        <w:right w:val="none" w:sz="0" w:space="0" w:color="auto"/>
      </w:divBdr>
      <w:divsChild>
        <w:div w:id="1469473456">
          <w:marLeft w:val="0"/>
          <w:marRight w:val="0"/>
          <w:marTop w:val="0"/>
          <w:marBottom w:val="0"/>
          <w:divBdr>
            <w:top w:val="none" w:sz="0" w:space="0" w:color="auto"/>
            <w:left w:val="none" w:sz="0" w:space="0" w:color="auto"/>
            <w:bottom w:val="none" w:sz="0" w:space="0" w:color="auto"/>
            <w:right w:val="none" w:sz="0" w:space="0" w:color="auto"/>
          </w:divBdr>
        </w:div>
      </w:divsChild>
    </w:div>
    <w:div w:id="309135597">
      <w:marLeft w:val="0"/>
      <w:marRight w:val="0"/>
      <w:marTop w:val="0"/>
      <w:marBottom w:val="0"/>
      <w:divBdr>
        <w:top w:val="none" w:sz="0" w:space="0" w:color="auto"/>
        <w:left w:val="none" w:sz="0" w:space="0" w:color="auto"/>
        <w:bottom w:val="none" w:sz="0" w:space="0" w:color="auto"/>
        <w:right w:val="none" w:sz="0" w:space="0" w:color="auto"/>
      </w:divBdr>
      <w:divsChild>
        <w:div w:id="1966041006">
          <w:marLeft w:val="0"/>
          <w:marRight w:val="0"/>
          <w:marTop w:val="0"/>
          <w:marBottom w:val="0"/>
          <w:divBdr>
            <w:top w:val="none" w:sz="0" w:space="0" w:color="auto"/>
            <w:left w:val="none" w:sz="0" w:space="0" w:color="auto"/>
            <w:bottom w:val="none" w:sz="0" w:space="0" w:color="auto"/>
            <w:right w:val="none" w:sz="0" w:space="0" w:color="auto"/>
          </w:divBdr>
        </w:div>
      </w:divsChild>
    </w:div>
    <w:div w:id="328483518">
      <w:marLeft w:val="0"/>
      <w:marRight w:val="0"/>
      <w:marTop w:val="0"/>
      <w:marBottom w:val="0"/>
      <w:divBdr>
        <w:top w:val="none" w:sz="0" w:space="0" w:color="auto"/>
        <w:left w:val="none" w:sz="0" w:space="0" w:color="auto"/>
        <w:bottom w:val="none" w:sz="0" w:space="0" w:color="auto"/>
        <w:right w:val="none" w:sz="0" w:space="0" w:color="auto"/>
      </w:divBdr>
      <w:divsChild>
        <w:div w:id="417022104">
          <w:marLeft w:val="0"/>
          <w:marRight w:val="0"/>
          <w:marTop w:val="0"/>
          <w:marBottom w:val="0"/>
          <w:divBdr>
            <w:top w:val="none" w:sz="0" w:space="0" w:color="auto"/>
            <w:left w:val="none" w:sz="0" w:space="0" w:color="auto"/>
            <w:bottom w:val="none" w:sz="0" w:space="0" w:color="auto"/>
            <w:right w:val="none" w:sz="0" w:space="0" w:color="auto"/>
          </w:divBdr>
        </w:div>
      </w:divsChild>
    </w:div>
    <w:div w:id="329915417">
      <w:marLeft w:val="0"/>
      <w:marRight w:val="0"/>
      <w:marTop w:val="0"/>
      <w:marBottom w:val="0"/>
      <w:divBdr>
        <w:top w:val="none" w:sz="0" w:space="0" w:color="auto"/>
        <w:left w:val="none" w:sz="0" w:space="0" w:color="auto"/>
        <w:bottom w:val="none" w:sz="0" w:space="0" w:color="auto"/>
        <w:right w:val="none" w:sz="0" w:space="0" w:color="auto"/>
      </w:divBdr>
      <w:divsChild>
        <w:div w:id="11035719">
          <w:marLeft w:val="0"/>
          <w:marRight w:val="0"/>
          <w:marTop w:val="0"/>
          <w:marBottom w:val="0"/>
          <w:divBdr>
            <w:top w:val="none" w:sz="0" w:space="0" w:color="auto"/>
            <w:left w:val="none" w:sz="0" w:space="0" w:color="auto"/>
            <w:bottom w:val="none" w:sz="0" w:space="0" w:color="auto"/>
            <w:right w:val="none" w:sz="0" w:space="0" w:color="auto"/>
          </w:divBdr>
        </w:div>
      </w:divsChild>
    </w:div>
    <w:div w:id="332612103">
      <w:marLeft w:val="0"/>
      <w:marRight w:val="0"/>
      <w:marTop w:val="0"/>
      <w:marBottom w:val="0"/>
      <w:divBdr>
        <w:top w:val="none" w:sz="0" w:space="0" w:color="auto"/>
        <w:left w:val="none" w:sz="0" w:space="0" w:color="auto"/>
        <w:bottom w:val="none" w:sz="0" w:space="0" w:color="auto"/>
        <w:right w:val="none" w:sz="0" w:space="0" w:color="auto"/>
      </w:divBdr>
      <w:divsChild>
        <w:div w:id="1632059213">
          <w:marLeft w:val="0"/>
          <w:marRight w:val="0"/>
          <w:marTop w:val="0"/>
          <w:marBottom w:val="0"/>
          <w:divBdr>
            <w:top w:val="none" w:sz="0" w:space="0" w:color="auto"/>
            <w:left w:val="none" w:sz="0" w:space="0" w:color="auto"/>
            <w:bottom w:val="none" w:sz="0" w:space="0" w:color="auto"/>
            <w:right w:val="none" w:sz="0" w:space="0" w:color="auto"/>
          </w:divBdr>
        </w:div>
      </w:divsChild>
    </w:div>
    <w:div w:id="341585802">
      <w:marLeft w:val="0"/>
      <w:marRight w:val="0"/>
      <w:marTop w:val="0"/>
      <w:marBottom w:val="0"/>
      <w:divBdr>
        <w:top w:val="none" w:sz="0" w:space="0" w:color="auto"/>
        <w:left w:val="none" w:sz="0" w:space="0" w:color="auto"/>
        <w:bottom w:val="none" w:sz="0" w:space="0" w:color="auto"/>
        <w:right w:val="none" w:sz="0" w:space="0" w:color="auto"/>
      </w:divBdr>
      <w:divsChild>
        <w:div w:id="702362568">
          <w:marLeft w:val="0"/>
          <w:marRight w:val="0"/>
          <w:marTop w:val="0"/>
          <w:marBottom w:val="0"/>
          <w:divBdr>
            <w:top w:val="none" w:sz="0" w:space="0" w:color="auto"/>
            <w:left w:val="none" w:sz="0" w:space="0" w:color="auto"/>
            <w:bottom w:val="none" w:sz="0" w:space="0" w:color="auto"/>
            <w:right w:val="none" w:sz="0" w:space="0" w:color="auto"/>
          </w:divBdr>
        </w:div>
      </w:divsChild>
    </w:div>
    <w:div w:id="372313002">
      <w:marLeft w:val="0"/>
      <w:marRight w:val="0"/>
      <w:marTop w:val="0"/>
      <w:marBottom w:val="0"/>
      <w:divBdr>
        <w:top w:val="none" w:sz="0" w:space="0" w:color="auto"/>
        <w:left w:val="none" w:sz="0" w:space="0" w:color="auto"/>
        <w:bottom w:val="none" w:sz="0" w:space="0" w:color="auto"/>
        <w:right w:val="none" w:sz="0" w:space="0" w:color="auto"/>
      </w:divBdr>
      <w:divsChild>
        <w:div w:id="2040005432">
          <w:marLeft w:val="0"/>
          <w:marRight w:val="0"/>
          <w:marTop w:val="0"/>
          <w:marBottom w:val="0"/>
          <w:divBdr>
            <w:top w:val="none" w:sz="0" w:space="0" w:color="auto"/>
            <w:left w:val="none" w:sz="0" w:space="0" w:color="auto"/>
            <w:bottom w:val="none" w:sz="0" w:space="0" w:color="auto"/>
            <w:right w:val="none" w:sz="0" w:space="0" w:color="auto"/>
          </w:divBdr>
        </w:div>
      </w:divsChild>
    </w:div>
    <w:div w:id="379284693">
      <w:marLeft w:val="0"/>
      <w:marRight w:val="0"/>
      <w:marTop w:val="0"/>
      <w:marBottom w:val="0"/>
      <w:divBdr>
        <w:top w:val="none" w:sz="0" w:space="0" w:color="auto"/>
        <w:left w:val="none" w:sz="0" w:space="0" w:color="auto"/>
        <w:bottom w:val="none" w:sz="0" w:space="0" w:color="auto"/>
        <w:right w:val="none" w:sz="0" w:space="0" w:color="auto"/>
      </w:divBdr>
      <w:divsChild>
        <w:div w:id="626011790">
          <w:marLeft w:val="0"/>
          <w:marRight w:val="0"/>
          <w:marTop w:val="0"/>
          <w:marBottom w:val="0"/>
          <w:divBdr>
            <w:top w:val="none" w:sz="0" w:space="0" w:color="auto"/>
            <w:left w:val="none" w:sz="0" w:space="0" w:color="auto"/>
            <w:bottom w:val="none" w:sz="0" w:space="0" w:color="auto"/>
            <w:right w:val="none" w:sz="0" w:space="0" w:color="auto"/>
          </w:divBdr>
        </w:div>
      </w:divsChild>
    </w:div>
    <w:div w:id="379867628">
      <w:marLeft w:val="0"/>
      <w:marRight w:val="0"/>
      <w:marTop w:val="0"/>
      <w:marBottom w:val="0"/>
      <w:divBdr>
        <w:top w:val="none" w:sz="0" w:space="0" w:color="auto"/>
        <w:left w:val="none" w:sz="0" w:space="0" w:color="auto"/>
        <w:bottom w:val="none" w:sz="0" w:space="0" w:color="auto"/>
        <w:right w:val="none" w:sz="0" w:space="0" w:color="auto"/>
      </w:divBdr>
      <w:divsChild>
        <w:div w:id="1453787107">
          <w:marLeft w:val="0"/>
          <w:marRight w:val="0"/>
          <w:marTop w:val="0"/>
          <w:marBottom w:val="0"/>
          <w:divBdr>
            <w:top w:val="none" w:sz="0" w:space="0" w:color="auto"/>
            <w:left w:val="none" w:sz="0" w:space="0" w:color="auto"/>
            <w:bottom w:val="none" w:sz="0" w:space="0" w:color="auto"/>
            <w:right w:val="none" w:sz="0" w:space="0" w:color="auto"/>
          </w:divBdr>
        </w:div>
      </w:divsChild>
    </w:div>
    <w:div w:id="383483463">
      <w:marLeft w:val="0"/>
      <w:marRight w:val="0"/>
      <w:marTop w:val="0"/>
      <w:marBottom w:val="0"/>
      <w:divBdr>
        <w:top w:val="none" w:sz="0" w:space="0" w:color="auto"/>
        <w:left w:val="none" w:sz="0" w:space="0" w:color="auto"/>
        <w:bottom w:val="none" w:sz="0" w:space="0" w:color="auto"/>
        <w:right w:val="none" w:sz="0" w:space="0" w:color="auto"/>
      </w:divBdr>
      <w:divsChild>
        <w:div w:id="1008290815">
          <w:marLeft w:val="0"/>
          <w:marRight w:val="0"/>
          <w:marTop w:val="0"/>
          <w:marBottom w:val="0"/>
          <w:divBdr>
            <w:top w:val="none" w:sz="0" w:space="0" w:color="auto"/>
            <w:left w:val="none" w:sz="0" w:space="0" w:color="auto"/>
            <w:bottom w:val="none" w:sz="0" w:space="0" w:color="auto"/>
            <w:right w:val="none" w:sz="0" w:space="0" w:color="auto"/>
          </w:divBdr>
        </w:div>
      </w:divsChild>
    </w:div>
    <w:div w:id="384841584">
      <w:marLeft w:val="0"/>
      <w:marRight w:val="150"/>
      <w:marTop w:val="0"/>
      <w:marBottom w:val="0"/>
      <w:divBdr>
        <w:top w:val="none" w:sz="0" w:space="0" w:color="auto"/>
        <w:left w:val="none" w:sz="0" w:space="0" w:color="auto"/>
        <w:bottom w:val="none" w:sz="0" w:space="0" w:color="auto"/>
        <w:right w:val="none" w:sz="0" w:space="0" w:color="auto"/>
      </w:divBdr>
      <w:divsChild>
        <w:div w:id="1585450262">
          <w:marLeft w:val="0"/>
          <w:marRight w:val="150"/>
          <w:marTop w:val="0"/>
          <w:marBottom w:val="0"/>
          <w:divBdr>
            <w:top w:val="none" w:sz="0" w:space="0" w:color="auto"/>
            <w:left w:val="none" w:sz="0" w:space="0" w:color="auto"/>
            <w:bottom w:val="none" w:sz="0" w:space="0" w:color="auto"/>
            <w:right w:val="none" w:sz="0" w:space="0" w:color="auto"/>
          </w:divBdr>
        </w:div>
      </w:divsChild>
    </w:div>
    <w:div w:id="386488225">
      <w:marLeft w:val="0"/>
      <w:marRight w:val="0"/>
      <w:marTop w:val="0"/>
      <w:marBottom w:val="0"/>
      <w:divBdr>
        <w:top w:val="none" w:sz="0" w:space="0" w:color="auto"/>
        <w:left w:val="none" w:sz="0" w:space="0" w:color="auto"/>
        <w:bottom w:val="none" w:sz="0" w:space="0" w:color="auto"/>
        <w:right w:val="none" w:sz="0" w:space="0" w:color="auto"/>
      </w:divBdr>
      <w:divsChild>
        <w:div w:id="833686209">
          <w:marLeft w:val="0"/>
          <w:marRight w:val="0"/>
          <w:marTop w:val="0"/>
          <w:marBottom w:val="0"/>
          <w:divBdr>
            <w:top w:val="none" w:sz="0" w:space="0" w:color="auto"/>
            <w:left w:val="none" w:sz="0" w:space="0" w:color="auto"/>
            <w:bottom w:val="none" w:sz="0" w:space="0" w:color="auto"/>
            <w:right w:val="none" w:sz="0" w:space="0" w:color="auto"/>
          </w:divBdr>
        </w:div>
      </w:divsChild>
    </w:div>
    <w:div w:id="390424001">
      <w:marLeft w:val="0"/>
      <w:marRight w:val="0"/>
      <w:marTop w:val="0"/>
      <w:marBottom w:val="0"/>
      <w:divBdr>
        <w:top w:val="none" w:sz="0" w:space="0" w:color="auto"/>
        <w:left w:val="none" w:sz="0" w:space="0" w:color="auto"/>
        <w:bottom w:val="none" w:sz="0" w:space="0" w:color="auto"/>
        <w:right w:val="none" w:sz="0" w:space="0" w:color="auto"/>
      </w:divBdr>
      <w:divsChild>
        <w:div w:id="1978560937">
          <w:marLeft w:val="0"/>
          <w:marRight w:val="0"/>
          <w:marTop w:val="0"/>
          <w:marBottom w:val="0"/>
          <w:divBdr>
            <w:top w:val="none" w:sz="0" w:space="0" w:color="auto"/>
            <w:left w:val="none" w:sz="0" w:space="0" w:color="auto"/>
            <w:bottom w:val="none" w:sz="0" w:space="0" w:color="auto"/>
            <w:right w:val="none" w:sz="0" w:space="0" w:color="auto"/>
          </w:divBdr>
        </w:div>
      </w:divsChild>
    </w:div>
    <w:div w:id="392047083">
      <w:marLeft w:val="0"/>
      <w:marRight w:val="0"/>
      <w:marTop w:val="0"/>
      <w:marBottom w:val="0"/>
      <w:divBdr>
        <w:top w:val="none" w:sz="0" w:space="0" w:color="auto"/>
        <w:left w:val="none" w:sz="0" w:space="0" w:color="auto"/>
        <w:bottom w:val="none" w:sz="0" w:space="0" w:color="auto"/>
        <w:right w:val="none" w:sz="0" w:space="0" w:color="auto"/>
      </w:divBdr>
      <w:divsChild>
        <w:div w:id="450977379">
          <w:marLeft w:val="0"/>
          <w:marRight w:val="0"/>
          <w:marTop w:val="0"/>
          <w:marBottom w:val="0"/>
          <w:divBdr>
            <w:top w:val="none" w:sz="0" w:space="0" w:color="auto"/>
            <w:left w:val="none" w:sz="0" w:space="0" w:color="auto"/>
            <w:bottom w:val="none" w:sz="0" w:space="0" w:color="auto"/>
            <w:right w:val="none" w:sz="0" w:space="0" w:color="auto"/>
          </w:divBdr>
        </w:div>
      </w:divsChild>
    </w:div>
    <w:div w:id="395319301">
      <w:marLeft w:val="0"/>
      <w:marRight w:val="0"/>
      <w:marTop w:val="0"/>
      <w:marBottom w:val="0"/>
      <w:divBdr>
        <w:top w:val="none" w:sz="0" w:space="0" w:color="auto"/>
        <w:left w:val="none" w:sz="0" w:space="0" w:color="auto"/>
        <w:bottom w:val="none" w:sz="0" w:space="0" w:color="auto"/>
        <w:right w:val="none" w:sz="0" w:space="0" w:color="auto"/>
      </w:divBdr>
      <w:divsChild>
        <w:div w:id="156696660">
          <w:marLeft w:val="0"/>
          <w:marRight w:val="0"/>
          <w:marTop w:val="0"/>
          <w:marBottom w:val="0"/>
          <w:divBdr>
            <w:top w:val="none" w:sz="0" w:space="0" w:color="auto"/>
            <w:left w:val="none" w:sz="0" w:space="0" w:color="auto"/>
            <w:bottom w:val="none" w:sz="0" w:space="0" w:color="auto"/>
            <w:right w:val="none" w:sz="0" w:space="0" w:color="auto"/>
          </w:divBdr>
        </w:div>
      </w:divsChild>
    </w:div>
    <w:div w:id="396441949">
      <w:marLeft w:val="0"/>
      <w:marRight w:val="0"/>
      <w:marTop w:val="0"/>
      <w:marBottom w:val="0"/>
      <w:divBdr>
        <w:top w:val="none" w:sz="0" w:space="0" w:color="auto"/>
        <w:left w:val="none" w:sz="0" w:space="0" w:color="auto"/>
        <w:bottom w:val="none" w:sz="0" w:space="0" w:color="auto"/>
        <w:right w:val="none" w:sz="0" w:space="0" w:color="auto"/>
      </w:divBdr>
      <w:divsChild>
        <w:div w:id="477068988">
          <w:marLeft w:val="0"/>
          <w:marRight w:val="0"/>
          <w:marTop w:val="0"/>
          <w:marBottom w:val="0"/>
          <w:divBdr>
            <w:top w:val="none" w:sz="0" w:space="0" w:color="auto"/>
            <w:left w:val="none" w:sz="0" w:space="0" w:color="auto"/>
            <w:bottom w:val="none" w:sz="0" w:space="0" w:color="auto"/>
            <w:right w:val="none" w:sz="0" w:space="0" w:color="auto"/>
          </w:divBdr>
        </w:div>
      </w:divsChild>
    </w:div>
    <w:div w:id="409082090">
      <w:marLeft w:val="0"/>
      <w:marRight w:val="0"/>
      <w:marTop w:val="0"/>
      <w:marBottom w:val="0"/>
      <w:divBdr>
        <w:top w:val="none" w:sz="0" w:space="0" w:color="auto"/>
        <w:left w:val="none" w:sz="0" w:space="0" w:color="auto"/>
        <w:bottom w:val="none" w:sz="0" w:space="0" w:color="auto"/>
        <w:right w:val="none" w:sz="0" w:space="0" w:color="auto"/>
      </w:divBdr>
      <w:divsChild>
        <w:div w:id="627127247">
          <w:marLeft w:val="0"/>
          <w:marRight w:val="0"/>
          <w:marTop w:val="0"/>
          <w:marBottom w:val="0"/>
          <w:divBdr>
            <w:top w:val="none" w:sz="0" w:space="0" w:color="auto"/>
            <w:left w:val="none" w:sz="0" w:space="0" w:color="auto"/>
            <w:bottom w:val="none" w:sz="0" w:space="0" w:color="auto"/>
            <w:right w:val="none" w:sz="0" w:space="0" w:color="auto"/>
          </w:divBdr>
        </w:div>
      </w:divsChild>
    </w:div>
    <w:div w:id="420179010">
      <w:marLeft w:val="0"/>
      <w:marRight w:val="0"/>
      <w:marTop w:val="0"/>
      <w:marBottom w:val="0"/>
      <w:divBdr>
        <w:top w:val="none" w:sz="0" w:space="0" w:color="auto"/>
        <w:left w:val="none" w:sz="0" w:space="0" w:color="auto"/>
        <w:bottom w:val="none" w:sz="0" w:space="0" w:color="auto"/>
        <w:right w:val="none" w:sz="0" w:space="0" w:color="auto"/>
      </w:divBdr>
      <w:divsChild>
        <w:div w:id="813179920">
          <w:marLeft w:val="0"/>
          <w:marRight w:val="0"/>
          <w:marTop w:val="0"/>
          <w:marBottom w:val="0"/>
          <w:divBdr>
            <w:top w:val="none" w:sz="0" w:space="0" w:color="auto"/>
            <w:left w:val="none" w:sz="0" w:space="0" w:color="auto"/>
            <w:bottom w:val="none" w:sz="0" w:space="0" w:color="auto"/>
            <w:right w:val="none" w:sz="0" w:space="0" w:color="auto"/>
          </w:divBdr>
        </w:div>
      </w:divsChild>
    </w:div>
    <w:div w:id="425078573">
      <w:marLeft w:val="0"/>
      <w:marRight w:val="0"/>
      <w:marTop w:val="0"/>
      <w:marBottom w:val="0"/>
      <w:divBdr>
        <w:top w:val="none" w:sz="0" w:space="0" w:color="auto"/>
        <w:left w:val="none" w:sz="0" w:space="0" w:color="auto"/>
        <w:bottom w:val="none" w:sz="0" w:space="0" w:color="auto"/>
        <w:right w:val="none" w:sz="0" w:space="0" w:color="auto"/>
      </w:divBdr>
      <w:divsChild>
        <w:div w:id="542181964">
          <w:marLeft w:val="0"/>
          <w:marRight w:val="0"/>
          <w:marTop w:val="0"/>
          <w:marBottom w:val="0"/>
          <w:divBdr>
            <w:top w:val="none" w:sz="0" w:space="0" w:color="auto"/>
            <w:left w:val="none" w:sz="0" w:space="0" w:color="auto"/>
            <w:bottom w:val="none" w:sz="0" w:space="0" w:color="auto"/>
            <w:right w:val="none" w:sz="0" w:space="0" w:color="auto"/>
          </w:divBdr>
        </w:div>
      </w:divsChild>
    </w:div>
    <w:div w:id="433014781">
      <w:marLeft w:val="0"/>
      <w:marRight w:val="0"/>
      <w:marTop w:val="0"/>
      <w:marBottom w:val="0"/>
      <w:divBdr>
        <w:top w:val="none" w:sz="0" w:space="0" w:color="auto"/>
        <w:left w:val="none" w:sz="0" w:space="0" w:color="auto"/>
        <w:bottom w:val="none" w:sz="0" w:space="0" w:color="auto"/>
        <w:right w:val="none" w:sz="0" w:space="0" w:color="auto"/>
      </w:divBdr>
      <w:divsChild>
        <w:div w:id="1104304852">
          <w:marLeft w:val="0"/>
          <w:marRight w:val="0"/>
          <w:marTop w:val="0"/>
          <w:marBottom w:val="0"/>
          <w:divBdr>
            <w:top w:val="none" w:sz="0" w:space="0" w:color="auto"/>
            <w:left w:val="none" w:sz="0" w:space="0" w:color="auto"/>
            <w:bottom w:val="none" w:sz="0" w:space="0" w:color="auto"/>
            <w:right w:val="none" w:sz="0" w:space="0" w:color="auto"/>
          </w:divBdr>
        </w:div>
      </w:divsChild>
    </w:div>
    <w:div w:id="459304835">
      <w:marLeft w:val="0"/>
      <w:marRight w:val="0"/>
      <w:marTop w:val="0"/>
      <w:marBottom w:val="0"/>
      <w:divBdr>
        <w:top w:val="none" w:sz="0" w:space="0" w:color="auto"/>
        <w:left w:val="none" w:sz="0" w:space="0" w:color="auto"/>
        <w:bottom w:val="none" w:sz="0" w:space="0" w:color="auto"/>
        <w:right w:val="none" w:sz="0" w:space="0" w:color="auto"/>
      </w:divBdr>
      <w:divsChild>
        <w:div w:id="1670281258">
          <w:marLeft w:val="0"/>
          <w:marRight w:val="0"/>
          <w:marTop w:val="0"/>
          <w:marBottom w:val="0"/>
          <w:divBdr>
            <w:top w:val="none" w:sz="0" w:space="0" w:color="auto"/>
            <w:left w:val="none" w:sz="0" w:space="0" w:color="auto"/>
            <w:bottom w:val="none" w:sz="0" w:space="0" w:color="auto"/>
            <w:right w:val="none" w:sz="0" w:space="0" w:color="auto"/>
          </w:divBdr>
        </w:div>
      </w:divsChild>
    </w:div>
    <w:div w:id="463735009">
      <w:marLeft w:val="0"/>
      <w:marRight w:val="0"/>
      <w:marTop w:val="0"/>
      <w:marBottom w:val="0"/>
      <w:divBdr>
        <w:top w:val="none" w:sz="0" w:space="0" w:color="auto"/>
        <w:left w:val="none" w:sz="0" w:space="0" w:color="auto"/>
        <w:bottom w:val="none" w:sz="0" w:space="0" w:color="auto"/>
        <w:right w:val="none" w:sz="0" w:space="0" w:color="auto"/>
      </w:divBdr>
      <w:divsChild>
        <w:div w:id="148982053">
          <w:marLeft w:val="0"/>
          <w:marRight w:val="0"/>
          <w:marTop w:val="0"/>
          <w:marBottom w:val="0"/>
          <w:divBdr>
            <w:top w:val="none" w:sz="0" w:space="0" w:color="auto"/>
            <w:left w:val="none" w:sz="0" w:space="0" w:color="auto"/>
            <w:bottom w:val="none" w:sz="0" w:space="0" w:color="auto"/>
            <w:right w:val="none" w:sz="0" w:space="0" w:color="auto"/>
          </w:divBdr>
        </w:div>
      </w:divsChild>
    </w:div>
    <w:div w:id="482695140">
      <w:marLeft w:val="0"/>
      <w:marRight w:val="0"/>
      <w:marTop w:val="0"/>
      <w:marBottom w:val="0"/>
      <w:divBdr>
        <w:top w:val="none" w:sz="0" w:space="0" w:color="auto"/>
        <w:left w:val="none" w:sz="0" w:space="0" w:color="auto"/>
        <w:bottom w:val="none" w:sz="0" w:space="0" w:color="auto"/>
        <w:right w:val="none" w:sz="0" w:space="0" w:color="auto"/>
      </w:divBdr>
      <w:divsChild>
        <w:div w:id="1162234409">
          <w:marLeft w:val="0"/>
          <w:marRight w:val="0"/>
          <w:marTop w:val="0"/>
          <w:marBottom w:val="0"/>
          <w:divBdr>
            <w:top w:val="none" w:sz="0" w:space="0" w:color="auto"/>
            <w:left w:val="none" w:sz="0" w:space="0" w:color="auto"/>
            <w:bottom w:val="none" w:sz="0" w:space="0" w:color="auto"/>
            <w:right w:val="none" w:sz="0" w:space="0" w:color="auto"/>
          </w:divBdr>
        </w:div>
      </w:divsChild>
    </w:div>
    <w:div w:id="493961375">
      <w:marLeft w:val="0"/>
      <w:marRight w:val="0"/>
      <w:marTop w:val="0"/>
      <w:marBottom w:val="0"/>
      <w:divBdr>
        <w:top w:val="none" w:sz="0" w:space="0" w:color="auto"/>
        <w:left w:val="none" w:sz="0" w:space="0" w:color="auto"/>
        <w:bottom w:val="none" w:sz="0" w:space="0" w:color="auto"/>
        <w:right w:val="none" w:sz="0" w:space="0" w:color="auto"/>
      </w:divBdr>
      <w:divsChild>
        <w:div w:id="2088264772">
          <w:marLeft w:val="0"/>
          <w:marRight w:val="0"/>
          <w:marTop w:val="0"/>
          <w:marBottom w:val="0"/>
          <w:divBdr>
            <w:top w:val="none" w:sz="0" w:space="0" w:color="auto"/>
            <w:left w:val="none" w:sz="0" w:space="0" w:color="auto"/>
            <w:bottom w:val="none" w:sz="0" w:space="0" w:color="auto"/>
            <w:right w:val="none" w:sz="0" w:space="0" w:color="auto"/>
          </w:divBdr>
        </w:div>
      </w:divsChild>
    </w:div>
    <w:div w:id="496072757">
      <w:marLeft w:val="0"/>
      <w:marRight w:val="0"/>
      <w:marTop w:val="0"/>
      <w:marBottom w:val="0"/>
      <w:divBdr>
        <w:top w:val="none" w:sz="0" w:space="0" w:color="auto"/>
        <w:left w:val="none" w:sz="0" w:space="0" w:color="auto"/>
        <w:bottom w:val="none" w:sz="0" w:space="0" w:color="auto"/>
        <w:right w:val="none" w:sz="0" w:space="0" w:color="auto"/>
      </w:divBdr>
      <w:divsChild>
        <w:div w:id="1215852559">
          <w:marLeft w:val="0"/>
          <w:marRight w:val="0"/>
          <w:marTop w:val="0"/>
          <w:marBottom w:val="0"/>
          <w:divBdr>
            <w:top w:val="none" w:sz="0" w:space="0" w:color="auto"/>
            <w:left w:val="none" w:sz="0" w:space="0" w:color="auto"/>
            <w:bottom w:val="none" w:sz="0" w:space="0" w:color="auto"/>
            <w:right w:val="none" w:sz="0" w:space="0" w:color="auto"/>
          </w:divBdr>
        </w:div>
      </w:divsChild>
    </w:div>
    <w:div w:id="502743571">
      <w:marLeft w:val="0"/>
      <w:marRight w:val="0"/>
      <w:marTop w:val="0"/>
      <w:marBottom w:val="0"/>
      <w:divBdr>
        <w:top w:val="none" w:sz="0" w:space="0" w:color="auto"/>
        <w:left w:val="none" w:sz="0" w:space="0" w:color="auto"/>
        <w:bottom w:val="none" w:sz="0" w:space="0" w:color="auto"/>
        <w:right w:val="none" w:sz="0" w:space="0" w:color="auto"/>
      </w:divBdr>
      <w:divsChild>
        <w:div w:id="662046808">
          <w:marLeft w:val="0"/>
          <w:marRight w:val="0"/>
          <w:marTop w:val="0"/>
          <w:marBottom w:val="0"/>
          <w:divBdr>
            <w:top w:val="none" w:sz="0" w:space="0" w:color="auto"/>
            <w:left w:val="none" w:sz="0" w:space="0" w:color="auto"/>
            <w:bottom w:val="none" w:sz="0" w:space="0" w:color="auto"/>
            <w:right w:val="none" w:sz="0" w:space="0" w:color="auto"/>
          </w:divBdr>
        </w:div>
      </w:divsChild>
    </w:div>
    <w:div w:id="503395355">
      <w:marLeft w:val="0"/>
      <w:marRight w:val="0"/>
      <w:marTop w:val="0"/>
      <w:marBottom w:val="0"/>
      <w:divBdr>
        <w:top w:val="none" w:sz="0" w:space="0" w:color="auto"/>
        <w:left w:val="none" w:sz="0" w:space="0" w:color="auto"/>
        <w:bottom w:val="none" w:sz="0" w:space="0" w:color="auto"/>
        <w:right w:val="none" w:sz="0" w:space="0" w:color="auto"/>
      </w:divBdr>
      <w:divsChild>
        <w:div w:id="956183746">
          <w:marLeft w:val="0"/>
          <w:marRight w:val="0"/>
          <w:marTop w:val="0"/>
          <w:marBottom w:val="0"/>
          <w:divBdr>
            <w:top w:val="none" w:sz="0" w:space="0" w:color="auto"/>
            <w:left w:val="none" w:sz="0" w:space="0" w:color="auto"/>
            <w:bottom w:val="none" w:sz="0" w:space="0" w:color="auto"/>
            <w:right w:val="none" w:sz="0" w:space="0" w:color="auto"/>
          </w:divBdr>
        </w:div>
      </w:divsChild>
    </w:div>
    <w:div w:id="515118044">
      <w:marLeft w:val="0"/>
      <w:marRight w:val="0"/>
      <w:marTop w:val="0"/>
      <w:marBottom w:val="0"/>
      <w:divBdr>
        <w:top w:val="none" w:sz="0" w:space="0" w:color="auto"/>
        <w:left w:val="none" w:sz="0" w:space="0" w:color="auto"/>
        <w:bottom w:val="none" w:sz="0" w:space="0" w:color="auto"/>
        <w:right w:val="none" w:sz="0" w:space="0" w:color="auto"/>
      </w:divBdr>
      <w:divsChild>
        <w:div w:id="1405952577">
          <w:marLeft w:val="0"/>
          <w:marRight w:val="0"/>
          <w:marTop w:val="0"/>
          <w:marBottom w:val="0"/>
          <w:divBdr>
            <w:top w:val="none" w:sz="0" w:space="0" w:color="auto"/>
            <w:left w:val="none" w:sz="0" w:space="0" w:color="auto"/>
            <w:bottom w:val="none" w:sz="0" w:space="0" w:color="auto"/>
            <w:right w:val="none" w:sz="0" w:space="0" w:color="auto"/>
          </w:divBdr>
        </w:div>
      </w:divsChild>
    </w:div>
    <w:div w:id="515383648">
      <w:marLeft w:val="0"/>
      <w:marRight w:val="0"/>
      <w:marTop w:val="0"/>
      <w:marBottom w:val="0"/>
      <w:divBdr>
        <w:top w:val="none" w:sz="0" w:space="0" w:color="auto"/>
        <w:left w:val="none" w:sz="0" w:space="0" w:color="auto"/>
        <w:bottom w:val="none" w:sz="0" w:space="0" w:color="auto"/>
        <w:right w:val="none" w:sz="0" w:space="0" w:color="auto"/>
      </w:divBdr>
      <w:divsChild>
        <w:div w:id="1465544295">
          <w:marLeft w:val="0"/>
          <w:marRight w:val="0"/>
          <w:marTop w:val="0"/>
          <w:marBottom w:val="0"/>
          <w:divBdr>
            <w:top w:val="none" w:sz="0" w:space="0" w:color="auto"/>
            <w:left w:val="none" w:sz="0" w:space="0" w:color="auto"/>
            <w:bottom w:val="none" w:sz="0" w:space="0" w:color="auto"/>
            <w:right w:val="none" w:sz="0" w:space="0" w:color="auto"/>
          </w:divBdr>
        </w:div>
      </w:divsChild>
    </w:div>
    <w:div w:id="515969874">
      <w:marLeft w:val="0"/>
      <w:marRight w:val="0"/>
      <w:marTop w:val="0"/>
      <w:marBottom w:val="0"/>
      <w:divBdr>
        <w:top w:val="none" w:sz="0" w:space="0" w:color="auto"/>
        <w:left w:val="none" w:sz="0" w:space="0" w:color="auto"/>
        <w:bottom w:val="none" w:sz="0" w:space="0" w:color="auto"/>
        <w:right w:val="none" w:sz="0" w:space="0" w:color="auto"/>
      </w:divBdr>
      <w:divsChild>
        <w:div w:id="46343912">
          <w:marLeft w:val="0"/>
          <w:marRight w:val="0"/>
          <w:marTop w:val="0"/>
          <w:marBottom w:val="0"/>
          <w:divBdr>
            <w:top w:val="none" w:sz="0" w:space="0" w:color="auto"/>
            <w:left w:val="none" w:sz="0" w:space="0" w:color="auto"/>
            <w:bottom w:val="none" w:sz="0" w:space="0" w:color="auto"/>
            <w:right w:val="none" w:sz="0" w:space="0" w:color="auto"/>
          </w:divBdr>
        </w:div>
      </w:divsChild>
    </w:div>
    <w:div w:id="518080945">
      <w:marLeft w:val="0"/>
      <w:marRight w:val="0"/>
      <w:marTop w:val="0"/>
      <w:marBottom w:val="0"/>
      <w:divBdr>
        <w:top w:val="none" w:sz="0" w:space="0" w:color="auto"/>
        <w:left w:val="none" w:sz="0" w:space="0" w:color="auto"/>
        <w:bottom w:val="none" w:sz="0" w:space="0" w:color="auto"/>
        <w:right w:val="none" w:sz="0" w:space="0" w:color="auto"/>
      </w:divBdr>
      <w:divsChild>
        <w:div w:id="1283540864">
          <w:marLeft w:val="0"/>
          <w:marRight w:val="0"/>
          <w:marTop w:val="0"/>
          <w:marBottom w:val="0"/>
          <w:divBdr>
            <w:top w:val="none" w:sz="0" w:space="0" w:color="auto"/>
            <w:left w:val="none" w:sz="0" w:space="0" w:color="auto"/>
            <w:bottom w:val="none" w:sz="0" w:space="0" w:color="auto"/>
            <w:right w:val="none" w:sz="0" w:space="0" w:color="auto"/>
          </w:divBdr>
        </w:div>
      </w:divsChild>
    </w:div>
    <w:div w:id="523830322">
      <w:marLeft w:val="0"/>
      <w:marRight w:val="0"/>
      <w:marTop w:val="0"/>
      <w:marBottom w:val="0"/>
      <w:divBdr>
        <w:top w:val="none" w:sz="0" w:space="0" w:color="auto"/>
        <w:left w:val="none" w:sz="0" w:space="0" w:color="auto"/>
        <w:bottom w:val="none" w:sz="0" w:space="0" w:color="auto"/>
        <w:right w:val="none" w:sz="0" w:space="0" w:color="auto"/>
      </w:divBdr>
      <w:divsChild>
        <w:div w:id="872153876">
          <w:marLeft w:val="0"/>
          <w:marRight w:val="0"/>
          <w:marTop w:val="0"/>
          <w:marBottom w:val="0"/>
          <w:divBdr>
            <w:top w:val="none" w:sz="0" w:space="0" w:color="auto"/>
            <w:left w:val="none" w:sz="0" w:space="0" w:color="auto"/>
            <w:bottom w:val="none" w:sz="0" w:space="0" w:color="auto"/>
            <w:right w:val="none" w:sz="0" w:space="0" w:color="auto"/>
          </w:divBdr>
        </w:div>
      </w:divsChild>
    </w:div>
    <w:div w:id="524293073">
      <w:marLeft w:val="0"/>
      <w:marRight w:val="0"/>
      <w:marTop w:val="0"/>
      <w:marBottom w:val="0"/>
      <w:divBdr>
        <w:top w:val="none" w:sz="0" w:space="0" w:color="auto"/>
        <w:left w:val="none" w:sz="0" w:space="0" w:color="auto"/>
        <w:bottom w:val="none" w:sz="0" w:space="0" w:color="auto"/>
        <w:right w:val="none" w:sz="0" w:space="0" w:color="auto"/>
      </w:divBdr>
      <w:divsChild>
        <w:div w:id="1186214456">
          <w:marLeft w:val="0"/>
          <w:marRight w:val="0"/>
          <w:marTop w:val="0"/>
          <w:marBottom w:val="0"/>
          <w:divBdr>
            <w:top w:val="none" w:sz="0" w:space="0" w:color="auto"/>
            <w:left w:val="none" w:sz="0" w:space="0" w:color="auto"/>
            <w:bottom w:val="none" w:sz="0" w:space="0" w:color="auto"/>
            <w:right w:val="none" w:sz="0" w:space="0" w:color="auto"/>
          </w:divBdr>
        </w:div>
      </w:divsChild>
    </w:div>
    <w:div w:id="539318747">
      <w:marLeft w:val="0"/>
      <w:marRight w:val="0"/>
      <w:marTop w:val="0"/>
      <w:marBottom w:val="0"/>
      <w:divBdr>
        <w:top w:val="none" w:sz="0" w:space="0" w:color="auto"/>
        <w:left w:val="none" w:sz="0" w:space="0" w:color="auto"/>
        <w:bottom w:val="none" w:sz="0" w:space="0" w:color="auto"/>
        <w:right w:val="none" w:sz="0" w:space="0" w:color="auto"/>
      </w:divBdr>
      <w:divsChild>
        <w:div w:id="912355493">
          <w:marLeft w:val="0"/>
          <w:marRight w:val="0"/>
          <w:marTop w:val="0"/>
          <w:marBottom w:val="0"/>
          <w:divBdr>
            <w:top w:val="none" w:sz="0" w:space="0" w:color="auto"/>
            <w:left w:val="none" w:sz="0" w:space="0" w:color="auto"/>
            <w:bottom w:val="none" w:sz="0" w:space="0" w:color="auto"/>
            <w:right w:val="none" w:sz="0" w:space="0" w:color="auto"/>
          </w:divBdr>
        </w:div>
      </w:divsChild>
    </w:div>
    <w:div w:id="544874012">
      <w:marLeft w:val="0"/>
      <w:marRight w:val="0"/>
      <w:marTop w:val="0"/>
      <w:marBottom w:val="0"/>
      <w:divBdr>
        <w:top w:val="none" w:sz="0" w:space="0" w:color="auto"/>
        <w:left w:val="none" w:sz="0" w:space="0" w:color="auto"/>
        <w:bottom w:val="none" w:sz="0" w:space="0" w:color="auto"/>
        <w:right w:val="none" w:sz="0" w:space="0" w:color="auto"/>
      </w:divBdr>
      <w:divsChild>
        <w:div w:id="1118791194">
          <w:marLeft w:val="0"/>
          <w:marRight w:val="0"/>
          <w:marTop w:val="0"/>
          <w:marBottom w:val="0"/>
          <w:divBdr>
            <w:top w:val="none" w:sz="0" w:space="0" w:color="auto"/>
            <w:left w:val="none" w:sz="0" w:space="0" w:color="auto"/>
            <w:bottom w:val="none" w:sz="0" w:space="0" w:color="auto"/>
            <w:right w:val="none" w:sz="0" w:space="0" w:color="auto"/>
          </w:divBdr>
        </w:div>
      </w:divsChild>
    </w:div>
    <w:div w:id="549534972">
      <w:marLeft w:val="0"/>
      <w:marRight w:val="0"/>
      <w:marTop w:val="0"/>
      <w:marBottom w:val="0"/>
      <w:divBdr>
        <w:top w:val="none" w:sz="0" w:space="0" w:color="auto"/>
        <w:left w:val="none" w:sz="0" w:space="0" w:color="auto"/>
        <w:bottom w:val="none" w:sz="0" w:space="0" w:color="auto"/>
        <w:right w:val="none" w:sz="0" w:space="0" w:color="auto"/>
      </w:divBdr>
      <w:divsChild>
        <w:div w:id="1865704416">
          <w:marLeft w:val="0"/>
          <w:marRight w:val="0"/>
          <w:marTop w:val="0"/>
          <w:marBottom w:val="0"/>
          <w:divBdr>
            <w:top w:val="none" w:sz="0" w:space="0" w:color="auto"/>
            <w:left w:val="none" w:sz="0" w:space="0" w:color="auto"/>
            <w:bottom w:val="none" w:sz="0" w:space="0" w:color="auto"/>
            <w:right w:val="none" w:sz="0" w:space="0" w:color="auto"/>
          </w:divBdr>
        </w:div>
      </w:divsChild>
    </w:div>
    <w:div w:id="562302257">
      <w:marLeft w:val="0"/>
      <w:marRight w:val="0"/>
      <w:marTop w:val="0"/>
      <w:marBottom w:val="0"/>
      <w:divBdr>
        <w:top w:val="none" w:sz="0" w:space="0" w:color="auto"/>
        <w:left w:val="none" w:sz="0" w:space="0" w:color="auto"/>
        <w:bottom w:val="none" w:sz="0" w:space="0" w:color="auto"/>
        <w:right w:val="none" w:sz="0" w:space="0" w:color="auto"/>
      </w:divBdr>
      <w:divsChild>
        <w:div w:id="1194490302">
          <w:marLeft w:val="0"/>
          <w:marRight w:val="0"/>
          <w:marTop w:val="0"/>
          <w:marBottom w:val="0"/>
          <w:divBdr>
            <w:top w:val="none" w:sz="0" w:space="0" w:color="auto"/>
            <w:left w:val="none" w:sz="0" w:space="0" w:color="auto"/>
            <w:bottom w:val="none" w:sz="0" w:space="0" w:color="auto"/>
            <w:right w:val="none" w:sz="0" w:space="0" w:color="auto"/>
          </w:divBdr>
        </w:div>
      </w:divsChild>
    </w:div>
    <w:div w:id="568882787">
      <w:marLeft w:val="0"/>
      <w:marRight w:val="0"/>
      <w:marTop w:val="0"/>
      <w:marBottom w:val="0"/>
      <w:divBdr>
        <w:top w:val="none" w:sz="0" w:space="0" w:color="auto"/>
        <w:left w:val="none" w:sz="0" w:space="0" w:color="auto"/>
        <w:bottom w:val="none" w:sz="0" w:space="0" w:color="auto"/>
        <w:right w:val="none" w:sz="0" w:space="0" w:color="auto"/>
      </w:divBdr>
      <w:divsChild>
        <w:div w:id="419916144">
          <w:marLeft w:val="0"/>
          <w:marRight w:val="0"/>
          <w:marTop w:val="0"/>
          <w:marBottom w:val="0"/>
          <w:divBdr>
            <w:top w:val="none" w:sz="0" w:space="0" w:color="auto"/>
            <w:left w:val="none" w:sz="0" w:space="0" w:color="auto"/>
            <w:bottom w:val="none" w:sz="0" w:space="0" w:color="auto"/>
            <w:right w:val="none" w:sz="0" w:space="0" w:color="auto"/>
          </w:divBdr>
        </w:div>
      </w:divsChild>
    </w:div>
    <w:div w:id="578289987">
      <w:marLeft w:val="0"/>
      <w:marRight w:val="0"/>
      <w:marTop w:val="0"/>
      <w:marBottom w:val="0"/>
      <w:divBdr>
        <w:top w:val="none" w:sz="0" w:space="0" w:color="auto"/>
        <w:left w:val="none" w:sz="0" w:space="0" w:color="auto"/>
        <w:bottom w:val="none" w:sz="0" w:space="0" w:color="auto"/>
        <w:right w:val="none" w:sz="0" w:space="0" w:color="auto"/>
      </w:divBdr>
      <w:divsChild>
        <w:div w:id="306865373">
          <w:marLeft w:val="0"/>
          <w:marRight w:val="0"/>
          <w:marTop w:val="0"/>
          <w:marBottom w:val="0"/>
          <w:divBdr>
            <w:top w:val="none" w:sz="0" w:space="0" w:color="auto"/>
            <w:left w:val="none" w:sz="0" w:space="0" w:color="auto"/>
            <w:bottom w:val="none" w:sz="0" w:space="0" w:color="auto"/>
            <w:right w:val="none" w:sz="0" w:space="0" w:color="auto"/>
          </w:divBdr>
        </w:div>
      </w:divsChild>
    </w:div>
    <w:div w:id="581260002">
      <w:marLeft w:val="0"/>
      <w:marRight w:val="0"/>
      <w:marTop w:val="0"/>
      <w:marBottom w:val="0"/>
      <w:divBdr>
        <w:top w:val="none" w:sz="0" w:space="0" w:color="auto"/>
        <w:left w:val="none" w:sz="0" w:space="0" w:color="auto"/>
        <w:bottom w:val="none" w:sz="0" w:space="0" w:color="auto"/>
        <w:right w:val="none" w:sz="0" w:space="0" w:color="auto"/>
      </w:divBdr>
      <w:divsChild>
        <w:div w:id="102851375">
          <w:marLeft w:val="0"/>
          <w:marRight w:val="0"/>
          <w:marTop w:val="0"/>
          <w:marBottom w:val="0"/>
          <w:divBdr>
            <w:top w:val="none" w:sz="0" w:space="0" w:color="auto"/>
            <w:left w:val="none" w:sz="0" w:space="0" w:color="auto"/>
            <w:bottom w:val="none" w:sz="0" w:space="0" w:color="auto"/>
            <w:right w:val="none" w:sz="0" w:space="0" w:color="auto"/>
          </w:divBdr>
        </w:div>
      </w:divsChild>
    </w:div>
    <w:div w:id="583077959">
      <w:bodyDiv w:val="1"/>
      <w:marLeft w:val="0"/>
      <w:marRight w:val="0"/>
      <w:marTop w:val="0"/>
      <w:marBottom w:val="0"/>
      <w:divBdr>
        <w:top w:val="none" w:sz="0" w:space="0" w:color="auto"/>
        <w:left w:val="none" w:sz="0" w:space="0" w:color="auto"/>
        <w:bottom w:val="none" w:sz="0" w:space="0" w:color="auto"/>
        <w:right w:val="none" w:sz="0" w:space="0" w:color="auto"/>
      </w:divBdr>
    </w:div>
    <w:div w:id="591355420">
      <w:marLeft w:val="0"/>
      <w:marRight w:val="0"/>
      <w:marTop w:val="0"/>
      <w:marBottom w:val="0"/>
      <w:divBdr>
        <w:top w:val="none" w:sz="0" w:space="0" w:color="auto"/>
        <w:left w:val="none" w:sz="0" w:space="0" w:color="auto"/>
        <w:bottom w:val="none" w:sz="0" w:space="0" w:color="auto"/>
        <w:right w:val="none" w:sz="0" w:space="0" w:color="auto"/>
      </w:divBdr>
      <w:divsChild>
        <w:div w:id="775294724">
          <w:marLeft w:val="0"/>
          <w:marRight w:val="0"/>
          <w:marTop w:val="0"/>
          <w:marBottom w:val="0"/>
          <w:divBdr>
            <w:top w:val="none" w:sz="0" w:space="0" w:color="auto"/>
            <w:left w:val="none" w:sz="0" w:space="0" w:color="auto"/>
            <w:bottom w:val="none" w:sz="0" w:space="0" w:color="auto"/>
            <w:right w:val="none" w:sz="0" w:space="0" w:color="auto"/>
          </w:divBdr>
        </w:div>
      </w:divsChild>
    </w:div>
    <w:div w:id="592474857">
      <w:marLeft w:val="0"/>
      <w:marRight w:val="0"/>
      <w:marTop w:val="0"/>
      <w:marBottom w:val="0"/>
      <w:divBdr>
        <w:top w:val="none" w:sz="0" w:space="0" w:color="auto"/>
        <w:left w:val="none" w:sz="0" w:space="0" w:color="auto"/>
        <w:bottom w:val="none" w:sz="0" w:space="0" w:color="auto"/>
        <w:right w:val="none" w:sz="0" w:space="0" w:color="auto"/>
      </w:divBdr>
    </w:div>
    <w:div w:id="601649728">
      <w:marLeft w:val="0"/>
      <w:marRight w:val="0"/>
      <w:marTop w:val="0"/>
      <w:marBottom w:val="0"/>
      <w:divBdr>
        <w:top w:val="none" w:sz="0" w:space="0" w:color="auto"/>
        <w:left w:val="none" w:sz="0" w:space="0" w:color="auto"/>
        <w:bottom w:val="none" w:sz="0" w:space="0" w:color="auto"/>
        <w:right w:val="none" w:sz="0" w:space="0" w:color="auto"/>
      </w:divBdr>
      <w:divsChild>
        <w:div w:id="1310984450">
          <w:marLeft w:val="0"/>
          <w:marRight w:val="0"/>
          <w:marTop w:val="0"/>
          <w:marBottom w:val="0"/>
          <w:divBdr>
            <w:top w:val="none" w:sz="0" w:space="0" w:color="auto"/>
            <w:left w:val="none" w:sz="0" w:space="0" w:color="auto"/>
            <w:bottom w:val="none" w:sz="0" w:space="0" w:color="auto"/>
            <w:right w:val="none" w:sz="0" w:space="0" w:color="auto"/>
          </w:divBdr>
        </w:div>
      </w:divsChild>
    </w:div>
    <w:div w:id="603461244">
      <w:marLeft w:val="0"/>
      <w:marRight w:val="0"/>
      <w:marTop w:val="0"/>
      <w:marBottom w:val="0"/>
      <w:divBdr>
        <w:top w:val="none" w:sz="0" w:space="0" w:color="auto"/>
        <w:left w:val="none" w:sz="0" w:space="0" w:color="auto"/>
        <w:bottom w:val="none" w:sz="0" w:space="0" w:color="auto"/>
        <w:right w:val="none" w:sz="0" w:space="0" w:color="auto"/>
      </w:divBdr>
      <w:divsChild>
        <w:div w:id="896086003">
          <w:marLeft w:val="0"/>
          <w:marRight w:val="0"/>
          <w:marTop w:val="0"/>
          <w:marBottom w:val="0"/>
          <w:divBdr>
            <w:top w:val="none" w:sz="0" w:space="0" w:color="auto"/>
            <w:left w:val="none" w:sz="0" w:space="0" w:color="auto"/>
            <w:bottom w:val="none" w:sz="0" w:space="0" w:color="auto"/>
            <w:right w:val="none" w:sz="0" w:space="0" w:color="auto"/>
          </w:divBdr>
        </w:div>
      </w:divsChild>
    </w:div>
    <w:div w:id="619805198">
      <w:marLeft w:val="0"/>
      <w:marRight w:val="0"/>
      <w:marTop w:val="0"/>
      <w:marBottom w:val="0"/>
      <w:divBdr>
        <w:top w:val="none" w:sz="0" w:space="0" w:color="auto"/>
        <w:left w:val="none" w:sz="0" w:space="0" w:color="auto"/>
        <w:bottom w:val="none" w:sz="0" w:space="0" w:color="auto"/>
        <w:right w:val="none" w:sz="0" w:space="0" w:color="auto"/>
      </w:divBdr>
      <w:divsChild>
        <w:div w:id="1879975890">
          <w:marLeft w:val="0"/>
          <w:marRight w:val="0"/>
          <w:marTop w:val="0"/>
          <w:marBottom w:val="0"/>
          <w:divBdr>
            <w:top w:val="none" w:sz="0" w:space="0" w:color="auto"/>
            <w:left w:val="none" w:sz="0" w:space="0" w:color="auto"/>
            <w:bottom w:val="none" w:sz="0" w:space="0" w:color="auto"/>
            <w:right w:val="none" w:sz="0" w:space="0" w:color="auto"/>
          </w:divBdr>
        </w:div>
      </w:divsChild>
    </w:div>
    <w:div w:id="625505495">
      <w:marLeft w:val="0"/>
      <w:marRight w:val="0"/>
      <w:marTop w:val="0"/>
      <w:marBottom w:val="0"/>
      <w:divBdr>
        <w:top w:val="none" w:sz="0" w:space="0" w:color="auto"/>
        <w:left w:val="none" w:sz="0" w:space="0" w:color="auto"/>
        <w:bottom w:val="none" w:sz="0" w:space="0" w:color="auto"/>
        <w:right w:val="none" w:sz="0" w:space="0" w:color="auto"/>
      </w:divBdr>
      <w:divsChild>
        <w:div w:id="886255313">
          <w:marLeft w:val="0"/>
          <w:marRight w:val="0"/>
          <w:marTop w:val="0"/>
          <w:marBottom w:val="0"/>
          <w:divBdr>
            <w:top w:val="none" w:sz="0" w:space="0" w:color="auto"/>
            <w:left w:val="none" w:sz="0" w:space="0" w:color="auto"/>
            <w:bottom w:val="none" w:sz="0" w:space="0" w:color="auto"/>
            <w:right w:val="none" w:sz="0" w:space="0" w:color="auto"/>
          </w:divBdr>
        </w:div>
      </w:divsChild>
    </w:div>
    <w:div w:id="629166657">
      <w:marLeft w:val="0"/>
      <w:marRight w:val="0"/>
      <w:marTop w:val="0"/>
      <w:marBottom w:val="0"/>
      <w:divBdr>
        <w:top w:val="none" w:sz="0" w:space="0" w:color="auto"/>
        <w:left w:val="none" w:sz="0" w:space="0" w:color="auto"/>
        <w:bottom w:val="none" w:sz="0" w:space="0" w:color="auto"/>
        <w:right w:val="none" w:sz="0" w:space="0" w:color="auto"/>
      </w:divBdr>
      <w:divsChild>
        <w:div w:id="21371606">
          <w:marLeft w:val="0"/>
          <w:marRight w:val="0"/>
          <w:marTop w:val="0"/>
          <w:marBottom w:val="0"/>
          <w:divBdr>
            <w:top w:val="none" w:sz="0" w:space="0" w:color="auto"/>
            <w:left w:val="none" w:sz="0" w:space="0" w:color="auto"/>
            <w:bottom w:val="none" w:sz="0" w:space="0" w:color="auto"/>
            <w:right w:val="none" w:sz="0" w:space="0" w:color="auto"/>
          </w:divBdr>
        </w:div>
      </w:divsChild>
    </w:div>
    <w:div w:id="634607965">
      <w:marLeft w:val="0"/>
      <w:marRight w:val="0"/>
      <w:marTop w:val="0"/>
      <w:marBottom w:val="0"/>
      <w:divBdr>
        <w:top w:val="none" w:sz="0" w:space="0" w:color="auto"/>
        <w:left w:val="none" w:sz="0" w:space="0" w:color="auto"/>
        <w:bottom w:val="none" w:sz="0" w:space="0" w:color="auto"/>
        <w:right w:val="none" w:sz="0" w:space="0" w:color="auto"/>
      </w:divBdr>
      <w:divsChild>
        <w:div w:id="1698657005">
          <w:marLeft w:val="0"/>
          <w:marRight w:val="0"/>
          <w:marTop w:val="0"/>
          <w:marBottom w:val="0"/>
          <w:divBdr>
            <w:top w:val="none" w:sz="0" w:space="0" w:color="auto"/>
            <w:left w:val="none" w:sz="0" w:space="0" w:color="auto"/>
            <w:bottom w:val="none" w:sz="0" w:space="0" w:color="auto"/>
            <w:right w:val="none" w:sz="0" w:space="0" w:color="auto"/>
          </w:divBdr>
        </w:div>
      </w:divsChild>
    </w:div>
    <w:div w:id="635843540">
      <w:marLeft w:val="0"/>
      <w:marRight w:val="0"/>
      <w:marTop w:val="0"/>
      <w:marBottom w:val="0"/>
      <w:divBdr>
        <w:top w:val="none" w:sz="0" w:space="0" w:color="auto"/>
        <w:left w:val="none" w:sz="0" w:space="0" w:color="auto"/>
        <w:bottom w:val="none" w:sz="0" w:space="0" w:color="auto"/>
        <w:right w:val="none" w:sz="0" w:space="0" w:color="auto"/>
      </w:divBdr>
      <w:divsChild>
        <w:div w:id="1788353515">
          <w:marLeft w:val="0"/>
          <w:marRight w:val="0"/>
          <w:marTop w:val="0"/>
          <w:marBottom w:val="0"/>
          <w:divBdr>
            <w:top w:val="none" w:sz="0" w:space="0" w:color="auto"/>
            <w:left w:val="none" w:sz="0" w:space="0" w:color="auto"/>
            <w:bottom w:val="none" w:sz="0" w:space="0" w:color="auto"/>
            <w:right w:val="none" w:sz="0" w:space="0" w:color="auto"/>
          </w:divBdr>
        </w:div>
      </w:divsChild>
    </w:div>
    <w:div w:id="638072727">
      <w:marLeft w:val="0"/>
      <w:marRight w:val="0"/>
      <w:marTop w:val="0"/>
      <w:marBottom w:val="0"/>
      <w:divBdr>
        <w:top w:val="none" w:sz="0" w:space="0" w:color="auto"/>
        <w:left w:val="none" w:sz="0" w:space="0" w:color="auto"/>
        <w:bottom w:val="none" w:sz="0" w:space="0" w:color="auto"/>
        <w:right w:val="none" w:sz="0" w:space="0" w:color="auto"/>
      </w:divBdr>
      <w:divsChild>
        <w:div w:id="1029841269">
          <w:marLeft w:val="0"/>
          <w:marRight w:val="0"/>
          <w:marTop w:val="0"/>
          <w:marBottom w:val="0"/>
          <w:divBdr>
            <w:top w:val="none" w:sz="0" w:space="0" w:color="auto"/>
            <w:left w:val="none" w:sz="0" w:space="0" w:color="auto"/>
            <w:bottom w:val="none" w:sz="0" w:space="0" w:color="auto"/>
            <w:right w:val="none" w:sz="0" w:space="0" w:color="auto"/>
          </w:divBdr>
        </w:div>
      </w:divsChild>
    </w:div>
    <w:div w:id="642659427">
      <w:marLeft w:val="0"/>
      <w:marRight w:val="0"/>
      <w:marTop w:val="0"/>
      <w:marBottom w:val="0"/>
      <w:divBdr>
        <w:top w:val="none" w:sz="0" w:space="0" w:color="auto"/>
        <w:left w:val="none" w:sz="0" w:space="0" w:color="auto"/>
        <w:bottom w:val="none" w:sz="0" w:space="0" w:color="auto"/>
        <w:right w:val="none" w:sz="0" w:space="0" w:color="auto"/>
      </w:divBdr>
      <w:divsChild>
        <w:div w:id="286619327">
          <w:marLeft w:val="0"/>
          <w:marRight w:val="0"/>
          <w:marTop w:val="0"/>
          <w:marBottom w:val="0"/>
          <w:divBdr>
            <w:top w:val="none" w:sz="0" w:space="0" w:color="auto"/>
            <w:left w:val="none" w:sz="0" w:space="0" w:color="auto"/>
            <w:bottom w:val="none" w:sz="0" w:space="0" w:color="auto"/>
            <w:right w:val="none" w:sz="0" w:space="0" w:color="auto"/>
          </w:divBdr>
        </w:div>
      </w:divsChild>
    </w:div>
    <w:div w:id="653411666">
      <w:marLeft w:val="0"/>
      <w:marRight w:val="0"/>
      <w:marTop w:val="0"/>
      <w:marBottom w:val="0"/>
      <w:divBdr>
        <w:top w:val="none" w:sz="0" w:space="0" w:color="auto"/>
        <w:left w:val="none" w:sz="0" w:space="0" w:color="auto"/>
        <w:bottom w:val="none" w:sz="0" w:space="0" w:color="auto"/>
        <w:right w:val="none" w:sz="0" w:space="0" w:color="auto"/>
      </w:divBdr>
      <w:divsChild>
        <w:div w:id="231428893">
          <w:marLeft w:val="0"/>
          <w:marRight w:val="0"/>
          <w:marTop w:val="0"/>
          <w:marBottom w:val="0"/>
          <w:divBdr>
            <w:top w:val="none" w:sz="0" w:space="0" w:color="auto"/>
            <w:left w:val="none" w:sz="0" w:space="0" w:color="auto"/>
            <w:bottom w:val="none" w:sz="0" w:space="0" w:color="auto"/>
            <w:right w:val="none" w:sz="0" w:space="0" w:color="auto"/>
          </w:divBdr>
        </w:div>
      </w:divsChild>
    </w:div>
    <w:div w:id="659699038">
      <w:marLeft w:val="0"/>
      <w:marRight w:val="0"/>
      <w:marTop w:val="0"/>
      <w:marBottom w:val="0"/>
      <w:divBdr>
        <w:top w:val="none" w:sz="0" w:space="0" w:color="auto"/>
        <w:left w:val="none" w:sz="0" w:space="0" w:color="auto"/>
        <w:bottom w:val="none" w:sz="0" w:space="0" w:color="auto"/>
        <w:right w:val="none" w:sz="0" w:space="0" w:color="auto"/>
      </w:divBdr>
      <w:divsChild>
        <w:div w:id="1329282373">
          <w:marLeft w:val="0"/>
          <w:marRight w:val="0"/>
          <w:marTop w:val="0"/>
          <w:marBottom w:val="0"/>
          <w:divBdr>
            <w:top w:val="none" w:sz="0" w:space="0" w:color="auto"/>
            <w:left w:val="none" w:sz="0" w:space="0" w:color="auto"/>
            <w:bottom w:val="none" w:sz="0" w:space="0" w:color="auto"/>
            <w:right w:val="none" w:sz="0" w:space="0" w:color="auto"/>
          </w:divBdr>
        </w:div>
      </w:divsChild>
    </w:div>
    <w:div w:id="660734799">
      <w:marLeft w:val="0"/>
      <w:marRight w:val="0"/>
      <w:marTop w:val="0"/>
      <w:marBottom w:val="0"/>
      <w:divBdr>
        <w:top w:val="none" w:sz="0" w:space="0" w:color="auto"/>
        <w:left w:val="none" w:sz="0" w:space="0" w:color="auto"/>
        <w:bottom w:val="none" w:sz="0" w:space="0" w:color="auto"/>
        <w:right w:val="none" w:sz="0" w:space="0" w:color="auto"/>
      </w:divBdr>
      <w:divsChild>
        <w:div w:id="601962120">
          <w:marLeft w:val="0"/>
          <w:marRight w:val="0"/>
          <w:marTop w:val="0"/>
          <w:marBottom w:val="0"/>
          <w:divBdr>
            <w:top w:val="none" w:sz="0" w:space="0" w:color="auto"/>
            <w:left w:val="none" w:sz="0" w:space="0" w:color="auto"/>
            <w:bottom w:val="none" w:sz="0" w:space="0" w:color="auto"/>
            <w:right w:val="none" w:sz="0" w:space="0" w:color="auto"/>
          </w:divBdr>
        </w:div>
      </w:divsChild>
    </w:div>
    <w:div w:id="674528231">
      <w:marLeft w:val="0"/>
      <w:marRight w:val="0"/>
      <w:marTop w:val="0"/>
      <w:marBottom w:val="0"/>
      <w:divBdr>
        <w:top w:val="none" w:sz="0" w:space="0" w:color="auto"/>
        <w:left w:val="none" w:sz="0" w:space="0" w:color="auto"/>
        <w:bottom w:val="none" w:sz="0" w:space="0" w:color="auto"/>
        <w:right w:val="none" w:sz="0" w:space="0" w:color="auto"/>
      </w:divBdr>
      <w:divsChild>
        <w:div w:id="203449579">
          <w:marLeft w:val="0"/>
          <w:marRight w:val="0"/>
          <w:marTop w:val="0"/>
          <w:marBottom w:val="0"/>
          <w:divBdr>
            <w:top w:val="none" w:sz="0" w:space="0" w:color="auto"/>
            <w:left w:val="none" w:sz="0" w:space="0" w:color="auto"/>
            <w:bottom w:val="none" w:sz="0" w:space="0" w:color="auto"/>
            <w:right w:val="none" w:sz="0" w:space="0" w:color="auto"/>
          </w:divBdr>
        </w:div>
      </w:divsChild>
    </w:div>
    <w:div w:id="698315279">
      <w:marLeft w:val="0"/>
      <w:marRight w:val="0"/>
      <w:marTop w:val="0"/>
      <w:marBottom w:val="0"/>
      <w:divBdr>
        <w:top w:val="none" w:sz="0" w:space="0" w:color="auto"/>
        <w:left w:val="none" w:sz="0" w:space="0" w:color="auto"/>
        <w:bottom w:val="none" w:sz="0" w:space="0" w:color="auto"/>
        <w:right w:val="none" w:sz="0" w:space="0" w:color="auto"/>
      </w:divBdr>
      <w:divsChild>
        <w:div w:id="1151405888">
          <w:marLeft w:val="0"/>
          <w:marRight w:val="0"/>
          <w:marTop w:val="0"/>
          <w:marBottom w:val="0"/>
          <w:divBdr>
            <w:top w:val="none" w:sz="0" w:space="0" w:color="auto"/>
            <w:left w:val="none" w:sz="0" w:space="0" w:color="auto"/>
            <w:bottom w:val="none" w:sz="0" w:space="0" w:color="auto"/>
            <w:right w:val="none" w:sz="0" w:space="0" w:color="auto"/>
          </w:divBdr>
        </w:div>
      </w:divsChild>
    </w:div>
    <w:div w:id="707608492">
      <w:marLeft w:val="0"/>
      <w:marRight w:val="0"/>
      <w:marTop w:val="0"/>
      <w:marBottom w:val="0"/>
      <w:divBdr>
        <w:top w:val="none" w:sz="0" w:space="0" w:color="auto"/>
        <w:left w:val="none" w:sz="0" w:space="0" w:color="auto"/>
        <w:bottom w:val="none" w:sz="0" w:space="0" w:color="auto"/>
        <w:right w:val="none" w:sz="0" w:space="0" w:color="auto"/>
      </w:divBdr>
      <w:divsChild>
        <w:div w:id="265313905">
          <w:marLeft w:val="0"/>
          <w:marRight w:val="0"/>
          <w:marTop w:val="0"/>
          <w:marBottom w:val="0"/>
          <w:divBdr>
            <w:top w:val="none" w:sz="0" w:space="0" w:color="auto"/>
            <w:left w:val="none" w:sz="0" w:space="0" w:color="auto"/>
            <w:bottom w:val="none" w:sz="0" w:space="0" w:color="auto"/>
            <w:right w:val="none" w:sz="0" w:space="0" w:color="auto"/>
          </w:divBdr>
        </w:div>
      </w:divsChild>
    </w:div>
    <w:div w:id="713848361">
      <w:marLeft w:val="0"/>
      <w:marRight w:val="0"/>
      <w:marTop w:val="0"/>
      <w:marBottom w:val="0"/>
      <w:divBdr>
        <w:top w:val="none" w:sz="0" w:space="0" w:color="auto"/>
        <w:left w:val="none" w:sz="0" w:space="0" w:color="auto"/>
        <w:bottom w:val="none" w:sz="0" w:space="0" w:color="auto"/>
        <w:right w:val="none" w:sz="0" w:space="0" w:color="auto"/>
      </w:divBdr>
      <w:divsChild>
        <w:div w:id="1446148683">
          <w:marLeft w:val="0"/>
          <w:marRight w:val="0"/>
          <w:marTop w:val="0"/>
          <w:marBottom w:val="0"/>
          <w:divBdr>
            <w:top w:val="none" w:sz="0" w:space="0" w:color="auto"/>
            <w:left w:val="none" w:sz="0" w:space="0" w:color="auto"/>
            <w:bottom w:val="none" w:sz="0" w:space="0" w:color="auto"/>
            <w:right w:val="none" w:sz="0" w:space="0" w:color="auto"/>
          </w:divBdr>
        </w:div>
      </w:divsChild>
    </w:div>
    <w:div w:id="749278906">
      <w:marLeft w:val="0"/>
      <w:marRight w:val="0"/>
      <w:marTop w:val="0"/>
      <w:marBottom w:val="0"/>
      <w:divBdr>
        <w:top w:val="none" w:sz="0" w:space="0" w:color="auto"/>
        <w:left w:val="none" w:sz="0" w:space="0" w:color="auto"/>
        <w:bottom w:val="none" w:sz="0" w:space="0" w:color="auto"/>
        <w:right w:val="none" w:sz="0" w:space="0" w:color="auto"/>
      </w:divBdr>
      <w:divsChild>
        <w:div w:id="438767772">
          <w:marLeft w:val="0"/>
          <w:marRight w:val="0"/>
          <w:marTop w:val="0"/>
          <w:marBottom w:val="0"/>
          <w:divBdr>
            <w:top w:val="none" w:sz="0" w:space="0" w:color="auto"/>
            <w:left w:val="none" w:sz="0" w:space="0" w:color="auto"/>
            <w:bottom w:val="none" w:sz="0" w:space="0" w:color="auto"/>
            <w:right w:val="none" w:sz="0" w:space="0" w:color="auto"/>
          </w:divBdr>
        </w:div>
      </w:divsChild>
    </w:div>
    <w:div w:id="759329487">
      <w:marLeft w:val="0"/>
      <w:marRight w:val="0"/>
      <w:marTop w:val="0"/>
      <w:marBottom w:val="0"/>
      <w:divBdr>
        <w:top w:val="none" w:sz="0" w:space="0" w:color="auto"/>
        <w:left w:val="none" w:sz="0" w:space="0" w:color="auto"/>
        <w:bottom w:val="none" w:sz="0" w:space="0" w:color="auto"/>
        <w:right w:val="none" w:sz="0" w:space="0" w:color="auto"/>
      </w:divBdr>
      <w:divsChild>
        <w:div w:id="1133907810">
          <w:marLeft w:val="0"/>
          <w:marRight w:val="0"/>
          <w:marTop w:val="0"/>
          <w:marBottom w:val="0"/>
          <w:divBdr>
            <w:top w:val="none" w:sz="0" w:space="0" w:color="auto"/>
            <w:left w:val="none" w:sz="0" w:space="0" w:color="auto"/>
            <w:bottom w:val="none" w:sz="0" w:space="0" w:color="auto"/>
            <w:right w:val="none" w:sz="0" w:space="0" w:color="auto"/>
          </w:divBdr>
        </w:div>
      </w:divsChild>
    </w:div>
    <w:div w:id="768501271">
      <w:marLeft w:val="0"/>
      <w:marRight w:val="0"/>
      <w:marTop w:val="0"/>
      <w:marBottom w:val="0"/>
      <w:divBdr>
        <w:top w:val="none" w:sz="0" w:space="0" w:color="auto"/>
        <w:left w:val="none" w:sz="0" w:space="0" w:color="auto"/>
        <w:bottom w:val="none" w:sz="0" w:space="0" w:color="auto"/>
        <w:right w:val="none" w:sz="0" w:space="0" w:color="auto"/>
      </w:divBdr>
      <w:divsChild>
        <w:div w:id="691341183">
          <w:marLeft w:val="0"/>
          <w:marRight w:val="0"/>
          <w:marTop w:val="0"/>
          <w:marBottom w:val="0"/>
          <w:divBdr>
            <w:top w:val="none" w:sz="0" w:space="0" w:color="auto"/>
            <w:left w:val="none" w:sz="0" w:space="0" w:color="auto"/>
            <w:bottom w:val="none" w:sz="0" w:space="0" w:color="auto"/>
            <w:right w:val="none" w:sz="0" w:space="0" w:color="auto"/>
          </w:divBdr>
        </w:div>
      </w:divsChild>
    </w:div>
    <w:div w:id="770272822">
      <w:marLeft w:val="0"/>
      <w:marRight w:val="0"/>
      <w:marTop w:val="0"/>
      <w:marBottom w:val="0"/>
      <w:divBdr>
        <w:top w:val="none" w:sz="0" w:space="0" w:color="auto"/>
        <w:left w:val="none" w:sz="0" w:space="0" w:color="auto"/>
        <w:bottom w:val="none" w:sz="0" w:space="0" w:color="auto"/>
        <w:right w:val="none" w:sz="0" w:space="0" w:color="auto"/>
      </w:divBdr>
      <w:divsChild>
        <w:div w:id="1190068692">
          <w:marLeft w:val="0"/>
          <w:marRight w:val="0"/>
          <w:marTop w:val="0"/>
          <w:marBottom w:val="0"/>
          <w:divBdr>
            <w:top w:val="none" w:sz="0" w:space="0" w:color="auto"/>
            <w:left w:val="none" w:sz="0" w:space="0" w:color="auto"/>
            <w:bottom w:val="none" w:sz="0" w:space="0" w:color="auto"/>
            <w:right w:val="none" w:sz="0" w:space="0" w:color="auto"/>
          </w:divBdr>
        </w:div>
      </w:divsChild>
    </w:div>
    <w:div w:id="825783849">
      <w:marLeft w:val="0"/>
      <w:marRight w:val="0"/>
      <w:marTop w:val="0"/>
      <w:marBottom w:val="0"/>
      <w:divBdr>
        <w:top w:val="none" w:sz="0" w:space="0" w:color="auto"/>
        <w:left w:val="none" w:sz="0" w:space="0" w:color="auto"/>
        <w:bottom w:val="none" w:sz="0" w:space="0" w:color="auto"/>
        <w:right w:val="none" w:sz="0" w:space="0" w:color="auto"/>
      </w:divBdr>
      <w:divsChild>
        <w:div w:id="862935378">
          <w:marLeft w:val="0"/>
          <w:marRight w:val="0"/>
          <w:marTop w:val="0"/>
          <w:marBottom w:val="0"/>
          <w:divBdr>
            <w:top w:val="none" w:sz="0" w:space="0" w:color="auto"/>
            <w:left w:val="none" w:sz="0" w:space="0" w:color="auto"/>
            <w:bottom w:val="none" w:sz="0" w:space="0" w:color="auto"/>
            <w:right w:val="none" w:sz="0" w:space="0" w:color="auto"/>
          </w:divBdr>
        </w:div>
      </w:divsChild>
    </w:div>
    <w:div w:id="831914361">
      <w:marLeft w:val="0"/>
      <w:marRight w:val="0"/>
      <w:marTop w:val="0"/>
      <w:marBottom w:val="0"/>
      <w:divBdr>
        <w:top w:val="none" w:sz="0" w:space="0" w:color="auto"/>
        <w:left w:val="none" w:sz="0" w:space="0" w:color="auto"/>
        <w:bottom w:val="none" w:sz="0" w:space="0" w:color="auto"/>
        <w:right w:val="none" w:sz="0" w:space="0" w:color="auto"/>
      </w:divBdr>
      <w:divsChild>
        <w:div w:id="142044789">
          <w:marLeft w:val="0"/>
          <w:marRight w:val="0"/>
          <w:marTop w:val="0"/>
          <w:marBottom w:val="0"/>
          <w:divBdr>
            <w:top w:val="none" w:sz="0" w:space="0" w:color="auto"/>
            <w:left w:val="none" w:sz="0" w:space="0" w:color="auto"/>
            <w:bottom w:val="none" w:sz="0" w:space="0" w:color="auto"/>
            <w:right w:val="none" w:sz="0" w:space="0" w:color="auto"/>
          </w:divBdr>
        </w:div>
      </w:divsChild>
    </w:div>
    <w:div w:id="843712399">
      <w:marLeft w:val="0"/>
      <w:marRight w:val="0"/>
      <w:marTop w:val="0"/>
      <w:marBottom w:val="0"/>
      <w:divBdr>
        <w:top w:val="none" w:sz="0" w:space="0" w:color="auto"/>
        <w:left w:val="none" w:sz="0" w:space="0" w:color="auto"/>
        <w:bottom w:val="none" w:sz="0" w:space="0" w:color="auto"/>
        <w:right w:val="none" w:sz="0" w:space="0" w:color="auto"/>
      </w:divBdr>
      <w:divsChild>
        <w:div w:id="1132749031">
          <w:marLeft w:val="0"/>
          <w:marRight w:val="0"/>
          <w:marTop w:val="0"/>
          <w:marBottom w:val="0"/>
          <w:divBdr>
            <w:top w:val="none" w:sz="0" w:space="0" w:color="auto"/>
            <w:left w:val="none" w:sz="0" w:space="0" w:color="auto"/>
            <w:bottom w:val="none" w:sz="0" w:space="0" w:color="auto"/>
            <w:right w:val="none" w:sz="0" w:space="0" w:color="auto"/>
          </w:divBdr>
        </w:div>
      </w:divsChild>
    </w:div>
    <w:div w:id="854996683">
      <w:marLeft w:val="0"/>
      <w:marRight w:val="0"/>
      <w:marTop w:val="0"/>
      <w:marBottom w:val="0"/>
      <w:divBdr>
        <w:top w:val="none" w:sz="0" w:space="0" w:color="auto"/>
        <w:left w:val="none" w:sz="0" w:space="0" w:color="auto"/>
        <w:bottom w:val="none" w:sz="0" w:space="0" w:color="auto"/>
        <w:right w:val="none" w:sz="0" w:space="0" w:color="auto"/>
      </w:divBdr>
      <w:divsChild>
        <w:div w:id="57630014">
          <w:marLeft w:val="0"/>
          <w:marRight w:val="0"/>
          <w:marTop w:val="0"/>
          <w:marBottom w:val="0"/>
          <w:divBdr>
            <w:top w:val="none" w:sz="0" w:space="0" w:color="auto"/>
            <w:left w:val="none" w:sz="0" w:space="0" w:color="auto"/>
            <w:bottom w:val="none" w:sz="0" w:space="0" w:color="auto"/>
            <w:right w:val="none" w:sz="0" w:space="0" w:color="auto"/>
          </w:divBdr>
        </w:div>
      </w:divsChild>
    </w:div>
    <w:div w:id="863246322">
      <w:marLeft w:val="0"/>
      <w:marRight w:val="0"/>
      <w:marTop w:val="0"/>
      <w:marBottom w:val="0"/>
      <w:divBdr>
        <w:top w:val="none" w:sz="0" w:space="0" w:color="auto"/>
        <w:left w:val="none" w:sz="0" w:space="0" w:color="auto"/>
        <w:bottom w:val="none" w:sz="0" w:space="0" w:color="auto"/>
        <w:right w:val="none" w:sz="0" w:space="0" w:color="auto"/>
      </w:divBdr>
      <w:divsChild>
        <w:div w:id="1135371122">
          <w:marLeft w:val="0"/>
          <w:marRight w:val="0"/>
          <w:marTop w:val="0"/>
          <w:marBottom w:val="0"/>
          <w:divBdr>
            <w:top w:val="none" w:sz="0" w:space="0" w:color="auto"/>
            <w:left w:val="none" w:sz="0" w:space="0" w:color="auto"/>
            <w:bottom w:val="none" w:sz="0" w:space="0" w:color="auto"/>
            <w:right w:val="none" w:sz="0" w:space="0" w:color="auto"/>
          </w:divBdr>
        </w:div>
      </w:divsChild>
    </w:div>
    <w:div w:id="880215029">
      <w:marLeft w:val="0"/>
      <w:marRight w:val="0"/>
      <w:marTop w:val="0"/>
      <w:marBottom w:val="0"/>
      <w:divBdr>
        <w:top w:val="none" w:sz="0" w:space="0" w:color="auto"/>
        <w:left w:val="none" w:sz="0" w:space="0" w:color="auto"/>
        <w:bottom w:val="none" w:sz="0" w:space="0" w:color="auto"/>
        <w:right w:val="none" w:sz="0" w:space="0" w:color="auto"/>
      </w:divBdr>
      <w:divsChild>
        <w:div w:id="1747066763">
          <w:marLeft w:val="0"/>
          <w:marRight w:val="0"/>
          <w:marTop w:val="0"/>
          <w:marBottom w:val="0"/>
          <w:divBdr>
            <w:top w:val="none" w:sz="0" w:space="0" w:color="auto"/>
            <w:left w:val="none" w:sz="0" w:space="0" w:color="auto"/>
            <w:bottom w:val="none" w:sz="0" w:space="0" w:color="auto"/>
            <w:right w:val="none" w:sz="0" w:space="0" w:color="auto"/>
          </w:divBdr>
        </w:div>
      </w:divsChild>
    </w:div>
    <w:div w:id="884683413">
      <w:marLeft w:val="0"/>
      <w:marRight w:val="0"/>
      <w:marTop w:val="0"/>
      <w:marBottom w:val="0"/>
      <w:divBdr>
        <w:top w:val="none" w:sz="0" w:space="0" w:color="auto"/>
        <w:left w:val="none" w:sz="0" w:space="0" w:color="auto"/>
        <w:bottom w:val="none" w:sz="0" w:space="0" w:color="auto"/>
        <w:right w:val="none" w:sz="0" w:space="0" w:color="auto"/>
      </w:divBdr>
      <w:divsChild>
        <w:div w:id="1295208985">
          <w:marLeft w:val="0"/>
          <w:marRight w:val="0"/>
          <w:marTop w:val="0"/>
          <w:marBottom w:val="0"/>
          <w:divBdr>
            <w:top w:val="none" w:sz="0" w:space="0" w:color="auto"/>
            <w:left w:val="none" w:sz="0" w:space="0" w:color="auto"/>
            <w:bottom w:val="none" w:sz="0" w:space="0" w:color="auto"/>
            <w:right w:val="none" w:sz="0" w:space="0" w:color="auto"/>
          </w:divBdr>
        </w:div>
      </w:divsChild>
    </w:div>
    <w:div w:id="891110803">
      <w:marLeft w:val="0"/>
      <w:marRight w:val="0"/>
      <w:marTop w:val="0"/>
      <w:marBottom w:val="0"/>
      <w:divBdr>
        <w:top w:val="none" w:sz="0" w:space="0" w:color="auto"/>
        <w:left w:val="none" w:sz="0" w:space="0" w:color="auto"/>
        <w:bottom w:val="none" w:sz="0" w:space="0" w:color="auto"/>
        <w:right w:val="none" w:sz="0" w:space="0" w:color="auto"/>
      </w:divBdr>
      <w:divsChild>
        <w:div w:id="1747145054">
          <w:marLeft w:val="0"/>
          <w:marRight w:val="0"/>
          <w:marTop w:val="0"/>
          <w:marBottom w:val="0"/>
          <w:divBdr>
            <w:top w:val="none" w:sz="0" w:space="0" w:color="auto"/>
            <w:left w:val="none" w:sz="0" w:space="0" w:color="auto"/>
            <w:bottom w:val="none" w:sz="0" w:space="0" w:color="auto"/>
            <w:right w:val="none" w:sz="0" w:space="0" w:color="auto"/>
          </w:divBdr>
        </w:div>
      </w:divsChild>
    </w:div>
    <w:div w:id="891379568">
      <w:marLeft w:val="0"/>
      <w:marRight w:val="0"/>
      <w:marTop w:val="0"/>
      <w:marBottom w:val="0"/>
      <w:divBdr>
        <w:top w:val="none" w:sz="0" w:space="0" w:color="auto"/>
        <w:left w:val="none" w:sz="0" w:space="0" w:color="auto"/>
        <w:bottom w:val="none" w:sz="0" w:space="0" w:color="auto"/>
        <w:right w:val="none" w:sz="0" w:space="0" w:color="auto"/>
      </w:divBdr>
      <w:divsChild>
        <w:div w:id="121852878">
          <w:marLeft w:val="0"/>
          <w:marRight w:val="0"/>
          <w:marTop w:val="0"/>
          <w:marBottom w:val="0"/>
          <w:divBdr>
            <w:top w:val="none" w:sz="0" w:space="0" w:color="auto"/>
            <w:left w:val="none" w:sz="0" w:space="0" w:color="auto"/>
            <w:bottom w:val="none" w:sz="0" w:space="0" w:color="auto"/>
            <w:right w:val="none" w:sz="0" w:space="0" w:color="auto"/>
          </w:divBdr>
        </w:div>
      </w:divsChild>
    </w:div>
    <w:div w:id="907808676">
      <w:marLeft w:val="0"/>
      <w:marRight w:val="0"/>
      <w:marTop w:val="0"/>
      <w:marBottom w:val="0"/>
      <w:divBdr>
        <w:top w:val="none" w:sz="0" w:space="0" w:color="auto"/>
        <w:left w:val="none" w:sz="0" w:space="0" w:color="auto"/>
        <w:bottom w:val="none" w:sz="0" w:space="0" w:color="auto"/>
        <w:right w:val="none" w:sz="0" w:space="0" w:color="auto"/>
      </w:divBdr>
      <w:divsChild>
        <w:div w:id="1630822675">
          <w:marLeft w:val="0"/>
          <w:marRight w:val="0"/>
          <w:marTop w:val="0"/>
          <w:marBottom w:val="0"/>
          <w:divBdr>
            <w:top w:val="none" w:sz="0" w:space="0" w:color="auto"/>
            <w:left w:val="none" w:sz="0" w:space="0" w:color="auto"/>
            <w:bottom w:val="none" w:sz="0" w:space="0" w:color="auto"/>
            <w:right w:val="none" w:sz="0" w:space="0" w:color="auto"/>
          </w:divBdr>
        </w:div>
      </w:divsChild>
    </w:div>
    <w:div w:id="912352777">
      <w:bodyDiv w:val="1"/>
      <w:marLeft w:val="0"/>
      <w:marRight w:val="0"/>
      <w:marTop w:val="0"/>
      <w:marBottom w:val="0"/>
      <w:divBdr>
        <w:top w:val="none" w:sz="0" w:space="0" w:color="auto"/>
        <w:left w:val="none" w:sz="0" w:space="0" w:color="auto"/>
        <w:bottom w:val="none" w:sz="0" w:space="0" w:color="auto"/>
        <w:right w:val="none" w:sz="0" w:space="0" w:color="auto"/>
      </w:divBdr>
    </w:div>
    <w:div w:id="923298384">
      <w:marLeft w:val="0"/>
      <w:marRight w:val="0"/>
      <w:marTop w:val="0"/>
      <w:marBottom w:val="0"/>
      <w:divBdr>
        <w:top w:val="none" w:sz="0" w:space="0" w:color="auto"/>
        <w:left w:val="none" w:sz="0" w:space="0" w:color="auto"/>
        <w:bottom w:val="none" w:sz="0" w:space="0" w:color="auto"/>
        <w:right w:val="none" w:sz="0" w:space="0" w:color="auto"/>
      </w:divBdr>
      <w:divsChild>
        <w:div w:id="421731305">
          <w:marLeft w:val="0"/>
          <w:marRight w:val="0"/>
          <w:marTop w:val="0"/>
          <w:marBottom w:val="0"/>
          <w:divBdr>
            <w:top w:val="none" w:sz="0" w:space="0" w:color="auto"/>
            <w:left w:val="none" w:sz="0" w:space="0" w:color="auto"/>
            <w:bottom w:val="none" w:sz="0" w:space="0" w:color="auto"/>
            <w:right w:val="none" w:sz="0" w:space="0" w:color="auto"/>
          </w:divBdr>
        </w:div>
      </w:divsChild>
    </w:div>
    <w:div w:id="924726994">
      <w:marLeft w:val="0"/>
      <w:marRight w:val="0"/>
      <w:marTop w:val="0"/>
      <w:marBottom w:val="0"/>
      <w:divBdr>
        <w:top w:val="none" w:sz="0" w:space="0" w:color="auto"/>
        <w:left w:val="none" w:sz="0" w:space="0" w:color="auto"/>
        <w:bottom w:val="none" w:sz="0" w:space="0" w:color="auto"/>
        <w:right w:val="none" w:sz="0" w:space="0" w:color="auto"/>
      </w:divBdr>
      <w:divsChild>
        <w:div w:id="1304702994">
          <w:marLeft w:val="0"/>
          <w:marRight w:val="0"/>
          <w:marTop w:val="0"/>
          <w:marBottom w:val="0"/>
          <w:divBdr>
            <w:top w:val="none" w:sz="0" w:space="0" w:color="auto"/>
            <w:left w:val="none" w:sz="0" w:space="0" w:color="auto"/>
            <w:bottom w:val="none" w:sz="0" w:space="0" w:color="auto"/>
            <w:right w:val="none" w:sz="0" w:space="0" w:color="auto"/>
          </w:divBdr>
        </w:div>
      </w:divsChild>
    </w:div>
    <w:div w:id="925764885">
      <w:marLeft w:val="0"/>
      <w:marRight w:val="0"/>
      <w:marTop w:val="0"/>
      <w:marBottom w:val="0"/>
      <w:divBdr>
        <w:top w:val="none" w:sz="0" w:space="0" w:color="auto"/>
        <w:left w:val="none" w:sz="0" w:space="0" w:color="auto"/>
        <w:bottom w:val="none" w:sz="0" w:space="0" w:color="auto"/>
        <w:right w:val="none" w:sz="0" w:space="0" w:color="auto"/>
      </w:divBdr>
      <w:divsChild>
        <w:div w:id="660622116">
          <w:marLeft w:val="0"/>
          <w:marRight w:val="0"/>
          <w:marTop w:val="0"/>
          <w:marBottom w:val="0"/>
          <w:divBdr>
            <w:top w:val="none" w:sz="0" w:space="0" w:color="auto"/>
            <w:left w:val="none" w:sz="0" w:space="0" w:color="auto"/>
            <w:bottom w:val="none" w:sz="0" w:space="0" w:color="auto"/>
            <w:right w:val="none" w:sz="0" w:space="0" w:color="auto"/>
          </w:divBdr>
        </w:div>
      </w:divsChild>
    </w:div>
    <w:div w:id="929586530">
      <w:marLeft w:val="0"/>
      <w:marRight w:val="0"/>
      <w:marTop w:val="0"/>
      <w:marBottom w:val="0"/>
      <w:divBdr>
        <w:top w:val="none" w:sz="0" w:space="0" w:color="auto"/>
        <w:left w:val="none" w:sz="0" w:space="0" w:color="auto"/>
        <w:bottom w:val="none" w:sz="0" w:space="0" w:color="auto"/>
        <w:right w:val="none" w:sz="0" w:space="0" w:color="auto"/>
      </w:divBdr>
      <w:divsChild>
        <w:div w:id="683896985">
          <w:marLeft w:val="0"/>
          <w:marRight w:val="0"/>
          <w:marTop w:val="0"/>
          <w:marBottom w:val="0"/>
          <w:divBdr>
            <w:top w:val="none" w:sz="0" w:space="0" w:color="auto"/>
            <w:left w:val="none" w:sz="0" w:space="0" w:color="auto"/>
            <w:bottom w:val="none" w:sz="0" w:space="0" w:color="auto"/>
            <w:right w:val="none" w:sz="0" w:space="0" w:color="auto"/>
          </w:divBdr>
        </w:div>
      </w:divsChild>
    </w:div>
    <w:div w:id="937249275">
      <w:marLeft w:val="0"/>
      <w:marRight w:val="0"/>
      <w:marTop w:val="0"/>
      <w:marBottom w:val="0"/>
      <w:divBdr>
        <w:top w:val="none" w:sz="0" w:space="0" w:color="auto"/>
        <w:left w:val="none" w:sz="0" w:space="0" w:color="auto"/>
        <w:bottom w:val="none" w:sz="0" w:space="0" w:color="auto"/>
        <w:right w:val="none" w:sz="0" w:space="0" w:color="auto"/>
      </w:divBdr>
      <w:divsChild>
        <w:div w:id="1307512921">
          <w:marLeft w:val="0"/>
          <w:marRight w:val="0"/>
          <w:marTop w:val="0"/>
          <w:marBottom w:val="0"/>
          <w:divBdr>
            <w:top w:val="none" w:sz="0" w:space="0" w:color="auto"/>
            <w:left w:val="none" w:sz="0" w:space="0" w:color="auto"/>
            <w:bottom w:val="none" w:sz="0" w:space="0" w:color="auto"/>
            <w:right w:val="none" w:sz="0" w:space="0" w:color="auto"/>
          </w:divBdr>
        </w:div>
      </w:divsChild>
    </w:div>
    <w:div w:id="941719198">
      <w:marLeft w:val="0"/>
      <w:marRight w:val="0"/>
      <w:marTop w:val="0"/>
      <w:marBottom w:val="0"/>
      <w:divBdr>
        <w:top w:val="none" w:sz="0" w:space="0" w:color="auto"/>
        <w:left w:val="none" w:sz="0" w:space="0" w:color="auto"/>
        <w:bottom w:val="none" w:sz="0" w:space="0" w:color="auto"/>
        <w:right w:val="none" w:sz="0" w:space="0" w:color="auto"/>
      </w:divBdr>
      <w:divsChild>
        <w:div w:id="852260353">
          <w:marLeft w:val="0"/>
          <w:marRight w:val="0"/>
          <w:marTop w:val="0"/>
          <w:marBottom w:val="0"/>
          <w:divBdr>
            <w:top w:val="none" w:sz="0" w:space="0" w:color="auto"/>
            <w:left w:val="none" w:sz="0" w:space="0" w:color="auto"/>
            <w:bottom w:val="none" w:sz="0" w:space="0" w:color="auto"/>
            <w:right w:val="none" w:sz="0" w:space="0" w:color="auto"/>
          </w:divBdr>
        </w:div>
      </w:divsChild>
    </w:div>
    <w:div w:id="942497261">
      <w:marLeft w:val="0"/>
      <w:marRight w:val="0"/>
      <w:marTop w:val="0"/>
      <w:marBottom w:val="0"/>
      <w:divBdr>
        <w:top w:val="none" w:sz="0" w:space="0" w:color="auto"/>
        <w:left w:val="none" w:sz="0" w:space="0" w:color="auto"/>
        <w:bottom w:val="none" w:sz="0" w:space="0" w:color="auto"/>
        <w:right w:val="none" w:sz="0" w:space="0" w:color="auto"/>
      </w:divBdr>
      <w:divsChild>
        <w:div w:id="1303533899">
          <w:marLeft w:val="0"/>
          <w:marRight w:val="0"/>
          <w:marTop w:val="0"/>
          <w:marBottom w:val="0"/>
          <w:divBdr>
            <w:top w:val="none" w:sz="0" w:space="0" w:color="auto"/>
            <w:left w:val="none" w:sz="0" w:space="0" w:color="auto"/>
            <w:bottom w:val="none" w:sz="0" w:space="0" w:color="auto"/>
            <w:right w:val="none" w:sz="0" w:space="0" w:color="auto"/>
          </w:divBdr>
        </w:div>
      </w:divsChild>
    </w:div>
    <w:div w:id="943807225">
      <w:marLeft w:val="0"/>
      <w:marRight w:val="0"/>
      <w:marTop w:val="0"/>
      <w:marBottom w:val="0"/>
      <w:divBdr>
        <w:top w:val="none" w:sz="0" w:space="0" w:color="auto"/>
        <w:left w:val="none" w:sz="0" w:space="0" w:color="auto"/>
        <w:bottom w:val="none" w:sz="0" w:space="0" w:color="auto"/>
        <w:right w:val="none" w:sz="0" w:space="0" w:color="auto"/>
      </w:divBdr>
      <w:divsChild>
        <w:div w:id="1370258102">
          <w:marLeft w:val="0"/>
          <w:marRight w:val="0"/>
          <w:marTop w:val="0"/>
          <w:marBottom w:val="0"/>
          <w:divBdr>
            <w:top w:val="none" w:sz="0" w:space="0" w:color="auto"/>
            <w:left w:val="none" w:sz="0" w:space="0" w:color="auto"/>
            <w:bottom w:val="none" w:sz="0" w:space="0" w:color="auto"/>
            <w:right w:val="none" w:sz="0" w:space="0" w:color="auto"/>
          </w:divBdr>
        </w:div>
      </w:divsChild>
    </w:div>
    <w:div w:id="950162493">
      <w:marLeft w:val="0"/>
      <w:marRight w:val="0"/>
      <w:marTop w:val="0"/>
      <w:marBottom w:val="0"/>
      <w:divBdr>
        <w:top w:val="none" w:sz="0" w:space="0" w:color="auto"/>
        <w:left w:val="none" w:sz="0" w:space="0" w:color="auto"/>
        <w:bottom w:val="none" w:sz="0" w:space="0" w:color="auto"/>
        <w:right w:val="none" w:sz="0" w:space="0" w:color="auto"/>
      </w:divBdr>
      <w:divsChild>
        <w:div w:id="1495760379">
          <w:marLeft w:val="0"/>
          <w:marRight w:val="0"/>
          <w:marTop w:val="0"/>
          <w:marBottom w:val="0"/>
          <w:divBdr>
            <w:top w:val="none" w:sz="0" w:space="0" w:color="auto"/>
            <w:left w:val="none" w:sz="0" w:space="0" w:color="auto"/>
            <w:bottom w:val="none" w:sz="0" w:space="0" w:color="auto"/>
            <w:right w:val="none" w:sz="0" w:space="0" w:color="auto"/>
          </w:divBdr>
        </w:div>
      </w:divsChild>
    </w:div>
    <w:div w:id="951672301">
      <w:marLeft w:val="0"/>
      <w:marRight w:val="0"/>
      <w:marTop w:val="0"/>
      <w:marBottom w:val="0"/>
      <w:divBdr>
        <w:top w:val="none" w:sz="0" w:space="0" w:color="auto"/>
        <w:left w:val="none" w:sz="0" w:space="0" w:color="auto"/>
        <w:bottom w:val="none" w:sz="0" w:space="0" w:color="auto"/>
        <w:right w:val="none" w:sz="0" w:space="0" w:color="auto"/>
      </w:divBdr>
      <w:divsChild>
        <w:div w:id="2117207749">
          <w:marLeft w:val="0"/>
          <w:marRight w:val="0"/>
          <w:marTop w:val="0"/>
          <w:marBottom w:val="0"/>
          <w:divBdr>
            <w:top w:val="none" w:sz="0" w:space="0" w:color="auto"/>
            <w:left w:val="none" w:sz="0" w:space="0" w:color="auto"/>
            <w:bottom w:val="none" w:sz="0" w:space="0" w:color="auto"/>
            <w:right w:val="none" w:sz="0" w:space="0" w:color="auto"/>
          </w:divBdr>
        </w:div>
      </w:divsChild>
    </w:div>
    <w:div w:id="953098141">
      <w:marLeft w:val="0"/>
      <w:marRight w:val="0"/>
      <w:marTop w:val="0"/>
      <w:marBottom w:val="0"/>
      <w:divBdr>
        <w:top w:val="none" w:sz="0" w:space="0" w:color="auto"/>
        <w:left w:val="none" w:sz="0" w:space="0" w:color="auto"/>
        <w:bottom w:val="none" w:sz="0" w:space="0" w:color="auto"/>
        <w:right w:val="none" w:sz="0" w:space="0" w:color="auto"/>
      </w:divBdr>
      <w:divsChild>
        <w:div w:id="1601836298">
          <w:marLeft w:val="0"/>
          <w:marRight w:val="0"/>
          <w:marTop w:val="0"/>
          <w:marBottom w:val="0"/>
          <w:divBdr>
            <w:top w:val="none" w:sz="0" w:space="0" w:color="auto"/>
            <w:left w:val="none" w:sz="0" w:space="0" w:color="auto"/>
            <w:bottom w:val="none" w:sz="0" w:space="0" w:color="auto"/>
            <w:right w:val="none" w:sz="0" w:space="0" w:color="auto"/>
          </w:divBdr>
        </w:div>
      </w:divsChild>
    </w:div>
    <w:div w:id="958297813">
      <w:marLeft w:val="0"/>
      <w:marRight w:val="150"/>
      <w:marTop w:val="0"/>
      <w:marBottom w:val="0"/>
      <w:divBdr>
        <w:top w:val="none" w:sz="0" w:space="0" w:color="auto"/>
        <w:left w:val="none" w:sz="0" w:space="0" w:color="auto"/>
        <w:bottom w:val="none" w:sz="0" w:space="0" w:color="auto"/>
        <w:right w:val="none" w:sz="0" w:space="0" w:color="auto"/>
      </w:divBdr>
      <w:divsChild>
        <w:div w:id="821389364">
          <w:marLeft w:val="0"/>
          <w:marRight w:val="150"/>
          <w:marTop w:val="0"/>
          <w:marBottom w:val="0"/>
          <w:divBdr>
            <w:top w:val="none" w:sz="0" w:space="0" w:color="auto"/>
            <w:left w:val="none" w:sz="0" w:space="0" w:color="auto"/>
            <w:bottom w:val="none" w:sz="0" w:space="0" w:color="auto"/>
            <w:right w:val="none" w:sz="0" w:space="0" w:color="auto"/>
          </w:divBdr>
        </w:div>
      </w:divsChild>
    </w:div>
    <w:div w:id="968129508">
      <w:marLeft w:val="0"/>
      <w:marRight w:val="0"/>
      <w:marTop w:val="0"/>
      <w:marBottom w:val="0"/>
      <w:divBdr>
        <w:top w:val="none" w:sz="0" w:space="0" w:color="auto"/>
        <w:left w:val="none" w:sz="0" w:space="0" w:color="auto"/>
        <w:bottom w:val="none" w:sz="0" w:space="0" w:color="auto"/>
        <w:right w:val="none" w:sz="0" w:space="0" w:color="auto"/>
      </w:divBdr>
      <w:divsChild>
        <w:div w:id="332687752">
          <w:marLeft w:val="0"/>
          <w:marRight w:val="0"/>
          <w:marTop w:val="0"/>
          <w:marBottom w:val="0"/>
          <w:divBdr>
            <w:top w:val="none" w:sz="0" w:space="0" w:color="auto"/>
            <w:left w:val="none" w:sz="0" w:space="0" w:color="auto"/>
            <w:bottom w:val="none" w:sz="0" w:space="0" w:color="auto"/>
            <w:right w:val="none" w:sz="0" w:space="0" w:color="auto"/>
          </w:divBdr>
        </w:div>
      </w:divsChild>
    </w:div>
    <w:div w:id="973213269">
      <w:marLeft w:val="0"/>
      <w:marRight w:val="0"/>
      <w:marTop w:val="0"/>
      <w:marBottom w:val="0"/>
      <w:divBdr>
        <w:top w:val="none" w:sz="0" w:space="0" w:color="auto"/>
        <w:left w:val="none" w:sz="0" w:space="0" w:color="auto"/>
        <w:bottom w:val="none" w:sz="0" w:space="0" w:color="auto"/>
        <w:right w:val="none" w:sz="0" w:space="0" w:color="auto"/>
      </w:divBdr>
      <w:divsChild>
        <w:div w:id="173690940">
          <w:marLeft w:val="0"/>
          <w:marRight w:val="0"/>
          <w:marTop w:val="0"/>
          <w:marBottom w:val="0"/>
          <w:divBdr>
            <w:top w:val="none" w:sz="0" w:space="0" w:color="auto"/>
            <w:left w:val="none" w:sz="0" w:space="0" w:color="auto"/>
            <w:bottom w:val="none" w:sz="0" w:space="0" w:color="auto"/>
            <w:right w:val="none" w:sz="0" w:space="0" w:color="auto"/>
          </w:divBdr>
        </w:div>
      </w:divsChild>
    </w:div>
    <w:div w:id="978263920">
      <w:marLeft w:val="0"/>
      <w:marRight w:val="0"/>
      <w:marTop w:val="0"/>
      <w:marBottom w:val="0"/>
      <w:divBdr>
        <w:top w:val="none" w:sz="0" w:space="0" w:color="auto"/>
        <w:left w:val="none" w:sz="0" w:space="0" w:color="auto"/>
        <w:bottom w:val="none" w:sz="0" w:space="0" w:color="auto"/>
        <w:right w:val="none" w:sz="0" w:space="0" w:color="auto"/>
      </w:divBdr>
      <w:divsChild>
        <w:div w:id="2112430614">
          <w:marLeft w:val="0"/>
          <w:marRight w:val="0"/>
          <w:marTop w:val="0"/>
          <w:marBottom w:val="0"/>
          <w:divBdr>
            <w:top w:val="none" w:sz="0" w:space="0" w:color="auto"/>
            <w:left w:val="none" w:sz="0" w:space="0" w:color="auto"/>
            <w:bottom w:val="none" w:sz="0" w:space="0" w:color="auto"/>
            <w:right w:val="none" w:sz="0" w:space="0" w:color="auto"/>
          </w:divBdr>
        </w:div>
      </w:divsChild>
    </w:div>
    <w:div w:id="978808281">
      <w:marLeft w:val="0"/>
      <w:marRight w:val="0"/>
      <w:marTop w:val="0"/>
      <w:marBottom w:val="0"/>
      <w:divBdr>
        <w:top w:val="none" w:sz="0" w:space="0" w:color="auto"/>
        <w:left w:val="none" w:sz="0" w:space="0" w:color="auto"/>
        <w:bottom w:val="none" w:sz="0" w:space="0" w:color="auto"/>
        <w:right w:val="none" w:sz="0" w:space="0" w:color="auto"/>
      </w:divBdr>
      <w:divsChild>
        <w:div w:id="1023239750">
          <w:marLeft w:val="0"/>
          <w:marRight w:val="0"/>
          <w:marTop w:val="0"/>
          <w:marBottom w:val="0"/>
          <w:divBdr>
            <w:top w:val="none" w:sz="0" w:space="0" w:color="auto"/>
            <w:left w:val="none" w:sz="0" w:space="0" w:color="auto"/>
            <w:bottom w:val="none" w:sz="0" w:space="0" w:color="auto"/>
            <w:right w:val="none" w:sz="0" w:space="0" w:color="auto"/>
          </w:divBdr>
        </w:div>
      </w:divsChild>
    </w:div>
    <w:div w:id="979310574">
      <w:marLeft w:val="0"/>
      <w:marRight w:val="0"/>
      <w:marTop w:val="0"/>
      <w:marBottom w:val="0"/>
      <w:divBdr>
        <w:top w:val="none" w:sz="0" w:space="0" w:color="auto"/>
        <w:left w:val="none" w:sz="0" w:space="0" w:color="auto"/>
        <w:bottom w:val="none" w:sz="0" w:space="0" w:color="auto"/>
        <w:right w:val="none" w:sz="0" w:space="0" w:color="auto"/>
      </w:divBdr>
      <w:divsChild>
        <w:div w:id="956792482">
          <w:marLeft w:val="0"/>
          <w:marRight w:val="0"/>
          <w:marTop w:val="0"/>
          <w:marBottom w:val="0"/>
          <w:divBdr>
            <w:top w:val="none" w:sz="0" w:space="0" w:color="auto"/>
            <w:left w:val="none" w:sz="0" w:space="0" w:color="auto"/>
            <w:bottom w:val="none" w:sz="0" w:space="0" w:color="auto"/>
            <w:right w:val="none" w:sz="0" w:space="0" w:color="auto"/>
          </w:divBdr>
        </w:div>
      </w:divsChild>
    </w:div>
    <w:div w:id="981810148">
      <w:marLeft w:val="0"/>
      <w:marRight w:val="0"/>
      <w:marTop w:val="0"/>
      <w:marBottom w:val="0"/>
      <w:divBdr>
        <w:top w:val="none" w:sz="0" w:space="0" w:color="auto"/>
        <w:left w:val="none" w:sz="0" w:space="0" w:color="auto"/>
        <w:bottom w:val="none" w:sz="0" w:space="0" w:color="auto"/>
        <w:right w:val="none" w:sz="0" w:space="0" w:color="auto"/>
      </w:divBdr>
      <w:divsChild>
        <w:div w:id="2091807850">
          <w:marLeft w:val="0"/>
          <w:marRight w:val="0"/>
          <w:marTop w:val="0"/>
          <w:marBottom w:val="0"/>
          <w:divBdr>
            <w:top w:val="none" w:sz="0" w:space="0" w:color="auto"/>
            <w:left w:val="none" w:sz="0" w:space="0" w:color="auto"/>
            <w:bottom w:val="none" w:sz="0" w:space="0" w:color="auto"/>
            <w:right w:val="none" w:sz="0" w:space="0" w:color="auto"/>
          </w:divBdr>
        </w:div>
      </w:divsChild>
    </w:div>
    <w:div w:id="981927694">
      <w:marLeft w:val="0"/>
      <w:marRight w:val="0"/>
      <w:marTop w:val="0"/>
      <w:marBottom w:val="0"/>
      <w:divBdr>
        <w:top w:val="none" w:sz="0" w:space="0" w:color="auto"/>
        <w:left w:val="none" w:sz="0" w:space="0" w:color="auto"/>
        <w:bottom w:val="none" w:sz="0" w:space="0" w:color="auto"/>
        <w:right w:val="none" w:sz="0" w:space="0" w:color="auto"/>
      </w:divBdr>
      <w:divsChild>
        <w:div w:id="1170412003">
          <w:marLeft w:val="0"/>
          <w:marRight w:val="0"/>
          <w:marTop w:val="0"/>
          <w:marBottom w:val="0"/>
          <w:divBdr>
            <w:top w:val="none" w:sz="0" w:space="0" w:color="auto"/>
            <w:left w:val="none" w:sz="0" w:space="0" w:color="auto"/>
            <w:bottom w:val="none" w:sz="0" w:space="0" w:color="auto"/>
            <w:right w:val="none" w:sz="0" w:space="0" w:color="auto"/>
          </w:divBdr>
        </w:div>
      </w:divsChild>
    </w:div>
    <w:div w:id="982345387">
      <w:marLeft w:val="0"/>
      <w:marRight w:val="0"/>
      <w:marTop w:val="0"/>
      <w:marBottom w:val="0"/>
      <w:divBdr>
        <w:top w:val="none" w:sz="0" w:space="0" w:color="auto"/>
        <w:left w:val="none" w:sz="0" w:space="0" w:color="auto"/>
        <w:bottom w:val="none" w:sz="0" w:space="0" w:color="auto"/>
        <w:right w:val="none" w:sz="0" w:space="0" w:color="auto"/>
      </w:divBdr>
      <w:divsChild>
        <w:div w:id="1090465790">
          <w:marLeft w:val="0"/>
          <w:marRight w:val="0"/>
          <w:marTop w:val="0"/>
          <w:marBottom w:val="0"/>
          <w:divBdr>
            <w:top w:val="none" w:sz="0" w:space="0" w:color="auto"/>
            <w:left w:val="none" w:sz="0" w:space="0" w:color="auto"/>
            <w:bottom w:val="none" w:sz="0" w:space="0" w:color="auto"/>
            <w:right w:val="none" w:sz="0" w:space="0" w:color="auto"/>
          </w:divBdr>
        </w:div>
      </w:divsChild>
    </w:div>
    <w:div w:id="984772428">
      <w:marLeft w:val="0"/>
      <w:marRight w:val="0"/>
      <w:marTop w:val="0"/>
      <w:marBottom w:val="0"/>
      <w:divBdr>
        <w:top w:val="none" w:sz="0" w:space="0" w:color="auto"/>
        <w:left w:val="none" w:sz="0" w:space="0" w:color="auto"/>
        <w:bottom w:val="none" w:sz="0" w:space="0" w:color="auto"/>
        <w:right w:val="none" w:sz="0" w:space="0" w:color="auto"/>
      </w:divBdr>
      <w:divsChild>
        <w:div w:id="948242794">
          <w:marLeft w:val="0"/>
          <w:marRight w:val="0"/>
          <w:marTop w:val="0"/>
          <w:marBottom w:val="0"/>
          <w:divBdr>
            <w:top w:val="none" w:sz="0" w:space="0" w:color="auto"/>
            <w:left w:val="none" w:sz="0" w:space="0" w:color="auto"/>
            <w:bottom w:val="none" w:sz="0" w:space="0" w:color="auto"/>
            <w:right w:val="none" w:sz="0" w:space="0" w:color="auto"/>
          </w:divBdr>
        </w:div>
      </w:divsChild>
    </w:div>
    <w:div w:id="985860686">
      <w:marLeft w:val="0"/>
      <w:marRight w:val="0"/>
      <w:marTop w:val="0"/>
      <w:marBottom w:val="0"/>
      <w:divBdr>
        <w:top w:val="none" w:sz="0" w:space="0" w:color="auto"/>
        <w:left w:val="none" w:sz="0" w:space="0" w:color="auto"/>
        <w:bottom w:val="none" w:sz="0" w:space="0" w:color="auto"/>
        <w:right w:val="none" w:sz="0" w:space="0" w:color="auto"/>
      </w:divBdr>
      <w:divsChild>
        <w:div w:id="1561088788">
          <w:marLeft w:val="0"/>
          <w:marRight w:val="0"/>
          <w:marTop w:val="0"/>
          <w:marBottom w:val="0"/>
          <w:divBdr>
            <w:top w:val="none" w:sz="0" w:space="0" w:color="auto"/>
            <w:left w:val="none" w:sz="0" w:space="0" w:color="auto"/>
            <w:bottom w:val="none" w:sz="0" w:space="0" w:color="auto"/>
            <w:right w:val="none" w:sz="0" w:space="0" w:color="auto"/>
          </w:divBdr>
        </w:div>
      </w:divsChild>
    </w:div>
    <w:div w:id="993722952">
      <w:marLeft w:val="0"/>
      <w:marRight w:val="0"/>
      <w:marTop w:val="0"/>
      <w:marBottom w:val="0"/>
      <w:divBdr>
        <w:top w:val="none" w:sz="0" w:space="0" w:color="auto"/>
        <w:left w:val="none" w:sz="0" w:space="0" w:color="auto"/>
        <w:bottom w:val="none" w:sz="0" w:space="0" w:color="auto"/>
        <w:right w:val="none" w:sz="0" w:space="0" w:color="auto"/>
      </w:divBdr>
      <w:divsChild>
        <w:div w:id="356663926">
          <w:marLeft w:val="0"/>
          <w:marRight w:val="0"/>
          <w:marTop w:val="0"/>
          <w:marBottom w:val="0"/>
          <w:divBdr>
            <w:top w:val="none" w:sz="0" w:space="0" w:color="auto"/>
            <w:left w:val="none" w:sz="0" w:space="0" w:color="auto"/>
            <w:bottom w:val="none" w:sz="0" w:space="0" w:color="auto"/>
            <w:right w:val="none" w:sz="0" w:space="0" w:color="auto"/>
          </w:divBdr>
        </w:div>
      </w:divsChild>
    </w:div>
    <w:div w:id="1004824942">
      <w:marLeft w:val="0"/>
      <w:marRight w:val="0"/>
      <w:marTop w:val="0"/>
      <w:marBottom w:val="0"/>
      <w:divBdr>
        <w:top w:val="none" w:sz="0" w:space="0" w:color="auto"/>
        <w:left w:val="none" w:sz="0" w:space="0" w:color="auto"/>
        <w:bottom w:val="none" w:sz="0" w:space="0" w:color="auto"/>
        <w:right w:val="none" w:sz="0" w:space="0" w:color="auto"/>
      </w:divBdr>
      <w:divsChild>
        <w:div w:id="1021198202">
          <w:marLeft w:val="0"/>
          <w:marRight w:val="0"/>
          <w:marTop w:val="0"/>
          <w:marBottom w:val="0"/>
          <w:divBdr>
            <w:top w:val="none" w:sz="0" w:space="0" w:color="auto"/>
            <w:left w:val="none" w:sz="0" w:space="0" w:color="auto"/>
            <w:bottom w:val="none" w:sz="0" w:space="0" w:color="auto"/>
            <w:right w:val="none" w:sz="0" w:space="0" w:color="auto"/>
          </w:divBdr>
        </w:div>
      </w:divsChild>
    </w:div>
    <w:div w:id="1006246629">
      <w:marLeft w:val="0"/>
      <w:marRight w:val="0"/>
      <w:marTop w:val="0"/>
      <w:marBottom w:val="0"/>
      <w:divBdr>
        <w:top w:val="none" w:sz="0" w:space="0" w:color="auto"/>
        <w:left w:val="none" w:sz="0" w:space="0" w:color="auto"/>
        <w:bottom w:val="none" w:sz="0" w:space="0" w:color="auto"/>
        <w:right w:val="none" w:sz="0" w:space="0" w:color="auto"/>
      </w:divBdr>
      <w:divsChild>
        <w:div w:id="959994905">
          <w:marLeft w:val="0"/>
          <w:marRight w:val="0"/>
          <w:marTop w:val="0"/>
          <w:marBottom w:val="0"/>
          <w:divBdr>
            <w:top w:val="none" w:sz="0" w:space="0" w:color="auto"/>
            <w:left w:val="none" w:sz="0" w:space="0" w:color="auto"/>
            <w:bottom w:val="none" w:sz="0" w:space="0" w:color="auto"/>
            <w:right w:val="none" w:sz="0" w:space="0" w:color="auto"/>
          </w:divBdr>
        </w:div>
      </w:divsChild>
    </w:div>
    <w:div w:id="1007559418">
      <w:marLeft w:val="0"/>
      <w:marRight w:val="0"/>
      <w:marTop w:val="0"/>
      <w:marBottom w:val="0"/>
      <w:divBdr>
        <w:top w:val="none" w:sz="0" w:space="0" w:color="auto"/>
        <w:left w:val="none" w:sz="0" w:space="0" w:color="auto"/>
        <w:bottom w:val="none" w:sz="0" w:space="0" w:color="auto"/>
        <w:right w:val="none" w:sz="0" w:space="0" w:color="auto"/>
      </w:divBdr>
      <w:divsChild>
        <w:div w:id="1779639093">
          <w:marLeft w:val="0"/>
          <w:marRight w:val="0"/>
          <w:marTop w:val="0"/>
          <w:marBottom w:val="0"/>
          <w:divBdr>
            <w:top w:val="none" w:sz="0" w:space="0" w:color="auto"/>
            <w:left w:val="none" w:sz="0" w:space="0" w:color="auto"/>
            <w:bottom w:val="none" w:sz="0" w:space="0" w:color="auto"/>
            <w:right w:val="none" w:sz="0" w:space="0" w:color="auto"/>
          </w:divBdr>
        </w:div>
      </w:divsChild>
    </w:div>
    <w:div w:id="1015425809">
      <w:marLeft w:val="0"/>
      <w:marRight w:val="0"/>
      <w:marTop w:val="0"/>
      <w:marBottom w:val="0"/>
      <w:divBdr>
        <w:top w:val="none" w:sz="0" w:space="0" w:color="auto"/>
        <w:left w:val="none" w:sz="0" w:space="0" w:color="auto"/>
        <w:bottom w:val="none" w:sz="0" w:space="0" w:color="auto"/>
        <w:right w:val="none" w:sz="0" w:space="0" w:color="auto"/>
      </w:divBdr>
      <w:divsChild>
        <w:div w:id="1037202161">
          <w:marLeft w:val="0"/>
          <w:marRight w:val="0"/>
          <w:marTop w:val="0"/>
          <w:marBottom w:val="0"/>
          <w:divBdr>
            <w:top w:val="none" w:sz="0" w:space="0" w:color="auto"/>
            <w:left w:val="none" w:sz="0" w:space="0" w:color="auto"/>
            <w:bottom w:val="none" w:sz="0" w:space="0" w:color="auto"/>
            <w:right w:val="none" w:sz="0" w:space="0" w:color="auto"/>
          </w:divBdr>
        </w:div>
      </w:divsChild>
    </w:div>
    <w:div w:id="1020593312">
      <w:marLeft w:val="0"/>
      <w:marRight w:val="0"/>
      <w:marTop w:val="0"/>
      <w:marBottom w:val="0"/>
      <w:divBdr>
        <w:top w:val="none" w:sz="0" w:space="0" w:color="auto"/>
        <w:left w:val="none" w:sz="0" w:space="0" w:color="auto"/>
        <w:bottom w:val="none" w:sz="0" w:space="0" w:color="auto"/>
        <w:right w:val="none" w:sz="0" w:space="0" w:color="auto"/>
      </w:divBdr>
      <w:divsChild>
        <w:div w:id="1788618733">
          <w:marLeft w:val="0"/>
          <w:marRight w:val="0"/>
          <w:marTop w:val="0"/>
          <w:marBottom w:val="0"/>
          <w:divBdr>
            <w:top w:val="none" w:sz="0" w:space="0" w:color="auto"/>
            <w:left w:val="none" w:sz="0" w:space="0" w:color="auto"/>
            <w:bottom w:val="none" w:sz="0" w:space="0" w:color="auto"/>
            <w:right w:val="none" w:sz="0" w:space="0" w:color="auto"/>
          </w:divBdr>
        </w:div>
      </w:divsChild>
    </w:div>
    <w:div w:id="1031415484">
      <w:marLeft w:val="0"/>
      <w:marRight w:val="0"/>
      <w:marTop w:val="0"/>
      <w:marBottom w:val="0"/>
      <w:divBdr>
        <w:top w:val="none" w:sz="0" w:space="0" w:color="auto"/>
        <w:left w:val="none" w:sz="0" w:space="0" w:color="auto"/>
        <w:bottom w:val="none" w:sz="0" w:space="0" w:color="auto"/>
        <w:right w:val="none" w:sz="0" w:space="0" w:color="auto"/>
      </w:divBdr>
      <w:divsChild>
        <w:div w:id="1964532034">
          <w:marLeft w:val="0"/>
          <w:marRight w:val="0"/>
          <w:marTop w:val="0"/>
          <w:marBottom w:val="0"/>
          <w:divBdr>
            <w:top w:val="none" w:sz="0" w:space="0" w:color="auto"/>
            <w:left w:val="none" w:sz="0" w:space="0" w:color="auto"/>
            <w:bottom w:val="none" w:sz="0" w:space="0" w:color="auto"/>
            <w:right w:val="none" w:sz="0" w:space="0" w:color="auto"/>
          </w:divBdr>
        </w:div>
      </w:divsChild>
    </w:div>
    <w:div w:id="1032224146">
      <w:marLeft w:val="0"/>
      <w:marRight w:val="0"/>
      <w:marTop w:val="0"/>
      <w:marBottom w:val="0"/>
      <w:divBdr>
        <w:top w:val="none" w:sz="0" w:space="0" w:color="auto"/>
        <w:left w:val="none" w:sz="0" w:space="0" w:color="auto"/>
        <w:bottom w:val="none" w:sz="0" w:space="0" w:color="auto"/>
        <w:right w:val="none" w:sz="0" w:space="0" w:color="auto"/>
      </w:divBdr>
      <w:divsChild>
        <w:div w:id="394352180">
          <w:marLeft w:val="0"/>
          <w:marRight w:val="0"/>
          <w:marTop w:val="0"/>
          <w:marBottom w:val="0"/>
          <w:divBdr>
            <w:top w:val="none" w:sz="0" w:space="0" w:color="auto"/>
            <w:left w:val="none" w:sz="0" w:space="0" w:color="auto"/>
            <w:bottom w:val="none" w:sz="0" w:space="0" w:color="auto"/>
            <w:right w:val="none" w:sz="0" w:space="0" w:color="auto"/>
          </w:divBdr>
        </w:div>
      </w:divsChild>
    </w:div>
    <w:div w:id="1032339049">
      <w:marLeft w:val="0"/>
      <w:marRight w:val="0"/>
      <w:marTop w:val="0"/>
      <w:marBottom w:val="0"/>
      <w:divBdr>
        <w:top w:val="none" w:sz="0" w:space="0" w:color="auto"/>
        <w:left w:val="none" w:sz="0" w:space="0" w:color="auto"/>
        <w:bottom w:val="none" w:sz="0" w:space="0" w:color="auto"/>
        <w:right w:val="none" w:sz="0" w:space="0" w:color="auto"/>
      </w:divBdr>
      <w:divsChild>
        <w:div w:id="19824293">
          <w:marLeft w:val="0"/>
          <w:marRight w:val="0"/>
          <w:marTop w:val="0"/>
          <w:marBottom w:val="0"/>
          <w:divBdr>
            <w:top w:val="none" w:sz="0" w:space="0" w:color="auto"/>
            <w:left w:val="none" w:sz="0" w:space="0" w:color="auto"/>
            <w:bottom w:val="none" w:sz="0" w:space="0" w:color="auto"/>
            <w:right w:val="none" w:sz="0" w:space="0" w:color="auto"/>
          </w:divBdr>
        </w:div>
      </w:divsChild>
    </w:div>
    <w:div w:id="1035615061">
      <w:marLeft w:val="0"/>
      <w:marRight w:val="0"/>
      <w:marTop w:val="0"/>
      <w:marBottom w:val="0"/>
      <w:divBdr>
        <w:top w:val="none" w:sz="0" w:space="0" w:color="auto"/>
        <w:left w:val="none" w:sz="0" w:space="0" w:color="auto"/>
        <w:bottom w:val="none" w:sz="0" w:space="0" w:color="auto"/>
        <w:right w:val="none" w:sz="0" w:space="0" w:color="auto"/>
      </w:divBdr>
      <w:divsChild>
        <w:div w:id="803423362">
          <w:marLeft w:val="0"/>
          <w:marRight w:val="0"/>
          <w:marTop w:val="0"/>
          <w:marBottom w:val="0"/>
          <w:divBdr>
            <w:top w:val="none" w:sz="0" w:space="0" w:color="auto"/>
            <w:left w:val="none" w:sz="0" w:space="0" w:color="auto"/>
            <w:bottom w:val="none" w:sz="0" w:space="0" w:color="auto"/>
            <w:right w:val="none" w:sz="0" w:space="0" w:color="auto"/>
          </w:divBdr>
        </w:div>
      </w:divsChild>
    </w:div>
    <w:div w:id="1036394415">
      <w:marLeft w:val="0"/>
      <w:marRight w:val="0"/>
      <w:marTop w:val="0"/>
      <w:marBottom w:val="0"/>
      <w:divBdr>
        <w:top w:val="none" w:sz="0" w:space="0" w:color="auto"/>
        <w:left w:val="none" w:sz="0" w:space="0" w:color="auto"/>
        <w:bottom w:val="none" w:sz="0" w:space="0" w:color="auto"/>
        <w:right w:val="none" w:sz="0" w:space="0" w:color="auto"/>
      </w:divBdr>
      <w:divsChild>
        <w:div w:id="2064400200">
          <w:marLeft w:val="0"/>
          <w:marRight w:val="0"/>
          <w:marTop w:val="0"/>
          <w:marBottom w:val="0"/>
          <w:divBdr>
            <w:top w:val="none" w:sz="0" w:space="0" w:color="auto"/>
            <w:left w:val="none" w:sz="0" w:space="0" w:color="auto"/>
            <w:bottom w:val="none" w:sz="0" w:space="0" w:color="auto"/>
            <w:right w:val="none" w:sz="0" w:space="0" w:color="auto"/>
          </w:divBdr>
        </w:div>
      </w:divsChild>
    </w:div>
    <w:div w:id="1039892211">
      <w:marLeft w:val="0"/>
      <w:marRight w:val="0"/>
      <w:marTop w:val="0"/>
      <w:marBottom w:val="0"/>
      <w:divBdr>
        <w:top w:val="none" w:sz="0" w:space="0" w:color="auto"/>
        <w:left w:val="none" w:sz="0" w:space="0" w:color="auto"/>
        <w:bottom w:val="none" w:sz="0" w:space="0" w:color="auto"/>
        <w:right w:val="none" w:sz="0" w:space="0" w:color="auto"/>
      </w:divBdr>
      <w:divsChild>
        <w:div w:id="397898651">
          <w:marLeft w:val="0"/>
          <w:marRight w:val="0"/>
          <w:marTop w:val="0"/>
          <w:marBottom w:val="0"/>
          <w:divBdr>
            <w:top w:val="none" w:sz="0" w:space="0" w:color="auto"/>
            <w:left w:val="none" w:sz="0" w:space="0" w:color="auto"/>
            <w:bottom w:val="none" w:sz="0" w:space="0" w:color="auto"/>
            <w:right w:val="none" w:sz="0" w:space="0" w:color="auto"/>
          </w:divBdr>
        </w:div>
      </w:divsChild>
    </w:div>
    <w:div w:id="1041856700">
      <w:marLeft w:val="0"/>
      <w:marRight w:val="0"/>
      <w:marTop w:val="0"/>
      <w:marBottom w:val="0"/>
      <w:divBdr>
        <w:top w:val="none" w:sz="0" w:space="0" w:color="auto"/>
        <w:left w:val="none" w:sz="0" w:space="0" w:color="auto"/>
        <w:bottom w:val="none" w:sz="0" w:space="0" w:color="auto"/>
        <w:right w:val="none" w:sz="0" w:space="0" w:color="auto"/>
      </w:divBdr>
      <w:divsChild>
        <w:div w:id="1965887681">
          <w:marLeft w:val="0"/>
          <w:marRight w:val="0"/>
          <w:marTop w:val="0"/>
          <w:marBottom w:val="0"/>
          <w:divBdr>
            <w:top w:val="none" w:sz="0" w:space="0" w:color="auto"/>
            <w:left w:val="none" w:sz="0" w:space="0" w:color="auto"/>
            <w:bottom w:val="none" w:sz="0" w:space="0" w:color="auto"/>
            <w:right w:val="none" w:sz="0" w:space="0" w:color="auto"/>
          </w:divBdr>
        </w:div>
      </w:divsChild>
    </w:div>
    <w:div w:id="1047486211">
      <w:marLeft w:val="0"/>
      <w:marRight w:val="0"/>
      <w:marTop w:val="0"/>
      <w:marBottom w:val="0"/>
      <w:divBdr>
        <w:top w:val="none" w:sz="0" w:space="0" w:color="auto"/>
        <w:left w:val="none" w:sz="0" w:space="0" w:color="auto"/>
        <w:bottom w:val="none" w:sz="0" w:space="0" w:color="auto"/>
        <w:right w:val="none" w:sz="0" w:space="0" w:color="auto"/>
      </w:divBdr>
      <w:divsChild>
        <w:div w:id="1832602774">
          <w:marLeft w:val="0"/>
          <w:marRight w:val="0"/>
          <w:marTop w:val="0"/>
          <w:marBottom w:val="0"/>
          <w:divBdr>
            <w:top w:val="none" w:sz="0" w:space="0" w:color="auto"/>
            <w:left w:val="none" w:sz="0" w:space="0" w:color="auto"/>
            <w:bottom w:val="none" w:sz="0" w:space="0" w:color="auto"/>
            <w:right w:val="none" w:sz="0" w:space="0" w:color="auto"/>
          </w:divBdr>
        </w:div>
      </w:divsChild>
    </w:div>
    <w:div w:id="1055273042">
      <w:marLeft w:val="0"/>
      <w:marRight w:val="0"/>
      <w:marTop w:val="0"/>
      <w:marBottom w:val="0"/>
      <w:divBdr>
        <w:top w:val="none" w:sz="0" w:space="0" w:color="auto"/>
        <w:left w:val="none" w:sz="0" w:space="0" w:color="auto"/>
        <w:bottom w:val="none" w:sz="0" w:space="0" w:color="auto"/>
        <w:right w:val="none" w:sz="0" w:space="0" w:color="auto"/>
      </w:divBdr>
      <w:divsChild>
        <w:div w:id="994184648">
          <w:marLeft w:val="0"/>
          <w:marRight w:val="0"/>
          <w:marTop w:val="0"/>
          <w:marBottom w:val="0"/>
          <w:divBdr>
            <w:top w:val="none" w:sz="0" w:space="0" w:color="auto"/>
            <w:left w:val="none" w:sz="0" w:space="0" w:color="auto"/>
            <w:bottom w:val="none" w:sz="0" w:space="0" w:color="auto"/>
            <w:right w:val="none" w:sz="0" w:space="0" w:color="auto"/>
          </w:divBdr>
        </w:div>
      </w:divsChild>
    </w:div>
    <w:div w:id="1057434332">
      <w:marLeft w:val="0"/>
      <w:marRight w:val="0"/>
      <w:marTop w:val="0"/>
      <w:marBottom w:val="0"/>
      <w:divBdr>
        <w:top w:val="none" w:sz="0" w:space="0" w:color="auto"/>
        <w:left w:val="none" w:sz="0" w:space="0" w:color="auto"/>
        <w:bottom w:val="none" w:sz="0" w:space="0" w:color="auto"/>
        <w:right w:val="none" w:sz="0" w:space="0" w:color="auto"/>
      </w:divBdr>
      <w:divsChild>
        <w:div w:id="1800293083">
          <w:marLeft w:val="0"/>
          <w:marRight w:val="0"/>
          <w:marTop w:val="0"/>
          <w:marBottom w:val="0"/>
          <w:divBdr>
            <w:top w:val="none" w:sz="0" w:space="0" w:color="auto"/>
            <w:left w:val="none" w:sz="0" w:space="0" w:color="auto"/>
            <w:bottom w:val="none" w:sz="0" w:space="0" w:color="auto"/>
            <w:right w:val="none" w:sz="0" w:space="0" w:color="auto"/>
          </w:divBdr>
        </w:div>
      </w:divsChild>
    </w:div>
    <w:div w:id="1057896326">
      <w:marLeft w:val="0"/>
      <w:marRight w:val="0"/>
      <w:marTop w:val="0"/>
      <w:marBottom w:val="0"/>
      <w:divBdr>
        <w:top w:val="none" w:sz="0" w:space="0" w:color="auto"/>
        <w:left w:val="none" w:sz="0" w:space="0" w:color="auto"/>
        <w:bottom w:val="none" w:sz="0" w:space="0" w:color="auto"/>
        <w:right w:val="none" w:sz="0" w:space="0" w:color="auto"/>
      </w:divBdr>
      <w:divsChild>
        <w:div w:id="1915893422">
          <w:marLeft w:val="0"/>
          <w:marRight w:val="0"/>
          <w:marTop w:val="0"/>
          <w:marBottom w:val="0"/>
          <w:divBdr>
            <w:top w:val="none" w:sz="0" w:space="0" w:color="auto"/>
            <w:left w:val="none" w:sz="0" w:space="0" w:color="auto"/>
            <w:bottom w:val="none" w:sz="0" w:space="0" w:color="auto"/>
            <w:right w:val="none" w:sz="0" w:space="0" w:color="auto"/>
          </w:divBdr>
        </w:div>
      </w:divsChild>
    </w:div>
    <w:div w:id="1060589689">
      <w:marLeft w:val="0"/>
      <w:marRight w:val="0"/>
      <w:marTop w:val="0"/>
      <w:marBottom w:val="0"/>
      <w:divBdr>
        <w:top w:val="none" w:sz="0" w:space="0" w:color="auto"/>
        <w:left w:val="none" w:sz="0" w:space="0" w:color="auto"/>
        <w:bottom w:val="none" w:sz="0" w:space="0" w:color="auto"/>
        <w:right w:val="none" w:sz="0" w:space="0" w:color="auto"/>
      </w:divBdr>
      <w:divsChild>
        <w:div w:id="1792940282">
          <w:marLeft w:val="0"/>
          <w:marRight w:val="0"/>
          <w:marTop w:val="0"/>
          <w:marBottom w:val="0"/>
          <w:divBdr>
            <w:top w:val="none" w:sz="0" w:space="0" w:color="auto"/>
            <w:left w:val="none" w:sz="0" w:space="0" w:color="auto"/>
            <w:bottom w:val="none" w:sz="0" w:space="0" w:color="auto"/>
            <w:right w:val="none" w:sz="0" w:space="0" w:color="auto"/>
          </w:divBdr>
        </w:div>
      </w:divsChild>
    </w:div>
    <w:div w:id="1067142327">
      <w:marLeft w:val="0"/>
      <w:marRight w:val="0"/>
      <w:marTop w:val="0"/>
      <w:marBottom w:val="0"/>
      <w:divBdr>
        <w:top w:val="none" w:sz="0" w:space="0" w:color="auto"/>
        <w:left w:val="none" w:sz="0" w:space="0" w:color="auto"/>
        <w:bottom w:val="none" w:sz="0" w:space="0" w:color="auto"/>
        <w:right w:val="none" w:sz="0" w:space="0" w:color="auto"/>
      </w:divBdr>
      <w:divsChild>
        <w:div w:id="2128427521">
          <w:marLeft w:val="0"/>
          <w:marRight w:val="0"/>
          <w:marTop w:val="0"/>
          <w:marBottom w:val="0"/>
          <w:divBdr>
            <w:top w:val="none" w:sz="0" w:space="0" w:color="auto"/>
            <w:left w:val="none" w:sz="0" w:space="0" w:color="auto"/>
            <w:bottom w:val="none" w:sz="0" w:space="0" w:color="auto"/>
            <w:right w:val="none" w:sz="0" w:space="0" w:color="auto"/>
          </w:divBdr>
        </w:div>
      </w:divsChild>
    </w:div>
    <w:div w:id="1070612133">
      <w:marLeft w:val="0"/>
      <w:marRight w:val="0"/>
      <w:marTop w:val="0"/>
      <w:marBottom w:val="0"/>
      <w:divBdr>
        <w:top w:val="none" w:sz="0" w:space="0" w:color="auto"/>
        <w:left w:val="none" w:sz="0" w:space="0" w:color="auto"/>
        <w:bottom w:val="none" w:sz="0" w:space="0" w:color="auto"/>
        <w:right w:val="none" w:sz="0" w:space="0" w:color="auto"/>
      </w:divBdr>
      <w:divsChild>
        <w:div w:id="232739370">
          <w:marLeft w:val="0"/>
          <w:marRight w:val="0"/>
          <w:marTop w:val="0"/>
          <w:marBottom w:val="0"/>
          <w:divBdr>
            <w:top w:val="none" w:sz="0" w:space="0" w:color="auto"/>
            <w:left w:val="none" w:sz="0" w:space="0" w:color="auto"/>
            <w:bottom w:val="none" w:sz="0" w:space="0" w:color="auto"/>
            <w:right w:val="none" w:sz="0" w:space="0" w:color="auto"/>
          </w:divBdr>
        </w:div>
      </w:divsChild>
    </w:div>
    <w:div w:id="1075316611">
      <w:marLeft w:val="0"/>
      <w:marRight w:val="0"/>
      <w:marTop w:val="0"/>
      <w:marBottom w:val="0"/>
      <w:divBdr>
        <w:top w:val="none" w:sz="0" w:space="0" w:color="auto"/>
        <w:left w:val="none" w:sz="0" w:space="0" w:color="auto"/>
        <w:bottom w:val="none" w:sz="0" w:space="0" w:color="auto"/>
        <w:right w:val="none" w:sz="0" w:space="0" w:color="auto"/>
      </w:divBdr>
      <w:divsChild>
        <w:div w:id="252666728">
          <w:marLeft w:val="0"/>
          <w:marRight w:val="0"/>
          <w:marTop w:val="0"/>
          <w:marBottom w:val="0"/>
          <w:divBdr>
            <w:top w:val="none" w:sz="0" w:space="0" w:color="auto"/>
            <w:left w:val="none" w:sz="0" w:space="0" w:color="auto"/>
            <w:bottom w:val="none" w:sz="0" w:space="0" w:color="auto"/>
            <w:right w:val="none" w:sz="0" w:space="0" w:color="auto"/>
          </w:divBdr>
        </w:div>
      </w:divsChild>
    </w:div>
    <w:div w:id="1085034075">
      <w:marLeft w:val="0"/>
      <w:marRight w:val="0"/>
      <w:marTop w:val="0"/>
      <w:marBottom w:val="0"/>
      <w:divBdr>
        <w:top w:val="none" w:sz="0" w:space="0" w:color="auto"/>
        <w:left w:val="none" w:sz="0" w:space="0" w:color="auto"/>
        <w:bottom w:val="none" w:sz="0" w:space="0" w:color="auto"/>
        <w:right w:val="none" w:sz="0" w:space="0" w:color="auto"/>
      </w:divBdr>
      <w:divsChild>
        <w:div w:id="688797505">
          <w:marLeft w:val="0"/>
          <w:marRight w:val="0"/>
          <w:marTop w:val="0"/>
          <w:marBottom w:val="0"/>
          <w:divBdr>
            <w:top w:val="none" w:sz="0" w:space="0" w:color="auto"/>
            <w:left w:val="none" w:sz="0" w:space="0" w:color="auto"/>
            <w:bottom w:val="none" w:sz="0" w:space="0" w:color="auto"/>
            <w:right w:val="none" w:sz="0" w:space="0" w:color="auto"/>
          </w:divBdr>
        </w:div>
      </w:divsChild>
    </w:div>
    <w:div w:id="1085883095">
      <w:marLeft w:val="0"/>
      <w:marRight w:val="0"/>
      <w:marTop w:val="0"/>
      <w:marBottom w:val="0"/>
      <w:divBdr>
        <w:top w:val="none" w:sz="0" w:space="0" w:color="auto"/>
        <w:left w:val="none" w:sz="0" w:space="0" w:color="auto"/>
        <w:bottom w:val="none" w:sz="0" w:space="0" w:color="auto"/>
        <w:right w:val="none" w:sz="0" w:space="0" w:color="auto"/>
      </w:divBdr>
      <w:divsChild>
        <w:div w:id="1429110234">
          <w:marLeft w:val="0"/>
          <w:marRight w:val="0"/>
          <w:marTop w:val="0"/>
          <w:marBottom w:val="0"/>
          <w:divBdr>
            <w:top w:val="none" w:sz="0" w:space="0" w:color="auto"/>
            <w:left w:val="none" w:sz="0" w:space="0" w:color="auto"/>
            <w:bottom w:val="none" w:sz="0" w:space="0" w:color="auto"/>
            <w:right w:val="none" w:sz="0" w:space="0" w:color="auto"/>
          </w:divBdr>
        </w:div>
      </w:divsChild>
    </w:div>
    <w:div w:id="1088388164">
      <w:marLeft w:val="0"/>
      <w:marRight w:val="0"/>
      <w:marTop w:val="0"/>
      <w:marBottom w:val="0"/>
      <w:divBdr>
        <w:top w:val="none" w:sz="0" w:space="0" w:color="auto"/>
        <w:left w:val="none" w:sz="0" w:space="0" w:color="auto"/>
        <w:bottom w:val="none" w:sz="0" w:space="0" w:color="auto"/>
        <w:right w:val="none" w:sz="0" w:space="0" w:color="auto"/>
      </w:divBdr>
      <w:divsChild>
        <w:div w:id="1811484157">
          <w:marLeft w:val="0"/>
          <w:marRight w:val="0"/>
          <w:marTop w:val="0"/>
          <w:marBottom w:val="0"/>
          <w:divBdr>
            <w:top w:val="none" w:sz="0" w:space="0" w:color="auto"/>
            <w:left w:val="none" w:sz="0" w:space="0" w:color="auto"/>
            <w:bottom w:val="none" w:sz="0" w:space="0" w:color="auto"/>
            <w:right w:val="none" w:sz="0" w:space="0" w:color="auto"/>
          </w:divBdr>
        </w:div>
      </w:divsChild>
    </w:div>
    <w:div w:id="1088623966">
      <w:marLeft w:val="0"/>
      <w:marRight w:val="0"/>
      <w:marTop w:val="0"/>
      <w:marBottom w:val="0"/>
      <w:divBdr>
        <w:top w:val="none" w:sz="0" w:space="0" w:color="auto"/>
        <w:left w:val="none" w:sz="0" w:space="0" w:color="auto"/>
        <w:bottom w:val="none" w:sz="0" w:space="0" w:color="auto"/>
        <w:right w:val="none" w:sz="0" w:space="0" w:color="auto"/>
      </w:divBdr>
      <w:divsChild>
        <w:div w:id="1013260515">
          <w:marLeft w:val="0"/>
          <w:marRight w:val="0"/>
          <w:marTop w:val="0"/>
          <w:marBottom w:val="0"/>
          <w:divBdr>
            <w:top w:val="none" w:sz="0" w:space="0" w:color="auto"/>
            <w:left w:val="none" w:sz="0" w:space="0" w:color="auto"/>
            <w:bottom w:val="none" w:sz="0" w:space="0" w:color="auto"/>
            <w:right w:val="none" w:sz="0" w:space="0" w:color="auto"/>
          </w:divBdr>
        </w:div>
      </w:divsChild>
    </w:div>
    <w:div w:id="1101414263">
      <w:marLeft w:val="0"/>
      <w:marRight w:val="0"/>
      <w:marTop w:val="0"/>
      <w:marBottom w:val="0"/>
      <w:divBdr>
        <w:top w:val="none" w:sz="0" w:space="0" w:color="auto"/>
        <w:left w:val="none" w:sz="0" w:space="0" w:color="auto"/>
        <w:bottom w:val="none" w:sz="0" w:space="0" w:color="auto"/>
        <w:right w:val="none" w:sz="0" w:space="0" w:color="auto"/>
      </w:divBdr>
      <w:divsChild>
        <w:div w:id="1963077280">
          <w:marLeft w:val="0"/>
          <w:marRight w:val="0"/>
          <w:marTop w:val="0"/>
          <w:marBottom w:val="0"/>
          <w:divBdr>
            <w:top w:val="none" w:sz="0" w:space="0" w:color="auto"/>
            <w:left w:val="none" w:sz="0" w:space="0" w:color="auto"/>
            <w:bottom w:val="none" w:sz="0" w:space="0" w:color="auto"/>
            <w:right w:val="none" w:sz="0" w:space="0" w:color="auto"/>
          </w:divBdr>
        </w:div>
      </w:divsChild>
    </w:div>
    <w:div w:id="1107040932">
      <w:marLeft w:val="0"/>
      <w:marRight w:val="0"/>
      <w:marTop w:val="0"/>
      <w:marBottom w:val="0"/>
      <w:divBdr>
        <w:top w:val="none" w:sz="0" w:space="0" w:color="auto"/>
        <w:left w:val="none" w:sz="0" w:space="0" w:color="auto"/>
        <w:bottom w:val="none" w:sz="0" w:space="0" w:color="auto"/>
        <w:right w:val="none" w:sz="0" w:space="0" w:color="auto"/>
      </w:divBdr>
      <w:divsChild>
        <w:div w:id="112292016">
          <w:marLeft w:val="0"/>
          <w:marRight w:val="0"/>
          <w:marTop w:val="0"/>
          <w:marBottom w:val="0"/>
          <w:divBdr>
            <w:top w:val="none" w:sz="0" w:space="0" w:color="auto"/>
            <w:left w:val="none" w:sz="0" w:space="0" w:color="auto"/>
            <w:bottom w:val="none" w:sz="0" w:space="0" w:color="auto"/>
            <w:right w:val="none" w:sz="0" w:space="0" w:color="auto"/>
          </w:divBdr>
        </w:div>
      </w:divsChild>
    </w:div>
    <w:div w:id="1110706498">
      <w:marLeft w:val="0"/>
      <w:marRight w:val="0"/>
      <w:marTop w:val="0"/>
      <w:marBottom w:val="0"/>
      <w:divBdr>
        <w:top w:val="none" w:sz="0" w:space="0" w:color="auto"/>
        <w:left w:val="none" w:sz="0" w:space="0" w:color="auto"/>
        <w:bottom w:val="none" w:sz="0" w:space="0" w:color="auto"/>
        <w:right w:val="none" w:sz="0" w:space="0" w:color="auto"/>
      </w:divBdr>
      <w:divsChild>
        <w:div w:id="1890258873">
          <w:marLeft w:val="0"/>
          <w:marRight w:val="0"/>
          <w:marTop w:val="0"/>
          <w:marBottom w:val="0"/>
          <w:divBdr>
            <w:top w:val="none" w:sz="0" w:space="0" w:color="auto"/>
            <w:left w:val="none" w:sz="0" w:space="0" w:color="auto"/>
            <w:bottom w:val="none" w:sz="0" w:space="0" w:color="auto"/>
            <w:right w:val="none" w:sz="0" w:space="0" w:color="auto"/>
          </w:divBdr>
        </w:div>
      </w:divsChild>
    </w:div>
    <w:div w:id="1123619836">
      <w:marLeft w:val="0"/>
      <w:marRight w:val="0"/>
      <w:marTop w:val="0"/>
      <w:marBottom w:val="0"/>
      <w:divBdr>
        <w:top w:val="none" w:sz="0" w:space="0" w:color="auto"/>
        <w:left w:val="none" w:sz="0" w:space="0" w:color="auto"/>
        <w:bottom w:val="none" w:sz="0" w:space="0" w:color="auto"/>
        <w:right w:val="none" w:sz="0" w:space="0" w:color="auto"/>
      </w:divBdr>
      <w:divsChild>
        <w:div w:id="2019380348">
          <w:marLeft w:val="0"/>
          <w:marRight w:val="0"/>
          <w:marTop w:val="0"/>
          <w:marBottom w:val="0"/>
          <w:divBdr>
            <w:top w:val="none" w:sz="0" w:space="0" w:color="auto"/>
            <w:left w:val="none" w:sz="0" w:space="0" w:color="auto"/>
            <w:bottom w:val="none" w:sz="0" w:space="0" w:color="auto"/>
            <w:right w:val="none" w:sz="0" w:space="0" w:color="auto"/>
          </w:divBdr>
        </w:div>
      </w:divsChild>
    </w:div>
    <w:div w:id="1140922804">
      <w:marLeft w:val="0"/>
      <w:marRight w:val="0"/>
      <w:marTop w:val="0"/>
      <w:marBottom w:val="0"/>
      <w:divBdr>
        <w:top w:val="none" w:sz="0" w:space="0" w:color="auto"/>
        <w:left w:val="none" w:sz="0" w:space="0" w:color="auto"/>
        <w:bottom w:val="none" w:sz="0" w:space="0" w:color="auto"/>
        <w:right w:val="none" w:sz="0" w:space="0" w:color="auto"/>
      </w:divBdr>
      <w:divsChild>
        <w:div w:id="3169375">
          <w:marLeft w:val="0"/>
          <w:marRight w:val="0"/>
          <w:marTop w:val="0"/>
          <w:marBottom w:val="0"/>
          <w:divBdr>
            <w:top w:val="none" w:sz="0" w:space="0" w:color="auto"/>
            <w:left w:val="none" w:sz="0" w:space="0" w:color="auto"/>
            <w:bottom w:val="none" w:sz="0" w:space="0" w:color="auto"/>
            <w:right w:val="none" w:sz="0" w:space="0" w:color="auto"/>
          </w:divBdr>
        </w:div>
      </w:divsChild>
    </w:div>
    <w:div w:id="1143501642">
      <w:marLeft w:val="0"/>
      <w:marRight w:val="0"/>
      <w:marTop w:val="0"/>
      <w:marBottom w:val="0"/>
      <w:divBdr>
        <w:top w:val="none" w:sz="0" w:space="0" w:color="auto"/>
        <w:left w:val="none" w:sz="0" w:space="0" w:color="auto"/>
        <w:bottom w:val="none" w:sz="0" w:space="0" w:color="auto"/>
        <w:right w:val="none" w:sz="0" w:space="0" w:color="auto"/>
      </w:divBdr>
      <w:divsChild>
        <w:div w:id="713431881">
          <w:marLeft w:val="0"/>
          <w:marRight w:val="0"/>
          <w:marTop w:val="0"/>
          <w:marBottom w:val="0"/>
          <w:divBdr>
            <w:top w:val="none" w:sz="0" w:space="0" w:color="auto"/>
            <w:left w:val="none" w:sz="0" w:space="0" w:color="auto"/>
            <w:bottom w:val="none" w:sz="0" w:space="0" w:color="auto"/>
            <w:right w:val="none" w:sz="0" w:space="0" w:color="auto"/>
          </w:divBdr>
        </w:div>
      </w:divsChild>
    </w:div>
    <w:div w:id="1144590717">
      <w:marLeft w:val="0"/>
      <w:marRight w:val="0"/>
      <w:marTop w:val="0"/>
      <w:marBottom w:val="0"/>
      <w:divBdr>
        <w:top w:val="none" w:sz="0" w:space="0" w:color="auto"/>
        <w:left w:val="none" w:sz="0" w:space="0" w:color="auto"/>
        <w:bottom w:val="none" w:sz="0" w:space="0" w:color="auto"/>
        <w:right w:val="none" w:sz="0" w:space="0" w:color="auto"/>
      </w:divBdr>
      <w:divsChild>
        <w:div w:id="723258027">
          <w:marLeft w:val="0"/>
          <w:marRight w:val="0"/>
          <w:marTop w:val="0"/>
          <w:marBottom w:val="0"/>
          <w:divBdr>
            <w:top w:val="none" w:sz="0" w:space="0" w:color="auto"/>
            <w:left w:val="none" w:sz="0" w:space="0" w:color="auto"/>
            <w:bottom w:val="none" w:sz="0" w:space="0" w:color="auto"/>
            <w:right w:val="none" w:sz="0" w:space="0" w:color="auto"/>
          </w:divBdr>
        </w:div>
      </w:divsChild>
    </w:div>
    <w:div w:id="1144662544">
      <w:marLeft w:val="0"/>
      <w:marRight w:val="0"/>
      <w:marTop w:val="0"/>
      <w:marBottom w:val="0"/>
      <w:divBdr>
        <w:top w:val="none" w:sz="0" w:space="0" w:color="auto"/>
        <w:left w:val="none" w:sz="0" w:space="0" w:color="auto"/>
        <w:bottom w:val="none" w:sz="0" w:space="0" w:color="auto"/>
        <w:right w:val="none" w:sz="0" w:space="0" w:color="auto"/>
      </w:divBdr>
      <w:divsChild>
        <w:div w:id="382871800">
          <w:marLeft w:val="0"/>
          <w:marRight w:val="0"/>
          <w:marTop w:val="0"/>
          <w:marBottom w:val="0"/>
          <w:divBdr>
            <w:top w:val="none" w:sz="0" w:space="0" w:color="auto"/>
            <w:left w:val="none" w:sz="0" w:space="0" w:color="auto"/>
            <w:bottom w:val="none" w:sz="0" w:space="0" w:color="auto"/>
            <w:right w:val="none" w:sz="0" w:space="0" w:color="auto"/>
          </w:divBdr>
        </w:div>
      </w:divsChild>
    </w:div>
    <w:div w:id="1145969686">
      <w:marLeft w:val="0"/>
      <w:marRight w:val="0"/>
      <w:marTop w:val="0"/>
      <w:marBottom w:val="0"/>
      <w:divBdr>
        <w:top w:val="none" w:sz="0" w:space="0" w:color="auto"/>
        <w:left w:val="none" w:sz="0" w:space="0" w:color="auto"/>
        <w:bottom w:val="none" w:sz="0" w:space="0" w:color="auto"/>
        <w:right w:val="none" w:sz="0" w:space="0" w:color="auto"/>
      </w:divBdr>
      <w:divsChild>
        <w:div w:id="1835874466">
          <w:marLeft w:val="0"/>
          <w:marRight w:val="0"/>
          <w:marTop w:val="0"/>
          <w:marBottom w:val="0"/>
          <w:divBdr>
            <w:top w:val="none" w:sz="0" w:space="0" w:color="auto"/>
            <w:left w:val="none" w:sz="0" w:space="0" w:color="auto"/>
            <w:bottom w:val="none" w:sz="0" w:space="0" w:color="auto"/>
            <w:right w:val="none" w:sz="0" w:space="0" w:color="auto"/>
          </w:divBdr>
        </w:div>
      </w:divsChild>
    </w:div>
    <w:div w:id="1156075001">
      <w:marLeft w:val="0"/>
      <w:marRight w:val="0"/>
      <w:marTop w:val="0"/>
      <w:marBottom w:val="0"/>
      <w:divBdr>
        <w:top w:val="none" w:sz="0" w:space="0" w:color="auto"/>
        <w:left w:val="none" w:sz="0" w:space="0" w:color="auto"/>
        <w:bottom w:val="none" w:sz="0" w:space="0" w:color="auto"/>
        <w:right w:val="none" w:sz="0" w:space="0" w:color="auto"/>
      </w:divBdr>
      <w:divsChild>
        <w:div w:id="1292595119">
          <w:marLeft w:val="0"/>
          <w:marRight w:val="0"/>
          <w:marTop w:val="0"/>
          <w:marBottom w:val="0"/>
          <w:divBdr>
            <w:top w:val="none" w:sz="0" w:space="0" w:color="auto"/>
            <w:left w:val="none" w:sz="0" w:space="0" w:color="auto"/>
            <w:bottom w:val="none" w:sz="0" w:space="0" w:color="auto"/>
            <w:right w:val="none" w:sz="0" w:space="0" w:color="auto"/>
          </w:divBdr>
        </w:div>
      </w:divsChild>
    </w:div>
    <w:div w:id="1164707678">
      <w:marLeft w:val="0"/>
      <w:marRight w:val="0"/>
      <w:marTop w:val="0"/>
      <w:marBottom w:val="0"/>
      <w:divBdr>
        <w:top w:val="none" w:sz="0" w:space="0" w:color="auto"/>
        <w:left w:val="none" w:sz="0" w:space="0" w:color="auto"/>
        <w:bottom w:val="none" w:sz="0" w:space="0" w:color="auto"/>
        <w:right w:val="none" w:sz="0" w:space="0" w:color="auto"/>
      </w:divBdr>
      <w:divsChild>
        <w:div w:id="429158006">
          <w:marLeft w:val="0"/>
          <w:marRight w:val="0"/>
          <w:marTop w:val="0"/>
          <w:marBottom w:val="0"/>
          <w:divBdr>
            <w:top w:val="none" w:sz="0" w:space="0" w:color="auto"/>
            <w:left w:val="none" w:sz="0" w:space="0" w:color="auto"/>
            <w:bottom w:val="none" w:sz="0" w:space="0" w:color="auto"/>
            <w:right w:val="none" w:sz="0" w:space="0" w:color="auto"/>
          </w:divBdr>
        </w:div>
      </w:divsChild>
    </w:div>
    <w:div w:id="1167865944">
      <w:marLeft w:val="0"/>
      <w:marRight w:val="0"/>
      <w:marTop w:val="0"/>
      <w:marBottom w:val="0"/>
      <w:divBdr>
        <w:top w:val="none" w:sz="0" w:space="0" w:color="auto"/>
        <w:left w:val="none" w:sz="0" w:space="0" w:color="auto"/>
        <w:bottom w:val="none" w:sz="0" w:space="0" w:color="auto"/>
        <w:right w:val="none" w:sz="0" w:space="0" w:color="auto"/>
      </w:divBdr>
      <w:divsChild>
        <w:div w:id="898126148">
          <w:marLeft w:val="0"/>
          <w:marRight w:val="0"/>
          <w:marTop w:val="0"/>
          <w:marBottom w:val="0"/>
          <w:divBdr>
            <w:top w:val="none" w:sz="0" w:space="0" w:color="auto"/>
            <w:left w:val="none" w:sz="0" w:space="0" w:color="auto"/>
            <w:bottom w:val="none" w:sz="0" w:space="0" w:color="auto"/>
            <w:right w:val="none" w:sz="0" w:space="0" w:color="auto"/>
          </w:divBdr>
        </w:div>
      </w:divsChild>
    </w:div>
    <w:div w:id="1176308824">
      <w:marLeft w:val="0"/>
      <w:marRight w:val="0"/>
      <w:marTop w:val="0"/>
      <w:marBottom w:val="0"/>
      <w:divBdr>
        <w:top w:val="none" w:sz="0" w:space="0" w:color="auto"/>
        <w:left w:val="none" w:sz="0" w:space="0" w:color="auto"/>
        <w:bottom w:val="none" w:sz="0" w:space="0" w:color="auto"/>
        <w:right w:val="none" w:sz="0" w:space="0" w:color="auto"/>
      </w:divBdr>
      <w:divsChild>
        <w:div w:id="750586232">
          <w:marLeft w:val="0"/>
          <w:marRight w:val="0"/>
          <w:marTop w:val="0"/>
          <w:marBottom w:val="0"/>
          <w:divBdr>
            <w:top w:val="none" w:sz="0" w:space="0" w:color="auto"/>
            <w:left w:val="none" w:sz="0" w:space="0" w:color="auto"/>
            <w:bottom w:val="none" w:sz="0" w:space="0" w:color="auto"/>
            <w:right w:val="none" w:sz="0" w:space="0" w:color="auto"/>
          </w:divBdr>
        </w:div>
      </w:divsChild>
    </w:div>
    <w:div w:id="1184856269">
      <w:marLeft w:val="0"/>
      <w:marRight w:val="0"/>
      <w:marTop w:val="0"/>
      <w:marBottom w:val="0"/>
      <w:divBdr>
        <w:top w:val="none" w:sz="0" w:space="0" w:color="auto"/>
        <w:left w:val="none" w:sz="0" w:space="0" w:color="auto"/>
        <w:bottom w:val="none" w:sz="0" w:space="0" w:color="auto"/>
        <w:right w:val="none" w:sz="0" w:space="0" w:color="auto"/>
      </w:divBdr>
      <w:divsChild>
        <w:div w:id="1941715640">
          <w:marLeft w:val="0"/>
          <w:marRight w:val="0"/>
          <w:marTop w:val="0"/>
          <w:marBottom w:val="0"/>
          <w:divBdr>
            <w:top w:val="none" w:sz="0" w:space="0" w:color="auto"/>
            <w:left w:val="none" w:sz="0" w:space="0" w:color="auto"/>
            <w:bottom w:val="none" w:sz="0" w:space="0" w:color="auto"/>
            <w:right w:val="none" w:sz="0" w:space="0" w:color="auto"/>
          </w:divBdr>
        </w:div>
      </w:divsChild>
    </w:div>
    <w:div w:id="1190221350">
      <w:marLeft w:val="0"/>
      <w:marRight w:val="0"/>
      <w:marTop w:val="0"/>
      <w:marBottom w:val="0"/>
      <w:divBdr>
        <w:top w:val="none" w:sz="0" w:space="0" w:color="auto"/>
        <w:left w:val="none" w:sz="0" w:space="0" w:color="auto"/>
        <w:bottom w:val="none" w:sz="0" w:space="0" w:color="auto"/>
        <w:right w:val="none" w:sz="0" w:space="0" w:color="auto"/>
      </w:divBdr>
      <w:divsChild>
        <w:div w:id="443693635">
          <w:marLeft w:val="0"/>
          <w:marRight w:val="0"/>
          <w:marTop w:val="0"/>
          <w:marBottom w:val="0"/>
          <w:divBdr>
            <w:top w:val="none" w:sz="0" w:space="0" w:color="auto"/>
            <w:left w:val="none" w:sz="0" w:space="0" w:color="auto"/>
            <w:bottom w:val="none" w:sz="0" w:space="0" w:color="auto"/>
            <w:right w:val="none" w:sz="0" w:space="0" w:color="auto"/>
          </w:divBdr>
        </w:div>
      </w:divsChild>
    </w:div>
    <w:div w:id="1191072778">
      <w:marLeft w:val="0"/>
      <w:marRight w:val="0"/>
      <w:marTop w:val="0"/>
      <w:marBottom w:val="0"/>
      <w:divBdr>
        <w:top w:val="none" w:sz="0" w:space="0" w:color="auto"/>
        <w:left w:val="none" w:sz="0" w:space="0" w:color="auto"/>
        <w:bottom w:val="none" w:sz="0" w:space="0" w:color="auto"/>
        <w:right w:val="none" w:sz="0" w:space="0" w:color="auto"/>
      </w:divBdr>
      <w:divsChild>
        <w:div w:id="728382270">
          <w:marLeft w:val="0"/>
          <w:marRight w:val="0"/>
          <w:marTop w:val="0"/>
          <w:marBottom w:val="0"/>
          <w:divBdr>
            <w:top w:val="none" w:sz="0" w:space="0" w:color="auto"/>
            <w:left w:val="none" w:sz="0" w:space="0" w:color="auto"/>
            <w:bottom w:val="none" w:sz="0" w:space="0" w:color="auto"/>
            <w:right w:val="none" w:sz="0" w:space="0" w:color="auto"/>
          </w:divBdr>
        </w:div>
      </w:divsChild>
    </w:div>
    <w:div w:id="1194808921">
      <w:marLeft w:val="0"/>
      <w:marRight w:val="0"/>
      <w:marTop w:val="0"/>
      <w:marBottom w:val="0"/>
      <w:divBdr>
        <w:top w:val="none" w:sz="0" w:space="0" w:color="auto"/>
        <w:left w:val="none" w:sz="0" w:space="0" w:color="auto"/>
        <w:bottom w:val="none" w:sz="0" w:space="0" w:color="auto"/>
        <w:right w:val="none" w:sz="0" w:space="0" w:color="auto"/>
      </w:divBdr>
      <w:divsChild>
        <w:div w:id="782960649">
          <w:marLeft w:val="0"/>
          <w:marRight w:val="0"/>
          <w:marTop w:val="0"/>
          <w:marBottom w:val="0"/>
          <w:divBdr>
            <w:top w:val="none" w:sz="0" w:space="0" w:color="auto"/>
            <w:left w:val="none" w:sz="0" w:space="0" w:color="auto"/>
            <w:bottom w:val="none" w:sz="0" w:space="0" w:color="auto"/>
            <w:right w:val="none" w:sz="0" w:space="0" w:color="auto"/>
          </w:divBdr>
        </w:div>
      </w:divsChild>
    </w:div>
    <w:div w:id="1198856491">
      <w:marLeft w:val="0"/>
      <w:marRight w:val="0"/>
      <w:marTop w:val="0"/>
      <w:marBottom w:val="0"/>
      <w:divBdr>
        <w:top w:val="none" w:sz="0" w:space="0" w:color="auto"/>
        <w:left w:val="none" w:sz="0" w:space="0" w:color="auto"/>
        <w:bottom w:val="none" w:sz="0" w:space="0" w:color="auto"/>
        <w:right w:val="none" w:sz="0" w:space="0" w:color="auto"/>
      </w:divBdr>
      <w:divsChild>
        <w:div w:id="1211498661">
          <w:marLeft w:val="0"/>
          <w:marRight w:val="0"/>
          <w:marTop w:val="0"/>
          <w:marBottom w:val="0"/>
          <w:divBdr>
            <w:top w:val="none" w:sz="0" w:space="0" w:color="auto"/>
            <w:left w:val="none" w:sz="0" w:space="0" w:color="auto"/>
            <w:bottom w:val="none" w:sz="0" w:space="0" w:color="auto"/>
            <w:right w:val="none" w:sz="0" w:space="0" w:color="auto"/>
          </w:divBdr>
        </w:div>
      </w:divsChild>
    </w:div>
    <w:div w:id="1208223192">
      <w:marLeft w:val="0"/>
      <w:marRight w:val="0"/>
      <w:marTop w:val="0"/>
      <w:marBottom w:val="0"/>
      <w:divBdr>
        <w:top w:val="none" w:sz="0" w:space="0" w:color="auto"/>
        <w:left w:val="none" w:sz="0" w:space="0" w:color="auto"/>
        <w:bottom w:val="none" w:sz="0" w:space="0" w:color="auto"/>
        <w:right w:val="none" w:sz="0" w:space="0" w:color="auto"/>
      </w:divBdr>
      <w:divsChild>
        <w:div w:id="259721752">
          <w:marLeft w:val="0"/>
          <w:marRight w:val="0"/>
          <w:marTop w:val="0"/>
          <w:marBottom w:val="0"/>
          <w:divBdr>
            <w:top w:val="none" w:sz="0" w:space="0" w:color="auto"/>
            <w:left w:val="none" w:sz="0" w:space="0" w:color="auto"/>
            <w:bottom w:val="none" w:sz="0" w:space="0" w:color="auto"/>
            <w:right w:val="none" w:sz="0" w:space="0" w:color="auto"/>
          </w:divBdr>
        </w:div>
      </w:divsChild>
    </w:div>
    <w:div w:id="1212352682">
      <w:marLeft w:val="0"/>
      <w:marRight w:val="0"/>
      <w:marTop w:val="0"/>
      <w:marBottom w:val="0"/>
      <w:divBdr>
        <w:top w:val="none" w:sz="0" w:space="0" w:color="auto"/>
        <w:left w:val="none" w:sz="0" w:space="0" w:color="auto"/>
        <w:bottom w:val="none" w:sz="0" w:space="0" w:color="auto"/>
        <w:right w:val="none" w:sz="0" w:space="0" w:color="auto"/>
      </w:divBdr>
      <w:divsChild>
        <w:div w:id="646324675">
          <w:marLeft w:val="0"/>
          <w:marRight w:val="0"/>
          <w:marTop w:val="0"/>
          <w:marBottom w:val="0"/>
          <w:divBdr>
            <w:top w:val="none" w:sz="0" w:space="0" w:color="auto"/>
            <w:left w:val="none" w:sz="0" w:space="0" w:color="auto"/>
            <w:bottom w:val="none" w:sz="0" w:space="0" w:color="auto"/>
            <w:right w:val="none" w:sz="0" w:space="0" w:color="auto"/>
          </w:divBdr>
        </w:div>
      </w:divsChild>
    </w:div>
    <w:div w:id="1217090410">
      <w:marLeft w:val="0"/>
      <w:marRight w:val="0"/>
      <w:marTop w:val="0"/>
      <w:marBottom w:val="0"/>
      <w:divBdr>
        <w:top w:val="none" w:sz="0" w:space="0" w:color="auto"/>
        <w:left w:val="none" w:sz="0" w:space="0" w:color="auto"/>
        <w:bottom w:val="none" w:sz="0" w:space="0" w:color="auto"/>
        <w:right w:val="none" w:sz="0" w:space="0" w:color="auto"/>
      </w:divBdr>
      <w:divsChild>
        <w:div w:id="824127470">
          <w:marLeft w:val="0"/>
          <w:marRight w:val="0"/>
          <w:marTop w:val="0"/>
          <w:marBottom w:val="0"/>
          <w:divBdr>
            <w:top w:val="none" w:sz="0" w:space="0" w:color="auto"/>
            <w:left w:val="none" w:sz="0" w:space="0" w:color="auto"/>
            <w:bottom w:val="none" w:sz="0" w:space="0" w:color="auto"/>
            <w:right w:val="none" w:sz="0" w:space="0" w:color="auto"/>
          </w:divBdr>
        </w:div>
      </w:divsChild>
    </w:div>
    <w:div w:id="1221793989">
      <w:marLeft w:val="0"/>
      <w:marRight w:val="0"/>
      <w:marTop w:val="0"/>
      <w:marBottom w:val="0"/>
      <w:divBdr>
        <w:top w:val="none" w:sz="0" w:space="0" w:color="auto"/>
        <w:left w:val="none" w:sz="0" w:space="0" w:color="auto"/>
        <w:bottom w:val="none" w:sz="0" w:space="0" w:color="auto"/>
        <w:right w:val="none" w:sz="0" w:space="0" w:color="auto"/>
      </w:divBdr>
      <w:divsChild>
        <w:div w:id="889655249">
          <w:marLeft w:val="0"/>
          <w:marRight w:val="0"/>
          <w:marTop w:val="0"/>
          <w:marBottom w:val="0"/>
          <w:divBdr>
            <w:top w:val="none" w:sz="0" w:space="0" w:color="auto"/>
            <w:left w:val="none" w:sz="0" w:space="0" w:color="auto"/>
            <w:bottom w:val="none" w:sz="0" w:space="0" w:color="auto"/>
            <w:right w:val="none" w:sz="0" w:space="0" w:color="auto"/>
          </w:divBdr>
        </w:div>
      </w:divsChild>
    </w:div>
    <w:div w:id="1247425401">
      <w:marLeft w:val="0"/>
      <w:marRight w:val="0"/>
      <w:marTop w:val="0"/>
      <w:marBottom w:val="0"/>
      <w:divBdr>
        <w:top w:val="none" w:sz="0" w:space="0" w:color="auto"/>
        <w:left w:val="none" w:sz="0" w:space="0" w:color="auto"/>
        <w:bottom w:val="none" w:sz="0" w:space="0" w:color="auto"/>
        <w:right w:val="none" w:sz="0" w:space="0" w:color="auto"/>
      </w:divBdr>
      <w:divsChild>
        <w:div w:id="972563727">
          <w:marLeft w:val="0"/>
          <w:marRight w:val="0"/>
          <w:marTop w:val="0"/>
          <w:marBottom w:val="0"/>
          <w:divBdr>
            <w:top w:val="none" w:sz="0" w:space="0" w:color="auto"/>
            <w:left w:val="none" w:sz="0" w:space="0" w:color="auto"/>
            <w:bottom w:val="none" w:sz="0" w:space="0" w:color="auto"/>
            <w:right w:val="none" w:sz="0" w:space="0" w:color="auto"/>
          </w:divBdr>
        </w:div>
      </w:divsChild>
    </w:div>
    <w:div w:id="1248928258">
      <w:marLeft w:val="0"/>
      <w:marRight w:val="0"/>
      <w:marTop w:val="0"/>
      <w:marBottom w:val="0"/>
      <w:divBdr>
        <w:top w:val="none" w:sz="0" w:space="0" w:color="auto"/>
        <w:left w:val="none" w:sz="0" w:space="0" w:color="auto"/>
        <w:bottom w:val="none" w:sz="0" w:space="0" w:color="auto"/>
        <w:right w:val="none" w:sz="0" w:space="0" w:color="auto"/>
      </w:divBdr>
      <w:divsChild>
        <w:div w:id="1264147821">
          <w:marLeft w:val="0"/>
          <w:marRight w:val="0"/>
          <w:marTop w:val="0"/>
          <w:marBottom w:val="0"/>
          <w:divBdr>
            <w:top w:val="none" w:sz="0" w:space="0" w:color="auto"/>
            <w:left w:val="none" w:sz="0" w:space="0" w:color="auto"/>
            <w:bottom w:val="none" w:sz="0" w:space="0" w:color="auto"/>
            <w:right w:val="none" w:sz="0" w:space="0" w:color="auto"/>
          </w:divBdr>
        </w:div>
      </w:divsChild>
    </w:div>
    <w:div w:id="1256786416">
      <w:marLeft w:val="0"/>
      <w:marRight w:val="0"/>
      <w:marTop w:val="0"/>
      <w:marBottom w:val="0"/>
      <w:divBdr>
        <w:top w:val="none" w:sz="0" w:space="0" w:color="auto"/>
        <w:left w:val="none" w:sz="0" w:space="0" w:color="auto"/>
        <w:bottom w:val="none" w:sz="0" w:space="0" w:color="auto"/>
        <w:right w:val="none" w:sz="0" w:space="0" w:color="auto"/>
      </w:divBdr>
      <w:divsChild>
        <w:div w:id="1343315663">
          <w:marLeft w:val="0"/>
          <w:marRight w:val="0"/>
          <w:marTop w:val="0"/>
          <w:marBottom w:val="0"/>
          <w:divBdr>
            <w:top w:val="none" w:sz="0" w:space="0" w:color="auto"/>
            <w:left w:val="none" w:sz="0" w:space="0" w:color="auto"/>
            <w:bottom w:val="none" w:sz="0" w:space="0" w:color="auto"/>
            <w:right w:val="none" w:sz="0" w:space="0" w:color="auto"/>
          </w:divBdr>
        </w:div>
      </w:divsChild>
    </w:div>
    <w:div w:id="1259676054">
      <w:marLeft w:val="0"/>
      <w:marRight w:val="0"/>
      <w:marTop w:val="0"/>
      <w:marBottom w:val="0"/>
      <w:divBdr>
        <w:top w:val="none" w:sz="0" w:space="0" w:color="auto"/>
        <w:left w:val="none" w:sz="0" w:space="0" w:color="auto"/>
        <w:bottom w:val="none" w:sz="0" w:space="0" w:color="auto"/>
        <w:right w:val="none" w:sz="0" w:space="0" w:color="auto"/>
      </w:divBdr>
      <w:divsChild>
        <w:div w:id="1508522230">
          <w:marLeft w:val="0"/>
          <w:marRight w:val="0"/>
          <w:marTop w:val="0"/>
          <w:marBottom w:val="0"/>
          <w:divBdr>
            <w:top w:val="none" w:sz="0" w:space="0" w:color="auto"/>
            <w:left w:val="none" w:sz="0" w:space="0" w:color="auto"/>
            <w:bottom w:val="none" w:sz="0" w:space="0" w:color="auto"/>
            <w:right w:val="none" w:sz="0" w:space="0" w:color="auto"/>
          </w:divBdr>
        </w:div>
      </w:divsChild>
    </w:div>
    <w:div w:id="1260866026">
      <w:marLeft w:val="0"/>
      <w:marRight w:val="0"/>
      <w:marTop w:val="0"/>
      <w:marBottom w:val="0"/>
      <w:divBdr>
        <w:top w:val="none" w:sz="0" w:space="0" w:color="auto"/>
        <w:left w:val="none" w:sz="0" w:space="0" w:color="auto"/>
        <w:bottom w:val="none" w:sz="0" w:space="0" w:color="auto"/>
        <w:right w:val="none" w:sz="0" w:space="0" w:color="auto"/>
      </w:divBdr>
      <w:divsChild>
        <w:div w:id="563955072">
          <w:marLeft w:val="0"/>
          <w:marRight w:val="0"/>
          <w:marTop w:val="0"/>
          <w:marBottom w:val="0"/>
          <w:divBdr>
            <w:top w:val="none" w:sz="0" w:space="0" w:color="auto"/>
            <w:left w:val="none" w:sz="0" w:space="0" w:color="auto"/>
            <w:bottom w:val="none" w:sz="0" w:space="0" w:color="auto"/>
            <w:right w:val="none" w:sz="0" w:space="0" w:color="auto"/>
          </w:divBdr>
        </w:div>
      </w:divsChild>
    </w:div>
    <w:div w:id="1263564838">
      <w:marLeft w:val="0"/>
      <w:marRight w:val="0"/>
      <w:marTop w:val="0"/>
      <w:marBottom w:val="0"/>
      <w:divBdr>
        <w:top w:val="none" w:sz="0" w:space="0" w:color="auto"/>
        <w:left w:val="none" w:sz="0" w:space="0" w:color="auto"/>
        <w:bottom w:val="none" w:sz="0" w:space="0" w:color="auto"/>
        <w:right w:val="none" w:sz="0" w:space="0" w:color="auto"/>
      </w:divBdr>
      <w:divsChild>
        <w:div w:id="85426090">
          <w:marLeft w:val="0"/>
          <w:marRight w:val="0"/>
          <w:marTop w:val="0"/>
          <w:marBottom w:val="0"/>
          <w:divBdr>
            <w:top w:val="none" w:sz="0" w:space="0" w:color="auto"/>
            <w:left w:val="none" w:sz="0" w:space="0" w:color="auto"/>
            <w:bottom w:val="none" w:sz="0" w:space="0" w:color="auto"/>
            <w:right w:val="none" w:sz="0" w:space="0" w:color="auto"/>
          </w:divBdr>
        </w:div>
      </w:divsChild>
    </w:div>
    <w:div w:id="1271815506">
      <w:marLeft w:val="0"/>
      <w:marRight w:val="0"/>
      <w:marTop w:val="0"/>
      <w:marBottom w:val="0"/>
      <w:divBdr>
        <w:top w:val="none" w:sz="0" w:space="0" w:color="auto"/>
        <w:left w:val="none" w:sz="0" w:space="0" w:color="auto"/>
        <w:bottom w:val="none" w:sz="0" w:space="0" w:color="auto"/>
        <w:right w:val="none" w:sz="0" w:space="0" w:color="auto"/>
      </w:divBdr>
      <w:divsChild>
        <w:div w:id="946036274">
          <w:marLeft w:val="0"/>
          <w:marRight w:val="0"/>
          <w:marTop w:val="0"/>
          <w:marBottom w:val="0"/>
          <w:divBdr>
            <w:top w:val="none" w:sz="0" w:space="0" w:color="auto"/>
            <w:left w:val="none" w:sz="0" w:space="0" w:color="auto"/>
            <w:bottom w:val="none" w:sz="0" w:space="0" w:color="auto"/>
            <w:right w:val="none" w:sz="0" w:space="0" w:color="auto"/>
          </w:divBdr>
        </w:div>
      </w:divsChild>
    </w:div>
    <w:div w:id="1284650499">
      <w:marLeft w:val="0"/>
      <w:marRight w:val="0"/>
      <w:marTop w:val="0"/>
      <w:marBottom w:val="0"/>
      <w:divBdr>
        <w:top w:val="none" w:sz="0" w:space="0" w:color="auto"/>
        <w:left w:val="none" w:sz="0" w:space="0" w:color="auto"/>
        <w:bottom w:val="none" w:sz="0" w:space="0" w:color="auto"/>
        <w:right w:val="none" w:sz="0" w:space="0" w:color="auto"/>
      </w:divBdr>
      <w:divsChild>
        <w:div w:id="1085999450">
          <w:marLeft w:val="0"/>
          <w:marRight w:val="0"/>
          <w:marTop w:val="0"/>
          <w:marBottom w:val="0"/>
          <w:divBdr>
            <w:top w:val="none" w:sz="0" w:space="0" w:color="auto"/>
            <w:left w:val="none" w:sz="0" w:space="0" w:color="auto"/>
            <w:bottom w:val="none" w:sz="0" w:space="0" w:color="auto"/>
            <w:right w:val="none" w:sz="0" w:space="0" w:color="auto"/>
          </w:divBdr>
        </w:div>
      </w:divsChild>
    </w:div>
    <w:div w:id="1287858349">
      <w:marLeft w:val="0"/>
      <w:marRight w:val="0"/>
      <w:marTop w:val="0"/>
      <w:marBottom w:val="0"/>
      <w:divBdr>
        <w:top w:val="none" w:sz="0" w:space="0" w:color="auto"/>
        <w:left w:val="none" w:sz="0" w:space="0" w:color="auto"/>
        <w:bottom w:val="none" w:sz="0" w:space="0" w:color="auto"/>
        <w:right w:val="none" w:sz="0" w:space="0" w:color="auto"/>
      </w:divBdr>
      <w:divsChild>
        <w:div w:id="1687947844">
          <w:marLeft w:val="0"/>
          <w:marRight w:val="0"/>
          <w:marTop w:val="0"/>
          <w:marBottom w:val="0"/>
          <w:divBdr>
            <w:top w:val="none" w:sz="0" w:space="0" w:color="auto"/>
            <w:left w:val="none" w:sz="0" w:space="0" w:color="auto"/>
            <w:bottom w:val="none" w:sz="0" w:space="0" w:color="auto"/>
            <w:right w:val="none" w:sz="0" w:space="0" w:color="auto"/>
          </w:divBdr>
        </w:div>
      </w:divsChild>
    </w:div>
    <w:div w:id="1295334549">
      <w:marLeft w:val="0"/>
      <w:marRight w:val="0"/>
      <w:marTop w:val="0"/>
      <w:marBottom w:val="0"/>
      <w:divBdr>
        <w:top w:val="none" w:sz="0" w:space="0" w:color="auto"/>
        <w:left w:val="none" w:sz="0" w:space="0" w:color="auto"/>
        <w:bottom w:val="none" w:sz="0" w:space="0" w:color="auto"/>
        <w:right w:val="none" w:sz="0" w:space="0" w:color="auto"/>
      </w:divBdr>
      <w:divsChild>
        <w:div w:id="2121796300">
          <w:marLeft w:val="0"/>
          <w:marRight w:val="0"/>
          <w:marTop w:val="0"/>
          <w:marBottom w:val="0"/>
          <w:divBdr>
            <w:top w:val="none" w:sz="0" w:space="0" w:color="auto"/>
            <w:left w:val="none" w:sz="0" w:space="0" w:color="auto"/>
            <w:bottom w:val="none" w:sz="0" w:space="0" w:color="auto"/>
            <w:right w:val="none" w:sz="0" w:space="0" w:color="auto"/>
          </w:divBdr>
        </w:div>
      </w:divsChild>
    </w:div>
    <w:div w:id="1295716993">
      <w:marLeft w:val="0"/>
      <w:marRight w:val="0"/>
      <w:marTop w:val="0"/>
      <w:marBottom w:val="0"/>
      <w:divBdr>
        <w:top w:val="none" w:sz="0" w:space="0" w:color="auto"/>
        <w:left w:val="none" w:sz="0" w:space="0" w:color="auto"/>
        <w:bottom w:val="none" w:sz="0" w:space="0" w:color="auto"/>
        <w:right w:val="none" w:sz="0" w:space="0" w:color="auto"/>
      </w:divBdr>
      <w:divsChild>
        <w:div w:id="434520868">
          <w:marLeft w:val="0"/>
          <w:marRight w:val="0"/>
          <w:marTop w:val="0"/>
          <w:marBottom w:val="0"/>
          <w:divBdr>
            <w:top w:val="none" w:sz="0" w:space="0" w:color="auto"/>
            <w:left w:val="none" w:sz="0" w:space="0" w:color="auto"/>
            <w:bottom w:val="none" w:sz="0" w:space="0" w:color="auto"/>
            <w:right w:val="none" w:sz="0" w:space="0" w:color="auto"/>
          </w:divBdr>
        </w:div>
      </w:divsChild>
    </w:div>
    <w:div w:id="1296637753">
      <w:marLeft w:val="0"/>
      <w:marRight w:val="0"/>
      <w:marTop w:val="0"/>
      <w:marBottom w:val="0"/>
      <w:divBdr>
        <w:top w:val="none" w:sz="0" w:space="0" w:color="auto"/>
        <w:left w:val="none" w:sz="0" w:space="0" w:color="auto"/>
        <w:bottom w:val="none" w:sz="0" w:space="0" w:color="auto"/>
        <w:right w:val="none" w:sz="0" w:space="0" w:color="auto"/>
      </w:divBdr>
      <w:divsChild>
        <w:div w:id="1604268211">
          <w:marLeft w:val="0"/>
          <w:marRight w:val="0"/>
          <w:marTop w:val="0"/>
          <w:marBottom w:val="0"/>
          <w:divBdr>
            <w:top w:val="none" w:sz="0" w:space="0" w:color="auto"/>
            <w:left w:val="none" w:sz="0" w:space="0" w:color="auto"/>
            <w:bottom w:val="none" w:sz="0" w:space="0" w:color="auto"/>
            <w:right w:val="none" w:sz="0" w:space="0" w:color="auto"/>
          </w:divBdr>
        </w:div>
      </w:divsChild>
    </w:div>
    <w:div w:id="1313026142">
      <w:marLeft w:val="0"/>
      <w:marRight w:val="0"/>
      <w:marTop w:val="0"/>
      <w:marBottom w:val="0"/>
      <w:divBdr>
        <w:top w:val="none" w:sz="0" w:space="0" w:color="auto"/>
        <w:left w:val="none" w:sz="0" w:space="0" w:color="auto"/>
        <w:bottom w:val="none" w:sz="0" w:space="0" w:color="auto"/>
        <w:right w:val="none" w:sz="0" w:space="0" w:color="auto"/>
      </w:divBdr>
      <w:divsChild>
        <w:div w:id="1713536308">
          <w:marLeft w:val="0"/>
          <w:marRight w:val="0"/>
          <w:marTop w:val="0"/>
          <w:marBottom w:val="0"/>
          <w:divBdr>
            <w:top w:val="none" w:sz="0" w:space="0" w:color="auto"/>
            <w:left w:val="none" w:sz="0" w:space="0" w:color="auto"/>
            <w:bottom w:val="none" w:sz="0" w:space="0" w:color="auto"/>
            <w:right w:val="none" w:sz="0" w:space="0" w:color="auto"/>
          </w:divBdr>
        </w:div>
      </w:divsChild>
    </w:div>
    <w:div w:id="1321419833">
      <w:marLeft w:val="0"/>
      <w:marRight w:val="0"/>
      <w:marTop w:val="0"/>
      <w:marBottom w:val="0"/>
      <w:divBdr>
        <w:top w:val="none" w:sz="0" w:space="0" w:color="auto"/>
        <w:left w:val="none" w:sz="0" w:space="0" w:color="auto"/>
        <w:bottom w:val="none" w:sz="0" w:space="0" w:color="auto"/>
        <w:right w:val="none" w:sz="0" w:space="0" w:color="auto"/>
      </w:divBdr>
      <w:divsChild>
        <w:div w:id="1597833428">
          <w:marLeft w:val="0"/>
          <w:marRight w:val="0"/>
          <w:marTop w:val="0"/>
          <w:marBottom w:val="0"/>
          <w:divBdr>
            <w:top w:val="none" w:sz="0" w:space="0" w:color="auto"/>
            <w:left w:val="none" w:sz="0" w:space="0" w:color="auto"/>
            <w:bottom w:val="none" w:sz="0" w:space="0" w:color="auto"/>
            <w:right w:val="none" w:sz="0" w:space="0" w:color="auto"/>
          </w:divBdr>
        </w:div>
      </w:divsChild>
    </w:div>
    <w:div w:id="1322929412">
      <w:marLeft w:val="0"/>
      <w:marRight w:val="0"/>
      <w:marTop w:val="0"/>
      <w:marBottom w:val="0"/>
      <w:divBdr>
        <w:top w:val="none" w:sz="0" w:space="0" w:color="auto"/>
        <w:left w:val="none" w:sz="0" w:space="0" w:color="auto"/>
        <w:bottom w:val="none" w:sz="0" w:space="0" w:color="auto"/>
        <w:right w:val="none" w:sz="0" w:space="0" w:color="auto"/>
      </w:divBdr>
      <w:divsChild>
        <w:div w:id="217980679">
          <w:marLeft w:val="0"/>
          <w:marRight w:val="0"/>
          <w:marTop w:val="0"/>
          <w:marBottom w:val="0"/>
          <w:divBdr>
            <w:top w:val="none" w:sz="0" w:space="0" w:color="auto"/>
            <w:left w:val="none" w:sz="0" w:space="0" w:color="auto"/>
            <w:bottom w:val="none" w:sz="0" w:space="0" w:color="auto"/>
            <w:right w:val="none" w:sz="0" w:space="0" w:color="auto"/>
          </w:divBdr>
        </w:div>
      </w:divsChild>
    </w:div>
    <w:div w:id="1339848862">
      <w:marLeft w:val="0"/>
      <w:marRight w:val="0"/>
      <w:marTop w:val="0"/>
      <w:marBottom w:val="0"/>
      <w:divBdr>
        <w:top w:val="none" w:sz="0" w:space="0" w:color="auto"/>
        <w:left w:val="none" w:sz="0" w:space="0" w:color="auto"/>
        <w:bottom w:val="none" w:sz="0" w:space="0" w:color="auto"/>
        <w:right w:val="none" w:sz="0" w:space="0" w:color="auto"/>
      </w:divBdr>
      <w:divsChild>
        <w:div w:id="1479420316">
          <w:marLeft w:val="0"/>
          <w:marRight w:val="0"/>
          <w:marTop w:val="0"/>
          <w:marBottom w:val="0"/>
          <w:divBdr>
            <w:top w:val="none" w:sz="0" w:space="0" w:color="auto"/>
            <w:left w:val="none" w:sz="0" w:space="0" w:color="auto"/>
            <w:bottom w:val="none" w:sz="0" w:space="0" w:color="auto"/>
            <w:right w:val="none" w:sz="0" w:space="0" w:color="auto"/>
          </w:divBdr>
        </w:div>
      </w:divsChild>
    </w:div>
    <w:div w:id="1341347968">
      <w:marLeft w:val="0"/>
      <w:marRight w:val="0"/>
      <w:marTop w:val="0"/>
      <w:marBottom w:val="0"/>
      <w:divBdr>
        <w:top w:val="none" w:sz="0" w:space="0" w:color="auto"/>
        <w:left w:val="none" w:sz="0" w:space="0" w:color="auto"/>
        <w:bottom w:val="none" w:sz="0" w:space="0" w:color="auto"/>
        <w:right w:val="none" w:sz="0" w:space="0" w:color="auto"/>
      </w:divBdr>
      <w:divsChild>
        <w:div w:id="334575015">
          <w:marLeft w:val="0"/>
          <w:marRight w:val="0"/>
          <w:marTop w:val="0"/>
          <w:marBottom w:val="0"/>
          <w:divBdr>
            <w:top w:val="none" w:sz="0" w:space="0" w:color="auto"/>
            <w:left w:val="none" w:sz="0" w:space="0" w:color="auto"/>
            <w:bottom w:val="none" w:sz="0" w:space="0" w:color="auto"/>
            <w:right w:val="none" w:sz="0" w:space="0" w:color="auto"/>
          </w:divBdr>
        </w:div>
      </w:divsChild>
    </w:div>
    <w:div w:id="1351368803">
      <w:marLeft w:val="0"/>
      <w:marRight w:val="0"/>
      <w:marTop w:val="0"/>
      <w:marBottom w:val="0"/>
      <w:divBdr>
        <w:top w:val="none" w:sz="0" w:space="0" w:color="auto"/>
        <w:left w:val="none" w:sz="0" w:space="0" w:color="auto"/>
        <w:bottom w:val="none" w:sz="0" w:space="0" w:color="auto"/>
        <w:right w:val="none" w:sz="0" w:space="0" w:color="auto"/>
      </w:divBdr>
      <w:divsChild>
        <w:div w:id="216673358">
          <w:marLeft w:val="0"/>
          <w:marRight w:val="0"/>
          <w:marTop w:val="0"/>
          <w:marBottom w:val="0"/>
          <w:divBdr>
            <w:top w:val="none" w:sz="0" w:space="0" w:color="auto"/>
            <w:left w:val="none" w:sz="0" w:space="0" w:color="auto"/>
            <w:bottom w:val="none" w:sz="0" w:space="0" w:color="auto"/>
            <w:right w:val="none" w:sz="0" w:space="0" w:color="auto"/>
          </w:divBdr>
        </w:div>
      </w:divsChild>
    </w:div>
    <w:div w:id="1352998935">
      <w:marLeft w:val="0"/>
      <w:marRight w:val="0"/>
      <w:marTop w:val="0"/>
      <w:marBottom w:val="0"/>
      <w:divBdr>
        <w:top w:val="none" w:sz="0" w:space="0" w:color="auto"/>
        <w:left w:val="none" w:sz="0" w:space="0" w:color="auto"/>
        <w:bottom w:val="none" w:sz="0" w:space="0" w:color="auto"/>
        <w:right w:val="none" w:sz="0" w:space="0" w:color="auto"/>
      </w:divBdr>
      <w:divsChild>
        <w:div w:id="1020814949">
          <w:marLeft w:val="0"/>
          <w:marRight w:val="0"/>
          <w:marTop w:val="0"/>
          <w:marBottom w:val="0"/>
          <w:divBdr>
            <w:top w:val="none" w:sz="0" w:space="0" w:color="auto"/>
            <w:left w:val="none" w:sz="0" w:space="0" w:color="auto"/>
            <w:bottom w:val="none" w:sz="0" w:space="0" w:color="auto"/>
            <w:right w:val="none" w:sz="0" w:space="0" w:color="auto"/>
          </w:divBdr>
        </w:div>
      </w:divsChild>
    </w:div>
    <w:div w:id="1358652784">
      <w:marLeft w:val="0"/>
      <w:marRight w:val="0"/>
      <w:marTop w:val="0"/>
      <w:marBottom w:val="0"/>
      <w:divBdr>
        <w:top w:val="none" w:sz="0" w:space="0" w:color="auto"/>
        <w:left w:val="none" w:sz="0" w:space="0" w:color="auto"/>
        <w:bottom w:val="none" w:sz="0" w:space="0" w:color="auto"/>
        <w:right w:val="none" w:sz="0" w:space="0" w:color="auto"/>
      </w:divBdr>
      <w:divsChild>
        <w:div w:id="671643348">
          <w:marLeft w:val="0"/>
          <w:marRight w:val="0"/>
          <w:marTop w:val="0"/>
          <w:marBottom w:val="0"/>
          <w:divBdr>
            <w:top w:val="none" w:sz="0" w:space="0" w:color="auto"/>
            <w:left w:val="none" w:sz="0" w:space="0" w:color="auto"/>
            <w:bottom w:val="none" w:sz="0" w:space="0" w:color="auto"/>
            <w:right w:val="none" w:sz="0" w:space="0" w:color="auto"/>
          </w:divBdr>
        </w:div>
      </w:divsChild>
    </w:div>
    <w:div w:id="1368722963">
      <w:marLeft w:val="0"/>
      <w:marRight w:val="0"/>
      <w:marTop w:val="0"/>
      <w:marBottom w:val="0"/>
      <w:divBdr>
        <w:top w:val="none" w:sz="0" w:space="0" w:color="auto"/>
        <w:left w:val="none" w:sz="0" w:space="0" w:color="auto"/>
        <w:bottom w:val="none" w:sz="0" w:space="0" w:color="auto"/>
        <w:right w:val="none" w:sz="0" w:space="0" w:color="auto"/>
      </w:divBdr>
      <w:divsChild>
        <w:div w:id="1103917690">
          <w:marLeft w:val="0"/>
          <w:marRight w:val="0"/>
          <w:marTop w:val="0"/>
          <w:marBottom w:val="0"/>
          <w:divBdr>
            <w:top w:val="none" w:sz="0" w:space="0" w:color="auto"/>
            <w:left w:val="none" w:sz="0" w:space="0" w:color="auto"/>
            <w:bottom w:val="none" w:sz="0" w:space="0" w:color="auto"/>
            <w:right w:val="none" w:sz="0" w:space="0" w:color="auto"/>
          </w:divBdr>
        </w:div>
      </w:divsChild>
    </w:div>
    <w:div w:id="1373195115">
      <w:marLeft w:val="0"/>
      <w:marRight w:val="0"/>
      <w:marTop w:val="0"/>
      <w:marBottom w:val="0"/>
      <w:divBdr>
        <w:top w:val="none" w:sz="0" w:space="0" w:color="auto"/>
        <w:left w:val="none" w:sz="0" w:space="0" w:color="auto"/>
        <w:bottom w:val="none" w:sz="0" w:space="0" w:color="auto"/>
        <w:right w:val="none" w:sz="0" w:space="0" w:color="auto"/>
      </w:divBdr>
      <w:divsChild>
        <w:div w:id="387266516">
          <w:marLeft w:val="0"/>
          <w:marRight w:val="0"/>
          <w:marTop w:val="0"/>
          <w:marBottom w:val="0"/>
          <w:divBdr>
            <w:top w:val="none" w:sz="0" w:space="0" w:color="auto"/>
            <w:left w:val="none" w:sz="0" w:space="0" w:color="auto"/>
            <w:bottom w:val="none" w:sz="0" w:space="0" w:color="auto"/>
            <w:right w:val="none" w:sz="0" w:space="0" w:color="auto"/>
          </w:divBdr>
        </w:div>
      </w:divsChild>
    </w:div>
    <w:div w:id="1375689211">
      <w:marLeft w:val="0"/>
      <w:marRight w:val="0"/>
      <w:marTop w:val="0"/>
      <w:marBottom w:val="0"/>
      <w:divBdr>
        <w:top w:val="none" w:sz="0" w:space="0" w:color="auto"/>
        <w:left w:val="none" w:sz="0" w:space="0" w:color="auto"/>
        <w:bottom w:val="none" w:sz="0" w:space="0" w:color="auto"/>
        <w:right w:val="none" w:sz="0" w:space="0" w:color="auto"/>
      </w:divBdr>
      <w:divsChild>
        <w:div w:id="1088960928">
          <w:marLeft w:val="0"/>
          <w:marRight w:val="0"/>
          <w:marTop w:val="0"/>
          <w:marBottom w:val="0"/>
          <w:divBdr>
            <w:top w:val="none" w:sz="0" w:space="0" w:color="auto"/>
            <w:left w:val="none" w:sz="0" w:space="0" w:color="auto"/>
            <w:bottom w:val="none" w:sz="0" w:space="0" w:color="auto"/>
            <w:right w:val="none" w:sz="0" w:space="0" w:color="auto"/>
          </w:divBdr>
        </w:div>
      </w:divsChild>
    </w:div>
    <w:div w:id="1376466958">
      <w:marLeft w:val="0"/>
      <w:marRight w:val="0"/>
      <w:marTop w:val="0"/>
      <w:marBottom w:val="0"/>
      <w:divBdr>
        <w:top w:val="none" w:sz="0" w:space="0" w:color="auto"/>
        <w:left w:val="none" w:sz="0" w:space="0" w:color="auto"/>
        <w:bottom w:val="none" w:sz="0" w:space="0" w:color="auto"/>
        <w:right w:val="none" w:sz="0" w:space="0" w:color="auto"/>
      </w:divBdr>
      <w:divsChild>
        <w:div w:id="701711881">
          <w:marLeft w:val="0"/>
          <w:marRight w:val="0"/>
          <w:marTop w:val="0"/>
          <w:marBottom w:val="0"/>
          <w:divBdr>
            <w:top w:val="none" w:sz="0" w:space="0" w:color="auto"/>
            <w:left w:val="none" w:sz="0" w:space="0" w:color="auto"/>
            <w:bottom w:val="none" w:sz="0" w:space="0" w:color="auto"/>
            <w:right w:val="none" w:sz="0" w:space="0" w:color="auto"/>
          </w:divBdr>
        </w:div>
      </w:divsChild>
    </w:div>
    <w:div w:id="1378160614">
      <w:marLeft w:val="0"/>
      <w:marRight w:val="0"/>
      <w:marTop w:val="0"/>
      <w:marBottom w:val="0"/>
      <w:divBdr>
        <w:top w:val="none" w:sz="0" w:space="0" w:color="auto"/>
        <w:left w:val="none" w:sz="0" w:space="0" w:color="auto"/>
        <w:bottom w:val="none" w:sz="0" w:space="0" w:color="auto"/>
        <w:right w:val="none" w:sz="0" w:space="0" w:color="auto"/>
      </w:divBdr>
      <w:divsChild>
        <w:div w:id="875122078">
          <w:marLeft w:val="0"/>
          <w:marRight w:val="0"/>
          <w:marTop w:val="0"/>
          <w:marBottom w:val="0"/>
          <w:divBdr>
            <w:top w:val="none" w:sz="0" w:space="0" w:color="auto"/>
            <w:left w:val="none" w:sz="0" w:space="0" w:color="auto"/>
            <w:bottom w:val="none" w:sz="0" w:space="0" w:color="auto"/>
            <w:right w:val="none" w:sz="0" w:space="0" w:color="auto"/>
          </w:divBdr>
        </w:div>
      </w:divsChild>
    </w:div>
    <w:div w:id="1379432153">
      <w:marLeft w:val="0"/>
      <w:marRight w:val="0"/>
      <w:marTop w:val="0"/>
      <w:marBottom w:val="0"/>
      <w:divBdr>
        <w:top w:val="none" w:sz="0" w:space="0" w:color="auto"/>
        <w:left w:val="none" w:sz="0" w:space="0" w:color="auto"/>
        <w:bottom w:val="none" w:sz="0" w:space="0" w:color="auto"/>
        <w:right w:val="none" w:sz="0" w:space="0" w:color="auto"/>
      </w:divBdr>
      <w:divsChild>
        <w:div w:id="969944202">
          <w:marLeft w:val="0"/>
          <w:marRight w:val="0"/>
          <w:marTop w:val="0"/>
          <w:marBottom w:val="0"/>
          <w:divBdr>
            <w:top w:val="none" w:sz="0" w:space="0" w:color="auto"/>
            <w:left w:val="none" w:sz="0" w:space="0" w:color="auto"/>
            <w:bottom w:val="none" w:sz="0" w:space="0" w:color="auto"/>
            <w:right w:val="none" w:sz="0" w:space="0" w:color="auto"/>
          </w:divBdr>
        </w:div>
      </w:divsChild>
    </w:div>
    <w:div w:id="1384863239">
      <w:marLeft w:val="0"/>
      <w:marRight w:val="0"/>
      <w:marTop w:val="0"/>
      <w:marBottom w:val="0"/>
      <w:divBdr>
        <w:top w:val="none" w:sz="0" w:space="0" w:color="auto"/>
        <w:left w:val="none" w:sz="0" w:space="0" w:color="auto"/>
        <w:bottom w:val="none" w:sz="0" w:space="0" w:color="auto"/>
        <w:right w:val="none" w:sz="0" w:space="0" w:color="auto"/>
      </w:divBdr>
      <w:divsChild>
        <w:div w:id="1767381826">
          <w:marLeft w:val="0"/>
          <w:marRight w:val="0"/>
          <w:marTop w:val="0"/>
          <w:marBottom w:val="0"/>
          <w:divBdr>
            <w:top w:val="none" w:sz="0" w:space="0" w:color="auto"/>
            <w:left w:val="none" w:sz="0" w:space="0" w:color="auto"/>
            <w:bottom w:val="none" w:sz="0" w:space="0" w:color="auto"/>
            <w:right w:val="none" w:sz="0" w:space="0" w:color="auto"/>
          </w:divBdr>
        </w:div>
      </w:divsChild>
    </w:div>
    <w:div w:id="1386829768">
      <w:marLeft w:val="0"/>
      <w:marRight w:val="0"/>
      <w:marTop w:val="0"/>
      <w:marBottom w:val="0"/>
      <w:divBdr>
        <w:top w:val="none" w:sz="0" w:space="0" w:color="auto"/>
        <w:left w:val="none" w:sz="0" w:space="0" w:color="auto"/>
        <w:bottom w:val="none" w:sz="0" w:space="0" w:color="auto"/>
        <w:right w:val="none" w:sz="0" w:space="0" w:color="auto"/>
      </w:divBdr>
      <w:divsChild>
        <w:div w:id="690182005">
          <w:marLeft w:val="0"/>
          <w:marRight w:val="0"/>
          <w:marTop w:val="0"/>
          <w:marBottom w:val="0"/>
          <w:divBdr>
            <w:top w:val="none" w:sz="0" w:space="0" w:color="auto"/>
            <w:left w:val="none" w:sz="0" w:space="0" w:color="auto"/>
            <w:bottom w:val="none" w:sz="0" w:space="0" w:color="auto"/>
            <w:right w:val="none" w:sz="0" w:space="0" w:color="auto"/>
          </w:divBdr>
        </w:div>
      </w:divsChild>
    </w:div>
    <w:div w:id="1401516465">
      <w:marLeft w:val="0"/>
      <w:marRight w:val="0"/>
      <w:marTop w:val="0"/>
      <w:marBottom w:val="0"/>
      <w:divBdr>
        <w:top w:val="none" w:sz="0" w:space="0" w:color="auto"/>
        <w:left w:val="none" w:sz="0" w:space="0" w:color="auto"/>
        <w:bottom w:val="none" w:sz="0" w:space="0" w:color="auto"/>
        <w:right w:val="none" w:sz="0" w:space="0" w:color="auto"/>
      </w:divBdr>
      <w:divsChild>
        <w:div w:id="1182623286">
          <w:marLeft w:val="0"/>
          <w:marRight w:val="0"/>
          <w:marTop w:val="0"/>
          <w:marBottom w:val="0"/>
          <w:divBdr>
            <w:top w:val="none" w:sz="0" w:space="0" w:color="auto"/>
            <w:left w:val="none" w:sz="0" w:space="0" w:color="auto"/>
            <w:bottom w:val="none" w:sz="0" w:space="0" w:color="auto"/>
            <w:right w:val="none" w:sz="0" w:space="0" w:color="auto"/>
          </w:divBdr>
        </w:div>
      </w:divsChild>
    </w:div>
    <w:div w:id="1410348041">
      <w:marLeft w:val="0"/>
      <w:marRight w:val="0"/>
      <w:marTop w:val="0"/>
      <w:marBottom w:val="0"/>
      <w:divBdr>
        <w:top w:val="none" w:sz="0" w:space="0" w:color="auto"/>
        <w:left w:val="none" w:sz="0" w:space="0" w:color="auto"/>
        <w:bottom w:val="none" w:sz="0" w:space="0" w:color="auto"/>
        <w:right w:val="none" w:sz="0" w:space="0" w:color="auto"/>
      </w:divBdr>
      <w:divsChild>
        <w:div w:id="121315135">
          <w:marLeft w:val="0"/>
          <w:marRight w:val="0"/>
          <w:marTop w:val="0"/>
          <w:marBottom w:val="0"/>
          <w:divBdr>
            <w:top w:val="none" w:sz="0" w:space="0" w:color="auto"/>
            <w:left w:val="none" w:sz="0" w:space="0" w:color="auto"/>
            <w:bottom w:val="none" w:sz="0" w:space="0" w:color="auto"/>
            <w:right w:val="none" w:sz="0" w:space="0" w:color="auto"/>
          </w:divBdr>
        </w:div>
      </w:divsChild>
    </w:div>
    <w:div w:id="1415472976">
      <w:marLeft w:val="0"/>
      <w:marRight w:val="0"/>
      <w:marTop w:val="0"/>
      <w:marBottom w:val="0"/>
      <w:divBdr>
        <w:top w:val="none" w:sz="0" w:space="0" w:color="auto"/>
        <w:left w:val="none" w:sz="0" w:space="0" w:color="auto"/>
        <w:bottom w:val="none" w:sz="0" w:space="0" w:color="auto"/>
        <w:right w:val="none" w:sz="0" w:space="0" w:color="auto"/>
      </w:divBdr>
      <w:divsChild>
        <w:div w:id="109281181">
          <w:marLeft w:val="0"/>
          <w:marRight w:val="0"/>
          <w:marTop w:val="0"/>
          <w:marBottom w:val="0"/>
          <w:divBdr>
            <w:top w:val="none" w:sz="0" w:space="0" w:color="auto"/>
            <w:left w:val="none" w:sz="0" w:space="0" w:color="auto"/>
            <w:bottom w:val="none" w:sz="0" w:space="0" w:color="auto"/>
            <w:right w:val="none" w:sz="0" w:space="0" w:color="auto"/>
          </w:divBdr>
        </w:div>
      </w:divsChild>
    </w:div>
    <w:div w:id="1419790402">
      <w:marLeft w:val="0"/>
      <w:marRight w:val="150"/>
      <w:marTop w:val="0"/>
      <w:marBottom w:val="0"/>
      <w:divBdr>
        <w:top w:val="none" w:sz="0" w:space="0" w:color="auto"/>
        <w:left w:val="none" w:sz="0" w:space="0" w:color="auto"/>
        <w:bottom w:val="none" w:sz="0" w:space="0" w:color="auto"/>
        <w:right w:val="none" w:sz="0" w:space="0" w:color="auto"/>
      </w:divBdr>
      <w:divsChild>
        <w:div w:id="614558726">
          <w:marLeft w:val="0"/>
          <w:marRight w:val="150"/>
          <w:marTop w:val="0"/>
          <w:marBottom w:val="0"/>
          <w:divBdr>
            <w:top w:val="none" w:sz="0" w:space="0" w:color="auto"/>
            <w:left w:val="none" w:sz="0" w:space="0" w:color="auto"/>
            <w:bottom w:val="none" w:sz="0" w:space="0" w:color="auto"/>
            <w:right w:val="none" w:sz="0" w:space="0" w:color="auto"/>
          </w:divBdr>
        </w:div>
      </w:divsChild>
    </w:div>
    <w:div w:id="1423379390">
      <w:marLeft w:val="0"/>
      <w:marRight w:val="0"/>
      <w:marTop w:val="0"/>
      <w:marBottom w:val="0"/>
      <w:divBdr>
        <w:top w:val="none" w:sz="0" w:space="0" w:color="auto"/>
        <w:left w:val="none" w:sz="0" w:space="0" w:color="auto"/>
        <w:bottom w:val="none" w:sz="0" w:space="0" w:color="auto"/>
        <w:right w:val="none" w:sz="0" w:space="0" w:color="auto"/>
      </w:divBdr>
      <w:divsChild>
        <w:div w:id="1647122559">
          <w:marLeft w:val="0"/>
          <w:marRight w:val="0"/>
          <w:marTop w:val="0"/>
          <w:marBottom w:val="0"/>
          <w:divBdr>
            <w:top w:val="none" w:sz="0" w:space="0" w:color="auto"/>
            <w:left w:val="none" w:sz="0" w:space="0" w:color="auto"/>
            <w:bottom w:val="none" w:sz="0" w:space="0" w:color="auto"/>
            <w:right w:val="none" w:sz="0" w:space="0" w:color="auto"/>
          </w:divBdr>
        </w:div>
      </w:divsChild>
    </w:div>
    <w:div w:id="1435975563">
      <w:marLeft w:val="0"/>
      <w:marRight w:val="0"/>
      <w:marTop w:val="0"/>
      <w:marBottom w:val="0"/>
      <w:divBdr>
        <w:top w:val="none" w:sz="0" w:space="0" w:color="auto"/>
        <w:left w:val="none" w:sz="0" w:space="0" w:color="auto"/>
        <w:bottom w:val="none" w:sz="0" w:space="0" w:color="auto"/>
        <w:right w:val="none" w:sz="0" w:space="0" w:color="auto"/>
      </w:divBdr>
      <w:divsChild>
        <w:div w:id="1817994126">
          <w:marLeft w:val="0"/>
          <w:marRight w:val="0"/>
          <w:marTop w:val="0"/>
          <w:marBottom w:val="0"/>
          <w:divBdr>
            <w:top w:val="none" w:sz="0" w:space="0" w:color="auto"/>
            <w:left w:val="none" w:sz="0" w:space="0" w:color="auto"/>
            <w:bottom w:val="none" w:sz="0" w:space="0" w:color="auto"/>
            <w:right w:val="none" w:sz="0" w:space="0" w:color="auto"/>
          </w:divBdr>
        </w:div>
      </w:divsChild>
    </w:div>
    <w:div w:id="1441490491">
      <w:marLeft w:val="0"/>
      <w:marRight w:val="0"/>
      <w:marTop w:val="0"/>
      <w:marBottom w:val="0"/>
      <w:divBdr>
        <w:top w:val="none" w:sz="0" w:space="0" w:color="auto"/>
        <w:left w:val="none" w:sz="0" w:space="0" w:color="auto"/>
        <w:bottom w:val="none" w:sz="0" w:space="0" w:color="auto"/>
        <w:right w:val="none" w:sz="0" w:space="0" w:color="auto"/>
      </w:divBdr>
      <w:divsChild>
        <w:div w:id="1708792636">
          <w:marLeft w:val="0"/>
          <w:marRight w:val="0"/>
          <w:marTop w:val="0"/>
          <w:marBottom w:val="0"/>
          <w:divBdr>
            <w:top w:val="none" w:sz="0" w:space="0" w:color="auto"/>
            <w:left w:val="none" w:sz="0" w:space="0" w:color="auto"/>
            <w:bottom w:val="none" w:sz="0" w:space="0" w:color="auto"/>
            <w:right w:val="none" w:sz="0" w:space="0" w:color="auto"/>
          </w:divBdr>
        </w:div>
      </w:divsChild>
    </w:div>
    <w:div w:id="1464810485">
      <w:marLeft w:val="0"/>
      <w:marRight w:val="0"/>
      <w:marTop w:val="0"/>
      <w:marBottom w:val="0"/>
      <w:divBdr>
        <w:top w:val="none" w:sz="0" w:space="0" w:color="auto"/>
        <w:left w:val="none" w:sz="0" w:space="0" w:color="auto"/>
        <w:bottom w:val="none" w:sz="0" w:space="0" w:color="auto"/>
        <w:right w:val="none" w:sz="0" w:space="0" w:color="auto"/>
      </w:divBdr>
      <w:divsChild>
        <w:div w:id="2107992227">
          <w:marLeft w:val="0"/>
          <w:marRight w:val="0"/>
          <w:marTop w:val="0"/>
          <w:marBottom w:val="0"/>
          <w:divBdr>
            <w:top w:val="none" w:sz="0" w:space="0" w:color="auto"/>
            <w:left w:val="none" w:sz="0" w:space="0" w:color="auto"/>
            <w:bottom w:val="none" w:sz="0" w:space="0" w:color="auto"/>
            <w:right w:val="none" w:sz="0" w:space="0" w:color="auto"/>
          </w:divBdr>
        </w:div>
      </w:divsChild>
    </w:div>
    <w:div w:id="1464929804">
      <w:marLeft w:val="0"/>
      <w:marRight w:val="0"/>
      <w:marTop w:val="0"/>
      <w:marBottom w:val="0"/>
      <w:divBdr>
        <w:top w:val="none" w:sz="0" w:space="0" w:color="auto"/>
        <w:left w:val="none" w:sz="0" w:space="0" w:color="auto"/>
        <w:bottom w:val="none" w:sz="0" w:space="0" w:color="auto"/>
        <w:right w:val="none" w:sz="0" w:space="0" w:color="auto"/>
      </w:divBdr>
      <w:divsChild>
        <w:div w:id="1209223502">
          <w:marLeft w:val="0"/>
          <w:marRight w:val="0"/>
          <w:marTop w:val="0"/>
          <w:marBottom w:val="0"/>
          <w:divBdr>
            <w:top w:val="none" w:sz="0" w:space="0" w:color="auto"/>
            <w:left w:val="none" w:sz="0" w:space="0" w:color="auto"/>
            <w:bottom w:val="none" w:sz="0" w:space="0" w:color="auto"/>
            <w:right w:val="none" w:sz="0" w:space="0" w:color="auto"/>
          </w:divBdr>
        </w:div>
      </w:divsChild>
    </w:div>
    <w:div w:id="1465729773">
      <w:marLeft w:val="0"/>
      <w:marRight w:val="0"/>
      <w:marTop w:val="0"/>
      <w:marBottom w:val="0"/>
      <w:divBdr>
        <w:top w:val="none" w:sz="0" w:space="0" w:color="auto"/>
        <w:left w:val="none" w:sz="0" w:space="0" w:color="auto"/>
        <w:bottom w:val="none" w:sz="0" w:space="0" w:color="auto"/>
        <w:right w:val="none" w:sz="0" w:space="0" w:color="auto"/>
      </w:divBdr>
      <w:divsChild>
        <w:div w:id="527257681">
          <w:marLeft w:val="0"/>
          <w:marRight w:val="0"/>
          <w:marTop w:val="0"/>
          <w:marBottom w:val="0"/>
          <w:divBdr>
            <w:top w:val="none" w:sz="0" w:space="0" w:color="auto"/>
            <w:left w:val="none" w:sz="0" w:space="0" w:color="auto"/>
            <w:bottom w:val="none" w:sz="0" w:space="0" w:color="auto"/>
            <w:right w:val="none" w:sz="0" w:space="0" w:color="auto"/>
          </w:divBdr>
        </w:div>
      </w:divsChild>
    </w:div>
    <w:div w:id="1465849023">
      <w:marLeft w:val="0"/>
      <w:marRight w:val="0"/>
      <w:marTop w:val="0"/>
      <w:marBottom w:val="0"/>
      <w:divBdr>
        <w:top w:val="none" w:sz="0" w:space="0" w:color="auto"/>
        <w:left w:val="none" w:sz="0" w:space="0" w:color="auto"/>
        <w:bottom w:val="none" w:sz="0" w:space="0" w:color="auto"/>
        <w:right w:val="none" w:sz="0" w:space="0" w:color="auto"/>
      </w:divBdr>
      <w:divsChild>
        <w:div w:id="303512879">
          <w:marLeft w:val="0"/>
          <w:marRight w:val="0"/>
          <w:marTop w:val="0"/>
          <w:marBottom w:val="0"/>
          <w:divBdr>
            <w:top w:val="none" w:sz="0" w:space="0" w:color="auto"/>
            <w:left w:val="none" w:sz="0" w:space="0" w:color="auto"/>
            <w:bottom w:val="none" w:sz="0" w:space="0" w:color="auto"/>
            <w:right w:val="none" w:sz="0" w:space="0" w:color="auto"/>
          </w:divBdr>
        </w:div>
      </w:divsChild>
    </w:div>
    <w:div w:id="1488866353">
      <w:bodyDiv w:val="1"/>
      <w:marLeft w:val="0"/>
      <w:marRight w:val="0"/>
      <w:marTop w:val="0"/>
      <w:marBottom w:val="0"/>
      <w:divBdr>
        <w:top w:val="none" w:sz="0" w:space="0" w:color="auto"/>
        <w:left w:val="none" w:sz="0" w:space="0" w:color="auto"/>
        <w:bottom w:val="none" w:sz="0" w:space="0" w:color="auto"/>
        <w:right w:val="none" w:sz="0" w:space="0" w:color="auto"/>
      </w:divBdr>
    </w:div>
    <w:div w:id="1489634179">
      <w:marLeft w:val="0"/>
      <w:marRight w:val="0"/>
      <w:marTop w:val="0"/>
      <w:marBottom w:val="0"/>
      <w:divBdr>
        <w:top w:val="none" w:sz="0" w:space="0" w:color="auto"/>
        <w:left w:val="none" w:sz="0" w:space="0" w:color="auto"/>
        <w:bottom w:val="none" w:sz="0" w:space="0" w:color="auto"/>
        <w:right w:val="none" w:sz="0" w:space="0" w:color="auto"/>
      </w:divBdr>
      <w:divsChild>
        <w:div w:id="634674415">
          <w:marLeft w:val="0"/>
          <w:marRight w:val="0"/>
          <w:marTop w:val="0"/>
          <w:marBottom w:val="0"/>
          <w:divBdr>
            <w:top w:val="none" w:sz="0" w:space="0" w:color="auto"/>
            <w:left w:val="none" w:sz="0" w:space="0" w:color="auto"/>
            <w:bottom w:val="none" w:sz="0" w:space="0" w:color="auto"/>
            <w:right w:val="none" w:sz="0" w:space="0" w:color="auto"/>
          </w:divBdr>
        </w:div>
      </w:divsChild>
    </w:div>
    <w:div w:id="1491366280">
      <w:marLeft w:val="0"/>
      <w:marRight w:val="0"/>
      <w:marTop w:val="0"/>
      <w:marBottom w:val="0"/>
      <w:divBdr>
        <w:top w:val="none" w:sz="0" w:space="0" w:color="auto"/>
        <w:left w:val="none" w:sz="0" w:space="0" w:color="auto"/>
        <w:bottom w:val="none" w:sz="0" w:space="0" w:color="auto"/>
        <w:right w:val="none" w:sz="0" w:space="0" w:color="auto"/>
      </w:divBdr>
      <w:divsChild>
        <w:div w:id="936716286">
          <w:marLeft w:val="0"/>
          <w:marRight w:val="0"/>
          <w:marTop w:val="0"/>
          <w:marBottom w:val="0"/>
          <w:divBdr>
            <w:top w:val="none" w:sz="0" w:space="0" w:color="auto"/>
            <w:left w:val="none" w:sz="0" w:space="0" w:color="auto"/>
            <w:bottom w:val="none" w:sz="0" w:space="0" w:color="auto"/>
            <w:right w:val="none" w:sz="0" w:space="0" w:color="auto"/>
          </w:divBdr>
        </w:div>
      </w:divsChild>
    </w:div>
    <w:div w:id="1512571219">
      <w:marLeft w:val="0"/>
      <w:marRight w:val="0"/>
      <w:marTop w:val="0"/>
      <w:marBottom w:val="0"/>
      <w:divBdr>
        <w:top w:val="none" w:sz="0" w:space="0" w:color="auto"/>
        <w:left w:val="none" w:sz="0" w:space="0" w:color="auto"/>
        <w:bottom w:val="none" w:sz="0" w:space="0" w:color="auto"/>
        <w:right w:val="none" w:sz="0" w:space="0" w:color="auto"/>
      </w:divBdr>
      <w:divsChild>
        <w:div w:id="1575779245">
          <w:marLeft w:val="0"/>
          <w:marRight w:val="0"/>
          <w:marTop w:val="0"/>
          <w:marBottom w:val="0"/>
          <w:divBdr>
            <w:top w:val="none" w:sz="0" w:space="0" w:color="auto"/>
            <w:left w:val="none" w:sz="0" w:space="0" w:color="auto"/>
            <w:bottom w:val="none" w:sz="0" w:space="0" w:color="auto"/>
            <w:right w:val="none" w:sz="0" w:space="0" w:color="auto"/>
          </w:divBdr>
        </w:div>
      </w:divsChild>
    </w:div>
    <w:div w:id="1522276044">
      <w:marLeft w:val="0"/>
      <w:marRight w:val="0"/>
      <w:marTop w:val="0"/>
      <w:marBottom w:val="0"/>
      <w:divBdr>
        <w:top w:val="none" w:sz="0" w:space="0" w:color="auto"/>
        <w:left w:val="none" w:sz="0" w:space="0" w:color="auto"/>
        <w:bottom w:val="none" w:sz="0" w:space="0" w:color="auto"/>
        <w:right w:val="none" w:sz="0" w:space="0" w:color="auto"/>
      </w:divBdr>
      <w:divsChild>
        <w:div w:id="1605111781">
          <w:marLeft w:val="0"/>
          <w:marRight w:val="0"/>
          <w:marTop w:val="0"/>
          <w:marBottom w:val="0"/>
          <w:divBdr>
            <w:top w:val="none" w:sz="0" w:space="0" w:color="auto"/>
            <w:left w:val="none" w:sz="0" w:space="0" w:color="auto"/>
            <w:bottom w:val="none" w:sz="0" w:space="0" w:color="auto"/>
            <w:right w:val="none" w:sz="0" w:space="0" w:color="auto"/>
          </w:divBdr>
        </w:div>
      </w:divsChild>
    </w:div>
    <w:div w:id="1533224982">
      <w:marLeft w:val="0"/>
      <w:marRight w:val="0"/>
      <w:marTop w:val="0"/>
      <w:marBottom w:val="0"/>
      <w:divBdr>
        <w:top w:val="none" w:sz="0" w:space="0" w:color="auto"/>
        <w:left w:val="none" w:sz="0" w:space="0" w:color="auto"/>
        <w:bottom w:val="none" w:sz="0" w:space="0" w:color="auto"/>
        <w:right w:val="none" w:sz="0" w:space="0" w:color="auto"/>
      </w:divBdr>
      <w:divsChild>
        <w:div w:id="2001880858">
          <w:marLeft w:val="0"/>
          <w:marRight w:val="0"/>
          <w:marTop w:val="0"/>
          <w:marBottom w:val="0"/>
          <w:divBdr>
            <w:top w:val="none" w:sz="0" w:space="0" w:color="auto"/>
            <w:left w:val="none" w:sz="0" w:space="0" w:color="auto"/>
            <w:bottom w:val="none" w:sz="0" w:space="0" w:color="auto"/>
            <w:right w:val="none" w:sz="0" w:space="0" w:color="auto"/>
          </w:divBdr>
        </w:div>
      </w:divsChild>
    </w:div>
    <w:div w:id="1537431077">
      <w:marLeft w:val="0"/>
      <w:marRight w:val="0"/>
      <w:marTop w:val="0"/>
      <w:marBottom w:val="0"/>
      <w:divBdr>
        <w:top w:val="none" w:sz="0" w:space="0" w:color="auto"/>
        <w:left w:val="none" w:sz="0" w:space="0" w:color="auto"/>
        <w:bottom w:val="none" w:sz="0" w:space="0" w:color="auto"/>
        <w:right w:val="none" w:sz="0" w:space="0" w:color="auto"/>
      </w:divBdr>
      <w:divsChild>
        <w:div w:id="1499076378">
          <w:marLeft w:val="0"/>
          <w:marRight w:val="0"/>
          <w:marTop w:val="0"/>
          <w:marBottom w:val="0"/>
          <w:divBdr>
            <w:top w:val="none" w:sz="0" w:space="0" w:color="auto"/>
            <w:left w:val="none" w:sz="0" w:space="0" w:color="auto"/>
            <w:bottom w:val="none" w:sz="0" w:space="0" w:color="auto"/>
            <w:right w:val="none" w:sz="0" w:space="0" w:color="auto"/>
          </w:divBdr>
        </w:div>
      </w:divsChild>
    </w:div>
    <w:div w:id="1549415059">
      <w:marLeft w:val="0"/>
      <w:marRight w:val="0"/>
      <w:marTop w:val="0"/>
      <w:marBottom w:val="0"/>
      <w:divBdr>
        <w:top w:val="none" w:sz="0" w:space="0" w:color="auto"/>
        <w:left w:val="none" w:sz="0" w:space="0" w:color="auto"/>
        <w:bottom w:val="none" w:sz="0" w:space="0" w:color="auto"/>
        <w:right w:val="none" w:sz="0" w:space="0" w:color="auto"/>
      </w:divBdr>
      <w:divsChild>
        <w:div w:id="1674138969">
          <w:marLeft w:val="0"/>
          <w:marRight w:val="0"/>
          <w:marTop w:val="0"/>
          <w:marBottom w:val="0"/>
          <w:divBdr>
            <w:top w:val="none" w:sz="0" w:space="0" w:color="auto"/>
            <w:left w:val="none" w:sz="0" w:space="0" w:color="auto"/>
            <w:bottom w:val="none" w:sz="0" w:space="0" w:color="auto"/>
            <w:right w:val="none" w:sz="0" w:space="0" w:color="auto"/>
          </w:divBdr>
        </w:div>
      </w:divsChild>
    </w:div>
    <w:div w:id="1586959256">
      <w:marLeft w:val="0"/>
      <w:marRight w:val="0"/>
      <w:marTop w:val="0"/>
      <w:marBottom w:val="0"/>
      <w:divBdr>
        <w:top w:val="none" w:sz="0" w:space="0" w:color="auto"/>
        <w:left w:val="none" w:sz="0" w:space="0" w:color="auto"/>
        <w:bottom w:val="none" w:sz="0" w:space="0" w:color="auto"/>
        <w:right w:val="none" w:sz="0" w:space="0" w:color="auto"/>
      </w:divBdr>
      <w:divsChild>
        <w:div w:id="1669750086">
          <w:marLeft w:val="0"/>
          <w:marRight w:val="0"/>
          <w:marTop w:val="0"/>
          <w:marBottom w:val="0"/>
          <w:divBdr>
            <w:top w:val="none" w:sz="0" w:space="0" w:color="auto"/>
            <w:left w:val="none" w:sz="0" w:space="0" w:color="auto"/>
            <w:bottom w:val="none" w:sz="0" w:space="0" w:color="auto"/>
            <w:right w:val="none" w:sz="0" w:space="0" w:color="auto"/>
          </w:divBdr>
        </w:div>
      </w:divsChild>
    </w:div>
    <w:div w:id="1588223572">
      <w:marLeft w:val="0"/>
      <w:marRight w:val="0"/>
      <w:marTop w:val="0"/>
      <w:marBottom w:val="0"/>
      <w:divBdr>
        <w:top w:val="none" w:sz="0" w:space="0" w:color="auto"/>
        <w:left w:val="none" w:sz="0" w:space="0" w:color="auto"/>
        <w:bottom w:val="none" w:sz="0" w:space="0" w:color="auto"/>
        <w:right w:val="none" w:sz="0" w:space="0" w:color="auto"/>
      </w:divBdr>
      <w:divsChild>
        <w:div w:id="59911517">
          <w:marLeft w:val="0"/>
          <w:marRight w:val="0"/>
          <w:marTop w:val="0"/>
          <w:marBottom w:val="0"/>
          <w:divBdr>
            <w:top w:val="none" w:sz="0" w:space="0" w:color="auto"/>
            <w:left w:val="none" w:sz="0" w:space="0" w:color="auto"/>
            <w:bottom w:val="none" w:sz="0" w:space="0" w:color="auto"/>
            <w:right w:val="none" w:sz="0" w:space="0" w:color="auto"/>
          </w:divBdr>
        </w:div>
      </w:divsChild>
    </w:div>
    <w:div w:id="1591887306">
      <w:marLeft w:val="0"/>
      <w:marRight w:val="0"/>
      <w:marTop w:val="0"/>
      <w:marBottom w:val="0"/>
      <w:divBdr>
        <w:top w:val="none" w:sz="0" w:space="0" w:color="auto"/>
        <w:left w:val="none" w:sz="0" w:space="0" w:color="auto"/>
        <w:bottom w:val="none" w:sz="0" w:space="0" w:color="auto"/>
        <w:right w:val="none" w:sz="0" w:space="0" w:color="auto"/>
      </w:divBdr>
      <w:divsChild>
        <w:div w:id="1933736984">
          <w:marLeft w:val="0"/>
          <w:marRight w:val="0"/>
          <w:marTop w:val="0"/>
          <w:marBottom w:val="0"/>
          <w:divBdr>
            <w:top w:val="none" w:sz="0" w:space="0" w:color="auto"/>
            <w:left w:val="none" w:sz="0" w:space="0" w:color="auto"/>
            <w:bottom w:val="none" w:sz="0" w:space="0" w:color="auto"/>
            <w:right w:val="none" w:sz="0" w:space="0" w:color="auto"/>
          </w:divBdr>
        </w:div>
      </w:divsChild>
    </w:div>
    <w:div w:id="1596356452">
      <w:marLeft w:val="0"/>
      <w:marRight w:val="0"/>
      <w:marTop w:val="0"/>
      <w:marBottom w:val="0"/>
      <w:divBdr>
        <w:top w:val="none" w:sz="0" w:space="0" w:color="auto"/>
        <w:left w:val="none" w:sz="0" w:space="0" w:color="auto"/>
        <w:bottom w:val="none" w:sz="0" w:space="0" w:color="auto"/>
        <w:right w:val="none" w:sz="0" w:space="0" w:color="auto"/>
      </w:divBdr>
      <w:divsChild>
        <w:div w:id="1739864741">
          <w:marLeft w:val="0"/>
          <w:marRight w:val="0"/>
          <w:marTop w:val="0"/>
          <w:marBottom w:val="0"/>
          <w:divBdr>
            <w:top w:val="none" w:sz="0" w:space="0" w:color="auto"/>
            <w:left w:val="none" w:sz="0" w:space="0" w:color="auto"/>
            <w:bottom w:val="none" w:sz="0" w:space="0" w:color="auto"/>
            <w:right w:val="none" w:sz="0" w:space="0" w:color="auto"/>
          </w:divBdr>
        </w:div>
      </w:divsChild>
    </w:div>
    <w:div w:id="1596397965">
      <w:marLeft w:val="0"/>
      <w:marRight w:val="0"/>
      <w:marTop w:val="0"/>
      <w:marBottom w:val="0"/>
      <w:divBdr>
        <w:top w:val="none" w:sz="0" w:space="0" w:color="auto"/>
        <w:left w:val="none" w:sz="0" w:space="0" w:color="auto"/>
        <w:bottom w:val="none" w:sz="0" w:space="0" w:color="auto"/>
        <w:right w:val="none" w:sz="0" w:space="0" w:color="auto"/>
      </w:divBdr>
      <w:divsChild>
        <w:div w:id="977026738">
          <w:marLeft w:val="0"/>
          <w:marRight w:val="0"/>
          <w:marTop w:val="0"/>
          <w:marBottom w:val="0"/>
          <w:divBdr>
            <w:top w:val="none" w:sz="0" w:space="0" w:color="auto"/>
            <w:left w:val="none" w:sz="0" w:space="0" w:color="auto"/>
            <w:bottom w:val="none" w:sz="0" w:space="0" w:color="auto"/>
            <w:right w:val="none" w:sz="0" w:space="0" w:color="auto"/>
          </w:divBdr>
        </w:div>
      </w:divsChild>
    </w:div>
    <w:div w:id="1599218808">
      <w:marLeft w:val="0"/>
      <w:marRight w:val="0"/>
      <w:marTop w:val="0"/>
      <w:marBottom w:val="0"/>
      <w:divBdr>
        <w:top w:val="none" w:sz="0" w:space="0" w:color="auto"/>
        <w:left w:val="none" w:sz="0" w:space="0" w:color="auto"/>
        <w:bottom w:val="none" w:sz="0" w:space="0" w:color="auto"/>
        <w:right w:val="none" w:sz="0" w:space="0" w:color="auto"/>
      </w:divBdr>
      <w:divsChild>
        <w:div w:id="685444933">
          <w:marLeft w:val="0"/>
          <w:marRight w:val="0"/>
          <w:marTop w:val="0"/>
          <w:marBottom w:val="0"/>
          <w:divBdr>
            <w:top w:val="none" w:sz="0" w:space="0" w:color="auto"/>
            <w:left w:val="none" w:sz="0" w:space="0" w:color="auto"/>
            <w:bottom w:val="none" w:sz="0" w:space="0" w:color="auto"/>
            <w:right w:val="none" w:sz="0" w:space="0" w:color="auto"/>
          </w:divBdr>
        </w:div>
      </w:divsChild>
    </w:div>
    <w:div w:id="1611353226">
      <w:marLeft w:val="0"/>
      <w:marRight w:val="0"/>
      <w:marTop w:val="0"/>
      <w:marBottom w:val="0"/>
      <w:divBdr>
        <w:top w:val="none" w:sz="0" w:space="0" w:color="auto"/>
        <w:left w:val="none" w:sz="0" w:space="0" w:color="auto"/>
        <w:bottom w:val="none" w:sz="0" w:space="0" w:color="auto"/>
        <w:right w:val="none" w:sz="0" w:space="0" w:color="auto"/>
      </w:divBdr>
      <w:divsChild>
        <w:div w:id="30039065">
          <w:marLeft w:val="0"/>
          <w:marRight w:val="0"/>
          <w:marTop w:val="0"/>
          <w:marBottom w:val="0"/>
          <w:divBdr>
            <w:top w:val="none" w:sz="0" w:space="0" w:color="auto"/>
            <w:left w:val="none" w:sz="0" w:space="0" w:color="auto"/>
            <w:bottom w:val="none" w:sz="0" w:space="0" w:color="auto"/>
            <w:right w:val="none" w:sz="0" w:space="0" w:color="auto"/>
          </w:divBdr>
        </w:div>
      </w:divsChild>
    </w:div>
    <w:div w:id="1616398382">
      <w:marLeft w:val="0"/>
      <w:marRight w:val="0"/>
      <w:marTop w:val="0"/>
      <w:marBottom w:val="0"/>
      <w:divBdr>
        <w:top w:val="none" w:sz="0" w:space="0" w:color="auto"/>
        <w:left w:val="none" w:sz="0" w:space="0" w:color="auto"/>
        <w:bottom w:val="none" w:sz="0" w:space="0" w:color="auto"/>
        <w:right w:val="none" w:sz="0" w:space="0" w:color="auto"/>
      </w:divBdr>
      <w:divsChild>
        <w:div w:id="1872254761">
          <w:marLeft w:val="0"/>
          <w:marRight w:val="0"/>
          <w:marTop w:val="0"/>
          <w:marBottom w:val="0"/>
          <w:divBdr>
            <w:top w:val="none" w:sz="0" w:space="0" w:color="auto"/>
            <w:left w:val="none" w:sz="0" w:space="0" w:color="auto"/>
            <w:bottom w:val="none" w:sz="0" w:space="0" w:color="auto"/>
            <w:right w:val="none" w:sz="0" w:space="0" w:color="auto"/>
          </w:divBdr>
        </w:div>
      </w:divsChild>
    </w:div>
    <w:div w:id="1617756877">
      <w:marLeft w:val="0"/>
      <w:marRight w:val="0"/>
      <w:marTop w:val="0"/>
      <w:marBottom w:val="0"/>
      <w:divBdr>
        <w:top w:val="none" w:sz="0" w:space="0" w:color="auto"/>
        <w:left w:val="none" w:sz="0" w:space="0" w:color="auto"/>
        <w:bottom w:val="none" w:sz="0" w:space="0" w:color="auto"/>
        <w:right w:val="none" w:sz="0" w:space="0" w:color="auto"/>
      </w:divBdr>
      <w:divsChild>
        <w:div w:id="586186286">
          <w:marLeft w:val="0"/>
          <w:marRight w:val="0"/>
          <w:marTop w:val="0"/>
          <w:marBottom w:val="0"/>
          <w:divBdr>
            <w:top w:val="none" w:sz="0" w:space="0" w:color="auto"/>
            <w:left w:val="none" w:sz="0" w:space="0" w:color="auto"/>
            <w:bottom w:val="none" w:sz="0" w:space="0" w:color="auto"/>
            <w:right w:val="none" w:sz="0" w:space="0" w:color="auto"/>
          </w:divBdr>
        </w:div>
      </w:divsChild>
    </w:div>
    <w:div w:id="1624455582">
      <w:marLeft w:val="0"/>
      <w:marRight w:val="0"/>
      <w:marTop w:val="0"/>
      <w:marBottom w:val="0"/>
      <w:divBdr>
        <w:top w:val="none" w:sz="0" w:space="0" w:color="auto"/>
        <w:left w:val="none" w:sz="0" w:space="0" w:color="auto"/>
        <w:bottom w:val="none" w:sz="0" w:space="0" w:color="auto"/>
        <w:right w:val="none" w:sz="0" w:space="0" w:color="auto"/>
      </w:divBdr>
      <w:divsChild>
        <w:div w:id="287981061">
          <w:marLeft w:val="0"/>
          <w:marRight w:val="0"/>
          <w:marTop w:val="0"/>
          <w:marBottom w:val="0"/>
          <w:divBdr>
            <w:top w:val="none" w:sz="0" w:space="0" w:color="auto"/>
            <w:left w:val="none" w:sz="0" w:space="0" w:color="auto"/>
            <w:bottom w:val="none" w:sz="0" w:space="0" w:color="auto"/>
            <w:right w:val="none" w:sz="0" w:space="0" w:color="auto"/>
          </w:divBdr>
        </w:div>
      </w:divsChild>
    </w:div>
    <w:div w:id="1626039297">
      <w:bodyDiv w:val="1"/>
      <w:marLeft w:val="0"/>
      <w:marRight w:val="0"/>
      <w:marTop w:val="0"/>
      <w:marBottom w:val="0"/>
      <w:divBdr>
        <w:top w:val="none" w:sz="0" w:space="0" w:color="auto"/>
        <w:left w:val="none" w:sz="0" w:space="0" w:color="auto"/>
        <w:bottom w:val="none" w:sz="0" w:space="0" w:color="auto"/>
        <w:right w:val="none" w:sz="0" w:space="0" w:color="auto"/>
      </w:divBdr>
    </w:div>
    <w:div w:id="1631546103">
      <w:marLeft w:val="0"/>
      <w:marRight w:val="0"/>
      <w:marTop w:val="0"/>
      <w:marBottom w:val="0"/>
      <w:divBdr>
        <w:top w:val="none" w:sz="0" w:space="0" w:color="auto"/>
        <w:left w:val="none" w:sz="0" w:space="0" w:color="auto"/>
        <w:bottom w:val="none" w:sz="0" w:space="0" w:color="auto"/>
        <w:right w:val="none" w:sz="0" w:space="0" w:color="auto"/>
      </w:divBdr>
      <w:divsChild>
        <w:div w:id="94791089">
          <w:marLeft w:val="0"/>
          <w:marRight w:val="0"/>
          <w:marTop w:val="0"/>
          <w:marBottom w:val="0"/>
          <w:divBdr>
            <w:top w:val="none" w:sz="0" w:space="0" w:color="auto"/>
            <w:left w:val="none" w:sz="0" w:space="0" w:color="auto"/>
            <w:bottom w:val="none" w:sz="0" w:space="0" w:color="auto"/>
            <w:right w:val="none" w:sz="0" w:space="0" w:color="auto"/>
          </w:divBdr>
        </w:div>
      </w:divsChild>
    </w:div>
    <w:div w:id="1637760274">
      <w:marLeft w:val="0"/>
      <w:marRight w:val="0"/>
      <w:marTop w:val="0"/>
      <w:marBottom w:val="0"/>
      <w:divBdr>
        <w:top w:val="none" w:sz="0" w:space="0" w:color="auto"/>
        <w:left w:val="none" w:sz="0" w:space="0" w:color="auto"/>
        <w:bottom w:val="none" w:sz="0" w:space="0" w:color="auto"/>
        <w:right w:val="none" w:sz="0" w:space="0" w:color="auto"/>
      </w:divBdr>
      <w:divsChild>
        <w:div w:id="836729327">
          <w:marLeft w:val="0"/>
          <w:marRight w:val="0"/>
          <w:marTop w:val="0"/>
          <w:marBottom w:val="0"/>
          <w:divBdr>
            <w:top w:val="none" w:sz="0" w:space="0" w:color="auto"/>
            <w:left w:val="none" w:sz="0" w:space="0" w:color="auto"/>
            <w:bottom w:val="none" w:sz="0" w:space="0" w:color="auto"/>
            <w:right w:val="none" w:sz="0" w:space="0" w:color="auto"/>
          </w:divBdr>
        </w:div>
      </w:divsChild>
    </w:div>
    <w:div w:id="1639147452">
      <w:marLeft w:val="0"/>
      <w:marRight w:val="0"/>
      <w:marTop w:val="0"/>
      <w:marBottom w:val="0"/>
      <w:divBdr>
        <w:top w:val="none" w:sz="0" w:space="0" w:color="auto"/>
        <w:left w:val="none" w:sz="0" w:space="0" w:color="auto"/>
        <w:bottom w:val="none" w:sz="0" w:space="0" w:color="auto"/>
        <w:right w:val="none" w:sz="0" w:space="0" w:color="auto"/>
      </w:divBdr>
      <w:divsChild>
        <w:div w:id="688987851">
          <w:marLeft w:val="0"/>
          <w:marRight w:val="0"/>
          <w:marTop w:val="0"/>
          <w:marBottom w:val="0"/>
          <w:divBdr>
            <w:top w:val="none" w:sz="0" w:space="0" w:color="auto"/>
            <w:left w:val="none" w:sz="0" w:space="0" w:color="auto"/>
            <w:bottom w:val="none" w:sz="0" w:space="0" w:color="auto"/>
            <w:right w:val="none" w:sz="0" w:space="0" w:color="auto"/>
          </w:divBdr>
        </w:div>
      </w:divsChild>
    </w:div>
    <w:div w:id="1643000011">
      <w:marLeft w:val="0"/>
      <w:marRight w:val="0"/>
      <w:marTop w:val="0"/>
      <w:marBottom w:val="0"/>
      <w:divBdr>
        <w:top w:val="none" w:sz="0" w:space="0" w:color="auto"/>
        <w:left w:val="none" w:sz="0" w:space="0" w:color="auto"/>
        <w:bottom w:val="none" w:sz="0" w:space="0" w:color="auto"/>
        <w:right w:val="none" w:sz="0" w:space="0" w:color="auto"/>
      </w:divBdr>
      <w:divsChild>
        <w:div w:id="1984849486">
          <w:marLeft w:val="0"/>
          <w:marRight w:val="0"/>
          <w:marTop w:val="0"/>
          <w:marBottom w:val="0"/>
          <w:divBdr>
            <w:top w:val="none" w:sz="0" w:space="0" w:color="auto"/>
            <w:left w:val="none" w:sz="0" w:space="0" w:color="auto"/>
            <w:bottom w:val="none" w:sz="0" w:space="0" w:color="auto"/>
            <w:right w:val="none" w:sz="0" w:space="0" w:color="auto"/>
          </w:divBdr>
        </w:div>
      </w:divsChild>
    </w:div>
    <w:div w:id="1645623011">
      <w:marLeft w:val="0"/>
      <w:marRight w:val="0"/>
      <w:marTop w:val="0"/>
      <w:marBottom w:val="0"/>
      <w:divBdr>
        <w:top w:val="none" w:sz="0" w:space="0" w:color="auto"/>
        <w:left w:val="none" w:sz="0" w:space="0" w:color="auto"/>
        <w:bottom w:val="none" w:sz="0" w:space="0" w:color="auto"/>
        <w:right w:val="none" w:sz="0" w:space="0" w:color="auto"/>
      </w:divBdr>
      <w:divsChild>
        <w:div w:id="885720247">
          <w:marLeft w:val="0"/>
          <w:marRight w:val="0"/>
          <w:marTop w:val="0"/>
          <w:marBottom w:val="0"/>
          <w:divBdr>
            <w:top w:val="none" w:sz="0" w:space="0" w:color="auto"/>
            <w:left w:val="none" w:sz="0" w:space="0" w:color="auto"/>
            <w:bottom w:val="none" w:sz="0" w:space="0" w:color="auto"/>
            <w:right w:val="none" w:sz="0" w:space="0" w:color="auto"/>
          </w:divBdr>
        </w:div>
      </w:divsChild>
    </w:div>
    <w:div w:id="1645699544">
      <w:marLeft w:val="0"/>
      <w:marRight w:val="0"/>
      <w:marTop w:val="0"/>
      <w:marBottom w:val="0"/>
      <w:divBdr>
        <w:top w:val="none" w:sz="0" w:space="0" w:color="auto"/>
        <w:left w:val="none" w:sz="0" w:space="0" w:color="auto"/>
        <w:bottom w:val="none" w:sz="0" w:space="0" w:color="auto"/>
        <w:right w:val="none" w:sz="0" w:space="0" w:color="auto"/>
      </w:divBdr>
      <w:divsChild>
        <w:div w:id="301809351">
          <w:marLeft w:val="0"/>
          <w:marRight w:val="0"/>
          <w:marTop w:val="0"/>
          <w:marBottom w:val="0"/>
          <w:divBdr>
            <w:top w:val="none" w:sz="0" w:space="0" w:color="auto"/>
            <w:left w:val="none" w:sz="0" w:space="0" w:color="auto"/>
            <w:bottom w:val="none" w:sz="0" w:space="0" w:color="auto"/>
            <w:right w:val="none" w:sz="0" w:space="0" w:color="auto"/>
          </w:divBdr>
        </w:div>
      </w:divsChild>
    </w:div>
    <w:div w:id="1647394112">
      <w:marLeft w:val="0"/>
      <w:marRight w:val="0"/>
      <w:marTop w:val="0"/>
      <w:marBottom w:val="0"/>
      <w:divBdr>
        <w:top w:val="none" w:sz="0" w:space="0" w:color="auto"/>
        <w:left w:val="none" w:sz="0" w:space="0" w:color="auto"/>
        <w:bottom w:val="none" w:sz="0" w:space="0" w:color="auto"/>
        <w:right w:val="none" w:sz="0" w:space="0" w:color="auto"/>
      </w:divBdr>
      <w:divsChild>
        <w:div w:id="693389116">
          <w:marLeft w:val="0"/>
          <w:marRight w:val="0"/>
          <w:marTop w:val="0"/>
          <w:marBottom w:val="0"/>
          <w:divBdr>
            <w:top w:val="none" w:sz="0" w:space="0" w:color="auto"/>
            <w:left w:val="none" w:sz="0" w:space="0" w:color="auto"/>
            <w:bottom w:val="none" w:sz="0" w:space="0" w:color="auto"/>
            <w:right w:val="none" w:sz="0" w:space="0" w:color="auto"/>
          </w:divBdr>
        </w:div>
      </w:divsChild>
    </w:div>
    <w:div w:id="1650014795">
      <w:marLeft w:val="0"/>
      <w:marRight w:val="0"/>
      <w:marTop w:val="0"/>
      <w:marBottom w:val="0"/>
      <w:divBdr>
        <w:top w:val="none" w:sz="0" w:space="0" w:color="auto"/>
        <w:left w:val="none" w:sz="0" w:space="0" w:color="auto"/>
        <w:bottom w:val="none" w:sz="0" w:space="0" w:color="auto"/>
        <w:right w:val="none" w:sz="0" w:space="0" w:color="auto"/>
      </w:divBdr>
      <w:divsChild>
        <w:div w:id="558519304">
          <w:marLeft w:val="0"/>
          <w:marRight w:val="0"/>
          <w:marTop w:val="0"/>
          <w:marBottom w:val="0"/>
          <w:divBdr>
            <w:top w:val="none" w:sz="0" w:space="0" w:color="auto"/>
            <w:left w:val="none" w:sz="0" w:space="0" w:color="auto"/>
            <w:bottom w:val="none" w:sz="0" w:space="0" w:color="auto"/>
            <w:right w:val="none" w:sz="0" w:space="0" w:color="auto"/>
          </w:divBdr>
        </w:div>
      </w:divsChild>
    </w:div>
    <w:div w:id="1671525985">
      <w:marLeft w:val="0"/>
      <w:marRight w:val="0"/>
      <w:marTop w:val="0"/>
      <w:marBottom w:val="0"/>
      <w:divBdr>
        <w:top w:val="none" w:sz="0" w:space="0" w:color="auto"/>
        <w:left w:val="none" w:sz="0" w:space="0" w:color="auto"/>
        <w:bottom w:val="none" w:sz="0" w:space="0" w:color="auto"/>
        <w:right w:val="none" w:sz="0" w:space="0" w:color="auto"/>
      </w:divBdr>
      <w:divsChild>
        <w:div w:id="317271406">
          <w:marLeft w:val="0"/>
          <w:marRight w:val="0"/>
          <w:marTop w:val="0"/>
          <w:marBottom w:val="0"/>
          <w:divBdr>
            <w:top w:val="none" w:sz="0" w:space="0" w:color="auto"/>
            <w:left w:val="none" w:sz="0" w:space="0" w:color="auto"/>
            <w:bottom w:val="none" w:sz="0" w:space="0" w:color="auto"/>
            <w:right w:val="none" w:sz="0" w:space="0" w:color="auto"/>
          </w:divBdr>
        </w:div>
      </w:divsChild>
    </w:div>
    <w:div w:id="1674529419">
      <w:marLeft w:val="0"/>
      <w:marRight w:val="0"/>
      <w:marTop w:val="0"/>
      <w:marBottom w:val="0"/>
      <w:divBdr>
        <w:top w:val="none" w:sz="0" w:space="0" w:color="auto"/>
        <w:left w:val="none" w:sz="0" w:space="0" w:color="auto"/>
        <w:bottom w:val="none" w:sz="0" w:space="0" w:color="auto"/>
        <w:right w:val="none" w:sz="0" w:space="0" w:color="auto"/>
      </w:divBdr>
      <w:divsChild>
        <w:div w:id="1536432249">
          <w:marLeft w:val="0"/>
          <w:marRight w:val="0"/>
          <w:marTop w:val="0"/>
          <w:marBottom w:val="0"/>
          <w:divBdr>
            <w:top w:val="none" w:sz="0" w:space="0" w:color="auto"/>
            <w:left w:val="none" w:sz="0" w:space="0" w:color="auto"/>
            <w:bottom w:val="none" w:sz="0" w:space="0" w:color="auto"/>
            <w:right w:val="none" w:sz="0" w:space="0" w:color="auto"/>
          </w:divBdr>
        </w:div>
      </w:divsChild>
    </w:div>
    <w:div w:id="1682733640">
      <w:marLeft w:val="0"/>
      <w:marRight w:val="0"/>
      <w:marTop w:val="0"/>
      <w:marBottom w:val="0"/>
      <w:divBdr>
        <w:top w:val="none" w:sz="0" w:space="0" w:color="auto"/>
        <w:left w:val="none" w:sz="0" w:space="0" w:color="auto"/>
        <w:bottom w:val="none" w:sz="0" w:space="0" w:color="auto"/>
        <w:right w:val="none" w:sz="0" w:space="0" w:color="auto"/>
      </w:divBdr>
      <w:divsChild>
        <w:div w:id="518396559">
          <w:marLeft w:val="0"/>
          <w:marRight w:val="0"/>
          <w:marTop w:val="0"/>
          <w:marBottom w:val="0"/>
          <w:divBdr>
            <w:top w:val="none" w:sz="0" w:space="0" w:color="auto"/>
            <w:left w:val="none" w:sz="0" w:space="0" w:color="auto"/>
            <w:bottom w:val="none" w:sz="0" w:space="0" w:color="auto"/>
            <w:right w:val="none" w:sz="0" w:space="0" w:color="auto"/>
          </w:divBdr>
        </w:div>
      </w:divsChild>
    </w:div>
    <w:div w:id="1685784063">
      <w:marLeft w:val="0"/>
      <w:marRight w:val="0"/>
      <w:marTop w:val="0"/>
      <w:marBottom w:val="0"/>
      <w:divBdr>
        <w:top w:val="none" w:sz="0" w:space="0" w:color="auto"/>
        <w:left w:val="none" w:sz="0" w:space="0" w:color="auto"/>
        <w:bottom w:val="none" w:sz="0" w:space="0" w:color="auto"/>
        <w:right w:val="none" w:sz="0" w:space="0" w:color="auto"/>
      </w:divBdr>
      <w:divsChild>
        <w:div w:id="1297486935">
          <w:marLeft w:val="0"/>
          <w:marRight w:val="0"/>
          <w:marTop w:val="0"/>
          <w:marBottom w:val="0"/>
          <w:divBdr>
            <w:top w:val="none" w:sz="0" w:space="0" w:color="auto"/>
            <w:left w:val="none" w:sz="0" w:space="0" w:color="auto"/>
            <w:bottom w:val="none" w:sz="0" w:space="0" w:color="auto"/>
            <w:right w:val="none" w:sz="0" w:space="0" w:color="auto"/>
          </w:divBdr>
        </w:div>
      </w:divsChild>
    </w:div>
    <w:div w:id="1692025351">
      <w:marLeft w:val="0"/>
      <w:marRight w:val="0"/>
      <w:marTop w:val="0"/>
      <w:marBottom w:val="0"/>
      <w:divBdr>
        <w:top w:val="none" w:sz="0" w:space="0" w:color="auto"/>
        <w:left w:val="none" w:sz="0" w:space="0" w:color="auto"/>
        <w:bottom w:val="none" w:sz="0" w:space="0" w:color="auto"/>
        <w:right w:val="none" w:sz="0" w:space="0" w:color="auto"/>
      </w:divBdr>
      <w:divsChild>
        <w:div w:id="1301881564">
          <w:marLeft w:val="0"/>
          <w:marRight w:val="0"/>
          <w:marTop w:val="0"/>
          <w:marBottom w:val="0"/>
          <w:divBdr>
            <w:top w:val="none" w:sz="0" w:space="0" w:color="auto"/>
            <w:left w:val="none" w:sz="0" w:space="0" w:color="auto"/>
            <w:bottom w:val="none" w:sz="0" w:space="0" w:color="auto"/>
            <w:right w:val="none" w:sz="0" w:space="0" w:color="auto"/>
          </w:divBdr>
        </w:div>
      </w:divsChild>
    </w:div>
    <w:div w:id="1696618273">
      <w:marLeft w:val="0"/>
      <w:marRight w:val="0"/>
      <w:marTop w:val="0"/>
      <w:marBottom w:val="0"/>
      <w:divBdr>
        <w:top w:val="none" w:sz="0" w:space="0" w:color="auto"/>
        <w:left w:val="none" w:sz="0" w:space="0" w:color="auto"/>
        <w:bottom w:val="none" w:sz="0" w:space="0" w:color="auto"/>
        <w:right w:val="none" w:sz="0" w:space="0" w:color="auto"/>
      </w:divBdr>
      <w:divsChild>
        <w:div w:id="281769841">
          <w:marLeft w:val="0"/>
          <w:marRight w:val="0"/>
          <w:marTop w:val="0"/>
          <w:marBottom w:val="0"/>
          <w:divBdr>
            <w:top w:val="none" w:sz="0" w:space="0" w:color="auto"/>
            <w:left w:val="none" w:sz="0" w:space="0" w:color="auto"/>
            <w:bottom w:val="none" w:sz="0" w:space="0" w:color="auto"/>
            <w:right w:val="none" w:sz="0" w:space="0" w:color="auto"/>
          </w:divBdr>
        </w:div>
      </w:divsChild>
    </w:div>
    <w:div w:id="1697776796">
      <w:marLeft w:val="0"/>
      <w:marRight w:val="0"/>
      <w:marTop w:val="0"/>
      <w:marBottom w:val="0"/>
      <w:divBdr>
        <w:top w:val="none" w:sz="0" w:space="0" w:color="auto"/>
        <w:left w:val="none" w:sz="0" w:space="0" w:color="auto"/>
        <w:bottom w:val="none" w:sz="0" w:space="0" w:color="auto"/>
        <w:right w:val="none" w:sz="0" w:space="0" w:color="auto"/>
      </w:divBdr>
      <w:divsChild>
        <w:div w:id="1587036674">
          <w:marLeft w:val="0"/>
          <w:marRight w:val="0"/>
          <w:marTop w:val="0"/>
          <w:marBottom w:val="0"/>
          <w:divBdr>
            <w:top w:val="none" w:sz="0" w:space="0" w:color="auto"/>
            <w:left w:val="none" w:sz="0" w:space="0" w:color="auto"/>
            <w:bottom w:val="none" w:sz="0" w:space="0" w:color="auto"/>
            <w:right w:val="none" w:sz="0" w:space="0" w:color="auto"/>
          </w:divBdr>
        </w:div>
      </w:divsChild>
    </w:div>
    <w:div w:id="1698001978">
      <w:marLeft w:val="0"/>
      <w:marRight w:val="0"/>
      <w:marTop w:val="0"/>
      <w:marBottom w:val="0"/>
      <w:divBdr>
        <w:top w:val="none" w:sz="0" w:space="0" w:color="auto"/>
        <w:left w:val="none" w:sz="0" w:space="0" w:color="auto"/>
        <w:bottom w:val="none" w:sz="0" w:space="0" w:color="auto"/>
        <w:right w:val="none" w:sz="0" w:space="0" w:color="auto"/>
      </w:divBdr>
      <w:divsChild>
        <w:div w:id="1822965073">
          <w:marLeft w:val="0"/>
          <w:marRight w:val="0"/>
          <w:marTop w:val="0"/>
          <w:marBottom w:val="0"/>
          <w:divBdr>
            <w:top w:val="none" w:sz="0" w:space="0" w:color="auto"/>
            <w:left w:val="none" w:sz="0" w:space="0" w:color="auto"/>
            <w:bottom w:val="none" w:sz="0" w:space="0" w:color="auto"/>
            <w:right w:val="none" w:sz="0" w:space="0" w:color="auto"/>
          </w:divBdr>
        </w:div>
      </w:divsChild>
    </w:div>
    <w:div w:id="1709910668">
      <w:bodyDiv w:val="1"/>
      <w:marLeft w:val="0"/>
      <w:marRight w:val="0"/>
      <w:marTop w:val="0"/>
      <w:marBottom w:val="0"/>
      <w:divBdr>
        <w:top w:val="none" w:sz="0" w:space="0" w:color="auto"/>
        <w:left w:val="none" w:sz="0" w:space="0" w:color="auto"/>
        <w:bottom w:val="none" w:sz="0" w:space="0" w:color="auto"/>
        <w:right w:val="none" w:sz="0" w:space="0" w:color="auto"/>
      </w:divBdr>
    </w:div>
    <w:div w:id="1719667039">
      <w:marLeft w:val="0"/>
      <w:marRight w:val="0"/>
      <w:marTop w:val="0"/>
      <w:marBottom w:val="0"/>
      <w:divBdr>
        <w:top w:val="none" w:sz="0" w:space="0" w:color="auto"/>
        <w:left w:val="none" w:sz="0" w:space="0" w:color="auto"/>
        <w:bottom w:val="none" w:sz="0" w:space="0" w:color="auto"/>
        <w:right w:val="none" w:sz="0" w:space="0" w:color="auto"/>
      </w:divBdr>
      <w:divsChild>
        <w:div w:id="358167458">
          <w:marLeft w:val="0"/>
          <w:marRight w:val="0"/>
          <w:marTop w:val="0"/>
          <w:marBottom w:val="0"/>
          <w:divBdr>
            <w:top w:val="none" w:sz="0" w:space="0" w:color="auto"/>
            <w:left w:val="none" w:sz="0" w:space="0" w:color="auto"/>
            <w:bottom w:val="none" w:sz="0" w:space="0" w:color="auto"/>
            <w:right w:val="none" w:sz="0" w:space="0" w:color="auto"/>
          </w:divBdr>
        </w:div>
      </w:divsChild>
    </w:div>
    <w:div w:id="1735539433">
      <w:marLeft w:val="0"/>
      <w:marRight w:val="0"/>
      <w:marTop w:val="0"/>
      <w:marBottom w:val="0"/>
      <w:divBdr>
        <w:top w:val="none" w:sz="0" w:space="0" w:color="auto"/>
        <w:left w:val="none" w:sz="0" w:space="0" w:color="auto"/>
        <w:bottom w:val="none" w:sz="0" w:space="0" w:color="auto"/>
        <w:right w:val="none" w:sz="0" w:space="0" w:color="auto"/>
      </w:divBdr>
      <w:divsChild>
        <w:div w:id="663973014">
          <w:marLeft w:val="0"/>
          <w:marRight w:val="0"/>
          <w:marTop w:val="0"/>
          <w:marBottom w:val="0"/>
          <w:divBdr>
            <w:top w:val="none" w:sz="0" w:space="0" w:color="auto"/>
            <w:left w:val="none" w:sz="0" w:space="0" w:color="auto"/>
            <w:bottom w:val="none" w:sz="0" w:space="0" w:color="auto"/>
            <w:right w:val="none" w:sz="0" w:space="0" w:color="auto"/>
          </w:divBdr>
        </w:div>
      </w:divsChild>
    </w:div>
    <w:div w:id="1737238853">
      <w:marLeft w:val="0"/>
      <w:marRight w:val="0"/>
      <w:marTop w:val="0"/>
      <w:marBottom w:val="0"/>
      <w:divBdr>
        <w:top w:val="none" w:sz="0" w:space="0" w:color="auto"/>
        <w:left w:val="none" w:sz="0" w:space="0" w:color="auto"/>
        <w:bottom w:val="none" w:sz="0" w:space="0" w:color="auto"/>
        <w:right w:val="none" w:sz="0" w:space="0" w:color="auto"/>
      </w:divBdr>
      <w:divsChild>
        <w:div w:id="552350666">
          <w:marLeft w:val="0"/>
          <w:marRight w:val="0"/>
          <w:marTop w:val="0"/>
          <w:marBottom w:val="0"/>
          <w:divBdr>
            <w:top w:val="none" w:sz="0" w:space="0" w:color="auto"/>
            <w:left w:val="none" w:sz="0" w:space="0" w:color="auto"/>
            <w:bottom w:val="none" w:sz="0" w:space="0" w:color="auto"/>
            <w:right w:val="none" w:sz="0" w:space="0" w:color="auto"/>
          </w:divBdr>
        </w:div>
      </w:divsChild>
    </w:div>
    <w:div w:id="1740127701">
      <w:marLeft w:val="0"/>
      <w:marRight w:val="0"/>
      <w:marTop w:val="0"/>
      <w:marBottom w:val="0"/>
      <w:divBdr>
        <w:top w:val="none" w:sz="0" w:space="0" w:color="auto"/>
        <w:left w:val="none" w:sz="0" w:space="0" w:color="auto"/>
        <w:bottom w:val="none" w:sz="0" w:space="0" w:color="auto"/>
        <w:right w:val="none" w:sz="0" w:space="0" w:color="auto"/>
      </w:divBdr>
      <w:divsChild>
        <w:div w:id="2116440459">
          <w:marLeft w:val="0"/>
          <w:marRight w:val="0"/>
          <w:marTop w:val="0"/>
          <w:marBottom w:val="0"/>
          <w:divBdr>
            <w:top w:val="none" w:sz="0" w:space="0" w:color="auto"/>
            <w:left w:val="none" w:sz="0" w:space="0" w:color="auto"/>
            <w:bottom w:val="none" w:sz="0" w:space="0" w:color="auto"/>
            <w:right w:val="none" w:sz="0" w:space="0" w:color="auto"/>
          </w:divBdr>
        </w:div>
      </w:divsChild>
    </w:div>
    <w:div w:id="1745029412">
      <w:marLeft w:val="0"/>
      <w:marRight w:val="0"/>
      <w:marTop w:val="0"/>
      <w:marBottom w:val="0"/>
      <w:divBdr>
        <w:top w:val="none" w:sz="0" w:space="0" w:color="auto"/>
        <w:left w:val="none" w:sz="0" w:space="0" w:color="auto"/>
        <w:bottom w:val="none" w:sz="0" w:space="0" w:color="auto"/>
        <w:right w:val="none" w:sz="0" w:space="0" w:color="auto"/>
      </w:divBdr>
      <w:divsChild>
        <w:div w:id="1347438903">
          <w:marLeft w:val="0"/>
          <w:marRight w:val="0"/>
          <w:marTop w:val="0"/>
          <w:marBottom w:val="0"/>
          <w:divBdr>
            <w:top w:val="none" w:sz="0" w:space="0" w:color="auto"/>
            <w:left w:val="none" w:sz="0" w:space="0" w:color="auto"/>
            <w:bottom w:val="none" w:sz="0" w:space="0" w:color="auto"/>
            <w:right w:val="none" w:sz="0" w:space="0" w:color="auto"/>
          </w:divBdr>
        </w:div>
      </w:divsChild>
    </w:div>
    <w:div w:id="1745760136">
      <w:marLeft w:val="0"/>
      <w:marRight w:val="0"/>
      <w:marTop w:val="0"/>
      <w:marBottom w:val="0"/>
      <w:divBdr>
        <w:top w:val="none" w:sz="0" w:space="0" w:color="auto"/>
        <w:left w:val="none" w:sz="0" w:space="0" w:color="auto"/>
        <w:bottom w:val="none" w:sz="0" w:space="0" w:color="auto"/>
        <w:right w:val="none" w:sz="0" w:space="0" w:color="auto"/>
      </w:divBdr>
      <w:divsChild>
        <w:div w:id="1806313671">
          <w:marLeft w:val="0"/>
          <w:marRight w:val="0"/>
          <w:marTop w:val="0"/>
          <w:marBottom w:val="0"/>
          <w:divBdr>
            <w:top w:val="none" w:sz="0" w:space="0" w:color="auto"/>
            <w:left w:val="none" w:sz="0" w:space="0" w:color="auto"/>
            <w:bottom w:val="none" w:sz="0" w:space="0" w:color="auto"/>
            <w:right w:val="none" w:sz="0" w:space="0" w:color="auto"/>
          </w:divBdr>
        </w:div>
      </w:divsChild>
    </w:div>
    <w:div w:id="1752893800">
      <w:marLeft w:val="0"/>
      <w:marRight w:val="0"/>
      <w:marTop w:val="0"/>
      <w:marBottom w:val="0"/>
      <w:divBdr>
        <w:top w:val="none" w:sz="0" w:space="0" w:color="auto"/>
        <w:left w:val="none" w:sz="0" w:space="0" w:color="auto"/>
        <w:bottom w:val="none" w:sz="0" w:space="0" w:color="auto"/>
        <w:right w:val="none" w:sz="0" w:space="0" w:color="auto"/>
      </w:divBdr>
      <w:divsChild>
        <w:div w:id="147331333">
          <w:marLeft w:val="0"/>
          <w:marRight w:val="0"/>
          <w:marTop w:val="0"/>
          <w:marBottom w:val="0"/>
          <w:divBdr>
            <w:top w:val="none" w:sz="0" w:space="0" w:color="auto"/>
            <w:left w:val="none" w:sz="0" w:space="0" w:color="auto"/>
            <w:bottom w:val="none" w:sz="0" w:space="0" w:color="auto"/>
            <w:right w:val="none" w:sz="0" w:space="0" w:color="auto"/>
          </w:divBdr>
        </w:div>
      </w:divsChild>
    </w:div>
    <w:div w:id="1755279889">
      <w:marLeft w:val="0"/>
      <w:marRight w:val="0"/>
      <w:marTop w:val="0"/>
      <w:marBottom w:val="0"/>
      <w:divBdr>
        <w:top w:val="none" w:sz="0" w:space="0" w:color="auto"/>
        <w:left w:val="none" w:sz="0" w:space="0" w:color="auto"/>
        <w:bottom w:val="none" w:sz="0" w:space="0" w:color="auto"/>
        <w:right w:val="none" w:sz="0" w:space="0" w:color="auto"/>
      </w:divBdr>
      <w:divsChild>
        <w:div w:id="1850750339">
          <w:marLeft w:val="0"/>
          <w:marRight w:val="0"/>
          <w:marTop w:val="0"/>
          <w:marBottom w:val="0"/>
          <w:divBdr>
            <w:top w:val="none" w:sz="0" w:space="0" w:color="auto"/>
            <w:left w:val="none" w:sz="0" w:space="0" w:color="auto"/>
            <w:bottom w:val="none" w:sz="0" w:space="0" w:color="auto"/>
            <w:right w:val="none" w:sz="0" w:space="0" w:color="auto"/>
          </w:divBdr>
        </w:div>
      </w:divsChild>
    </w:div>
    <w:div w:id="1757558565">
      <w:marLeft w:val="0"/>
      <w:marRight w:val="0"/>
      <w:marTop w:val="0"/>
      <w:marBottom w:val="0"/>
      <w:divBdr>
        <w:top w:val="none" w:sz="0" w:space="0" w:color="auto"/>
        <w:left w:val="none" w:sz="0" w:space="0" w:color="auto"/>
        <w:bottom w:val="none" w:sz="0" w:space="0" w:color="auto"/>
        <w:right w:val="none" w:sz="0" w:space="0" w:color="auto"/>
      </w:divBdr>
      <w:divsChild>
        <w:div w:id="1073041253">
          <w:marLeft w:val="0"/>
          <w:marRight w:val="0"/>
          <w:marTop w:val="0"/>
          <w:marBottom w:val="0"/>
          <w:divBdr>
            <w:top w:val="none" w:sz="0" w:space="0" w:color="auto"/>
            <w:left w:val="none" w:sz="0" w:space="0" w:color="auto"/>
            <w:bottom w:val="none" w:sz="0" w:space="0" w:color="auto"/>
            <w:right w:val="none" w:sz="0" w:space="0" w:color="auto"/>
          </w:divBdr>
        </w:div>
      </w:divsChild>
    </w:div>
    <w:div w:id="1763913297">
      <w:marLeft w:val="0"/>
      <w:marRight w:val="0"/>
      <w:marTop w:val="0"/>
      <w:marBottom w:val="0"/>
      <w:divBdr>
        <w:top w:val="none" w:sz="0" w:space="0" w:color="auto"/>
        <w:left w:val="none" w:sz="0" w:space="0" w:color="auto"/>
        <w:bottom w:val="none" w:sz="0" w:space="0" w:color="auto"/>
        <w:right w:val="none" w:sz="0" w:space="0" w:color="auto"/>
      </w:divBdr>
      <w:divsChild>
        <w:div w:id="658509594">
          <w:marLeft w:val="0"/>
          <w:marRight w:val="0"/>
          <w:marTop w:val="0"/>
          <w:marBottom w:val="0"/>
          <w:divBdr>
            <w:top w:val="none" w:sz="0" w:space="0" w:color="auto"/>
            <w:left w:val="none" w:sz="0" w:space="0" w:color="auto"/>
            <w:bottom w:val="none" w:sz="0" w:space="0" w:color="auto"/>
            <w:right w:val="none" w:sz="0" w:space="0" w:color="auto"/>
          </w:divBdr>
        </w:div>
      </w:divsChild>
    </w:div>
    <w:div w:id="1764573018">
      <w:marLeft w:val="0"/>
      <w:marRight w:val="0"/>
      <w:marTop w:val="0"/>
      <w:marBottom w:val="0"/>
      <w:divBdr>
        <w:top w:val="none" w:sz="0" w:space="0" w:color="auto"/>
        <w:left w:val="none" w:sz="0" w:space="0" w:color="auto"/>
        <w:bottom w:val="none" w:sz="0" w:space="0" w:color="auto"/>
        <w:right w:val="none" w:sz="0" w:space="0" w:color="auto"/>
      </w:divBdr>
      <w:divsChild>
        <w:div w:id="627857884">
          <w:marLeft w:val="0"/>
          <w:marRight w:val="0"/>
          <w:marTop w:val="0"/>
          <w:marBottom w:val="0"/>
          <w:divBdr>
            <w:top w:val="none" w:sz="0" w:space="0" w:color="auto"/>
            <w:left w:val="none" w:sz="0" w:space="0" w:color="auto"/>
            <w:bottom w:val="none" w:sz="0" w:space="0" w:color="auto"/>
            <w:right w:val="none" w:sz="0" w:space="0" w:color="auto"/>
          </w:divBdr>
        </w:div>
      </w:divsChild>
    </w:div>
    <w:div w:id="1770806707">
      <w:marLeft w:val="0"/>
      <w:marRight w:val="0"/>
      <w:marTop w:val="0"/>
      <w:marBottom w:val="0"/>
      <w:divBdr>
        <w:top w:val="none" w:sz="0" w:space="0" w:color="auto"/>
        <w:left w:val="none" w:sz="0" w:space="0" w:color="auto"/>
        <w:bottom w:val="none" w:sz="0" w:space="0" w:color="auto"/>
        <w:right w:val="none" w:sz="0" w:space="0" w:color="auto"/>
      </w:divBdr>
      <w:divsChild>
        <w:div w:id="1589848873">
          <w:marLeft w:val="0"/>
          <w:marRight w:val="0"/>
          <w:marTop w:val="0"/>
          <w:marBottom w:val="0"/>
          <w:divBdr>
            <w:top w:val="none" w:sz="0" w:space="0" w:color="auto"/>
            <w:left w:val="none" w:sz="0" w:space="0" w:color="auto"/>
            <w:bottom w:val="none" w:sz="0" w:space="0" w:color="auto"/>
            <w:right w:val="none" w:sz="0" w:space="0" w:color="auto"/>
          </w:divBdr>
        </w:div>
      </w:divsChild>
    </w:div>
    <w:div w:id="1773083715">
      <w:marLeft w:val="0"/>
      <w:marRight w:val="0"/>
      <w:marTop w:val="0"/>
      <w:marBottom w:val="0"/>
      <w:divBdr>
        <w:top w:val="none" w:sz="0" w:space="0" w:color="auto"/>
        <w:left w:val="none" w:sz="0" w:space="0" w:color="auto"/>
        <w:bottom w:val="none" w:sz="0" w:space="0" w:color="auto"/>
        <w:right w:val="none" w:sz="0" w:space="0" w:color="auto"/>
      </w:divBdr>
      <w:divsChild>
        <w:div w:id="795295651">
          <w:marLeft w:val="0"/>
          <w:marRight w:val="0"/>
          <w:marTop w:val="0"/>
          <w:marBottom w:val="0"/>
          <w:divBdr>
            <w:top w:val="none" w:sz="0" w:space="0" w:color="auto"/>
            <w:left w:val="none" w:sz="0" w:space="0" w:color="auto"/>
            <w:bottom w:val="none" w:sz="0" w:space="0" w:color="auto"/>
            <w:right w:val="none" w:sz="0" w:space="0" w:color="auto"/>
          </w:divBdr>
        </w:div>
      </w:divsChild>
    </w:div>
    <w:div w:id="1791973865">
      <w:marLeft w:val="0"/>
      <w:marRight w:val="0"/>
      <w:marTop w:val="0"/>
      <w:marBottom w:val="0"/>
      <w:divBdr>
        <w:top w:val="none" w:sz="0" w:space="0" w:color="auto"/>
        <w:left w:val="none" w:sz="0" w:space="0" w:color="auto"/>
        <w:bottom w:val="none" w:sz="0" w:space="0" w:color="auto"/>
        <w:right w:val="none" w:sz="0" w:space="0" w:color="auto"/>
      </w:divBdr>
      <w:divsChild>
        <w:div w:id="1761682928">
          <w:marLeft w:val="0"/>
          <w:marRight w:val="0"/>
          <w:marTop w:val="0"/>
          <w:marBottom w:val="0"/>
          <w:divBdr>
            <w:top w:val="none" w:sz="0" w:space="0" w:color="auto"/>
            <w:left w:val="none" w:sz="0" w:space="0" w:color="auto"/>
            <w:bottom w:val="none" w:sz="0" w:space="0" w:color="auto"/>
            <w:right w:val="none" w:sz="0" w:space="0" w:color="auto"/>
          </w:divBdr>
        </w:div>
      </w:divsChild>
    </w:div>
    <w:div w:id="1796757394">
      <w:marLeft w:val="0"/>
      <w:marRight w:val="0"/>
      <w:marTop w:val="0"/>
      <w:marBottom w:val="0"/>
      <w:divBdr>
        <w:top w:val="none" w:sz="0" w:space="0" w:color="auto"/>
        <w:left w:val="none" w:sz="0" w:space="0" w:color="auto"/>
        <w:bottom w:val="none" w:sz="0" w:space="0" w:color="auto"/>
        <w:right w:val="none" w:sz="0" w:space="0" w:color="auto"/>
      </w:divBdr>
      <w:divsChild>
        <w:div w:id="1247421452">
          <w:marLeft w:val="0"/>
          <w:marRight w:val="0"/>
          <w:marTop w:val="0"/>
          <w:marBottom w:val="0"/>
          <w:divBdr>
            <w:top w:val="none" w:sz="0" w:space="0" w:color="auto"/>
            <w:left w:val="none" w:sz="0" w:space="0" w:color="auto"/>
            <w:bottom w:val="none" w:sz="0" w:space="0" w:color="auto"/>
            <w:right w:val="none" w:sz="0" w:space="0" w:color="auto"/>
          </w:divBdr>
        </w:div>
      </w:divsChild>
    </w:div>
    <w:div w:id="1796871917">
      <w:marLeft w:val="0"/>
      <w:marRight w:val="0"/>
      <w:marTop w:val="0"/>
      <w:marBottom w:val="0"/>
      <w:divBdr>
        <w:top w:val="none" w:sz="0" w:space="0" w:color="auto"/>
        <w:left w:val="none" w:sz="0" w:space="0" w:color="auto"/>
        <w:bottom w:val="none" w:sz="0" w:space="0" w:color="auto"/>
        <w:right w:val="none" w:sz="0" w:space="0" w:color="auto"/>
      </w:divBdr>
      <w:divsChild>
        <w:div w:id="524026796">
          <w:marLeft w:val="0"/>
          <w:marRight w:val="0"/>
          <w:marTop w:val="0"/>
          <w:marBottom w:val="0"/>
          <w:divBdr>
            <w:top w:val="none" w:sz="0" w:space="0" w:color="auto"/>
            <w:left w:val="none" w:sz="0" w:space="0" w:color="auto"/>
            <w:bottom w:val="none" w:sz="0" w:space="0" w:color="auto"/>
            <w:right w:val="none" w:sz="0" w:space="0" w:color="auto"/>
          </w:divBdr>
        </w:div>
      </w:divsChild>
    </w:div>
    <w:div w:id="1803838860">
      <w:marLeft w:val="0"/>
      <w:marRight w:val="0"/>
      <w:marTop w:val="0"/>
      <w:marBottom w:val="0"/>
      <w:divBdr>
        <w:top w:val="none" w:sz="0" w:space="0" w:color="auto"/>
        <w:left w:val="none" w:sz="0" w:space="0" w:color="auto"/>
        <w:bottom w:val="none" w:sz="0" w:space="0" w:color="auto"/>
        <w:right w:val="none" w:sz="0" w:space="0" w:color="auto"/>
      </w:divBdr>
      <w:divsChild>
        <w:div w:id="1101726386">
          <w:marLeft w:val="0"/>
          <w:marRight w:val="0"/>
          <w:marTop w:val="0"/>
          <w:marBottom w:val="0"/>
          <w:divBdr>
            <w:top w:val="none" w:sz="0" w:space="0" w:color="auto"/>
            <w:left w:val="none" w:sz="0" w:space="0" w:color="auto"/>
            <w:bottom w:val="none" w:sz="0" w:space="0" w:color="auto"/>
            <w:right w:val="none" w:sz="0" w:space="0" w:color="auto"/>
          </w:divBdr>
        </w:div>
      </w:divsChild>
    </w:div>
    <w:div w:id="1814134689">
      <w:marLeft w:val="0"/>
      <w:marRight w:val="0"/>
      <w:marTop w:val="0"/>
      <w:marBottom w:val="0"/>
      <w:divBdr>
        <w:top w:val="none" w:sz="0" w:space="0" w:color="auto"/>
        <w:left w:val="none" w:sz="0" w:space="0" w:color="auto"/>
        <w:bottom w:val="none" w:sz="0" w:space="0" w:color="auto"/>
        <w:right w:val="none" w:sz="0" w:space="0" w:color="auto"/>
      </w:divBdr>
      <w:divsChild>
        <w:div w:id="435833797">
          <w:marLeft w:val="0"/>
          <w:marRight w:val="0"/>
          <w:marTop w:val="0"/>
          <w:marBottom w:val="0"/>
          <w:divBdr>
            <w:top w:val="none" w:sz="0" w:space="0" w:color="auto"/>
            <w:left w:val="none" w:sz="0" w:space="0" w:color="auto"/>
            <w:bottom w:val="none" w:sz="0" w:space="0" w:color="auto"/>
            <w:right w:val="none" w:sz="0" w:space="0" w:color="auto"/>
          </w:divBdr>
        </w:div>
      </w:divsChild>
    </w:div>
    <w:div w:id="1821995797">
      <w:marLeft w:val="0"/>
      <w:marRight w:val="0"/>
      <w:marTop w:val="0"/>
      <w:marBottom w:val="0"/>
      <w:divBdr>
        <w:top w:val="none" w:sz="0" w:space="0" w:color="auto"/>
        <w:left w:val="none" w:sz="0" w:space="0" w:color="auto"/>
        <w:bottom w:val="none" w:sz="0" w:space="0" w:color="auto"/>
        <w:right w:val="none" w:sz="0" w:space="0" w:color="auto"/>
      </w:divBdr>
      <w:divsChild>
        <w:div w:id="534580604">
          <w:marLeft w:val="0"/>
          <w:marRight w:val="0"/>
          <w:marTop w:val="0"/>
          <w:marBottom w:val="0"/>
          <w:divBdr>
            <w:top w:val="none" w:sz="0" w:space="0" w:color="auto"/>
            <w:left w:val="none" w:sz="0" w:space="0" w:color="auto"/>
            <w:bottom w:val="none" w:sz="0" w:space="0" w:color="auto"/>
            <w:right w:val="none" w:sz="0" w:space="0" w:color="auto"/>
          </w:divBdr>
        </w:div>
      </w:divsChild>
    </w:div>
    <w:div w:id="1829515445">
      <w:marLeft w:val="0"/>
      <w:marRight w:val="0"/>
      <w:marTop w:val="0"/>
      <w:marBottom w:val="0"/>
      <w:divBdr>
        <w:top w:val="none" w:sz="0" w:space="0" w:color="auto"/>
        <w:left w:val="none" w:sz="0" w:space="0" w:color="auto"/>
        <w:bottom w:val="none" w:sz="0" w:space="0" w:color="auto"/>
        <w:right w:val="none" w:sz="0" w:space="0" w:color="auto"/>
      </w:divBdr>
      <w:divsChild>
        <w:div w:id="642731653">
          <w:marLeft w:val="0"/>
          <w:marRight w:val="0"/>
          <w:marTop w:val="0"/>
          <w:marBottom w:val="0"/>
          <w:divBdr>
            <w:top w:val="none" w:sz="0" w:space="0" w:color="auto"/>
            <w:left w:val="none" w:sz="0" w:space="0" w:color="auto"/>
            <w:bottom w:val="none" w:sz="0" w:space="0" w:color="auto"/>
            <w:right w:val="none" w:sz="0" w:space="0" w:color="auto"/>
          </w:divBdr>
        </w:div>
      </w:divsChild>
    </w:div>
    <w:div w:id="1829979562">
      <w:marLeft w:val="0"/>
      <w:marRight w:val="0"/>
      <w:marTop w:val="0"/>
      <w:marBottom w:val="0"/>
      <w:divBdr>
        <w:top w:val="none" w:sz="0" w:space="0" w:color="auto"/>
        <w:left w:val="none" w:sz="0" w:space="0" w:color="auto"/>
        <w:bottom w:val="none" w:sz="0" w:space="0" w:color="auto"/>
        <w:right w:val="none" w:sz="0" w:space="0" w:color="auto"/>
      </w:divBdr>
      <w:divsChild>
        <w:div w:id="516427129">
          <w:marLeft w:val="0"/>
          <w:marRight w:val="0"/>
          <w:marTop w:val="0"/>
          <w:marBottom w:val="0"/>
          <w:divBdr>
            <w:top w:val="none" w:sz="0" w:space="0" w:color="auto"/>
            <w:left w:val="none" w:sz="0" w:space="0" w:color="auto"/>
            <w:bottom w:val="none" w:sz="0" w:space="0" w:color="auto"/>
            <w:right w:val="none" w:sz="0" w:space="0" w:color="auto"/>
          </w:divBdr>
        </w:div>
      </w:divsChild>
    </w:div>
    <w:div w:id="1844315855">
      <w:marLeft w:val="0"/>
      <w:marRight w:val="0"/>
      <w:marTop w:val="0"/>
      <w:marBottom w:val="0"/>
      <w:divBdr>
        <w:top w:val="none" w:sz="0" w:space="0" w:color="auto"/>
        <w:left w:val="none" w:sz="0" w:space="0" w:color="auto"/>
        <w:bottom w:val="none" w:sz="0" w:space="0" w:color="auto"/>
        <w:right w:val="none" w:sz="0" w:space="0" w:color="auto"/>
      </w:divBdr>
      <w:divsChild>
        <w:div w:id="1690525962">
          <w:marLeft w:val="0"/>
          <w:marRight w:val="0"/>
          <w:marTop w:val="0"/>
          <w:marBottom w:val="0"/>
          <w:divBdr>
            <w:top w:val="none" w:sz="0" w:space="0" w:color="auto"/>
            <w:left w:val="none" w:sz="0" w:space="0" w:color="auto"/>
            <w:bottom w:val="none" w:sz="0" w:space="0" w:color="auto"/>
            <w:right w:val="none" w:sz="0" w:space="0" w:color="auto"/>
          </w:divBdr>
        </w:div>
      </w:divsChild>
    </w:div>
    <w:div w:id="1845974882">
      <w:marLeft w:val="0"/>
      <w:marRight w:val="0"/>
      <w:marTop w:val="0"/>
      <w:marBottom w:val="0"/>
      <w:divBdr>
        <w:top w:val="none" w:sz="0" w:space="0" w:color="auto"/>
        <w:left w:val="none" w:sz="0" w:space="0" w:color="auto"/>
        <w:bottom w:val="none" w:sz="0" w:space="0" w:color="auto"/>
        <w:right w:val="none" w:sz="0" w:space="0" w:color="auto"/>
      </w:divBdr>
      <w:divsChild>
        <w:div w:id="1632780182">
          <w:marLeft w:val="0"/>
          <w:marRight w:val="0"/>
          <w:marTop w:val="0"/>
          <w:marBottom w:val="0"/>
          <w:divBdr>
            <w:top w:val="none" w:sz="0" w:space="0" w:color="auto"/>
            <w:left w:val="none" w:sz="0" w:space="0" w:color="auto"/>
            <w:bottom w:val="none" w:sz="0" w:space="0" w:color="auto"/>
            <w:right w:val="none" w:sz="0" w:space="0" w:color="auto"/>
          </w:divBdr>
        </w:div>
      </w:divsChild>
    </w:div>
    <w:div w:id="1854877917">
      <w:marLeft w:val="0"/>
      <w:marRight w:val="0"/>
      <w:marTop w:val="0"/>
      <w:marBottom w:val="0"/>
      <w:divBdr>
        <w:top w:val="none" w:sz="0" w:space="0" w:color="auto"/>
        <w:left w:val="none" w:sz="0" w:space="0" w:color="auto"/>
        <w:bottom w:val="none" w:sz="0" w:space="0" w:color="auto"/>
        <w:right w:val="none" w:sz="0" w:space="0" w:color="auto"/>
      </w:divBdr>
      <w:divsChild>
        <w:div w:id="1346057533">
          <w:marLeft w:val="0"/>
          <w:marRight w:val="0"/>
          <w:marTop w:val="0"/>
          <w:marBottom w:val="0"/>
          <w:divBdr>
            <w:top w:val="none" w:sz="0" w:space="0" w:color="auto"/>
            <w:left w:val="none" w:sz="0" w:space="0" w:color="auto"/>
            <w:bottom w:val="none" w:sz="0" w:space="0" w:color="auto"/>
            <w:right w:val="none" w:sz="0" w:space="0" w:color="auto"/>
          </w:divBdr>
        </w:div>
      </w:divsChild>
    </w:div>
    <w:div w:id="1857958907">
      <w:marLeft w:val="0"/>
      <w:marRight w:val="0"/>
      <w:marTop w:val="0"/>
      <w:marBottom w:val="0"/>
      <w:divBdr>
        <w:top w:val="none" w:sz="0" w:space="0" w:color="auto"/>
        <w:left w:val="none" w:sz="0" w:space="0" w:color="auto"/>
        <w:bottom w:val="none" w:sz="0" w:space="0" w:color="auto"/>
        <w:right w:val="none" w:sz="0" w:space="0" w:color="auto"/>
      </w:divBdr>
      <w:divsChild>
        <w:div w:id="427039986">
          <w:marLeft w:val="0"/>
          <w:marRight w:val="0"/>
          <w:marTop w:val="0"/>
          <w:marBottom w:val="0"/>
          <w:divBdr>
            <w:top w:val="none" w:sz="0" w:space="0" w:color="auto"/>
            <w:left w:val="none" w:sz="0" w:space="0" w:color="auto"/>
            <w:bottom w:val="none" w:sz="0" w:space="0" w:color="auto"/>
            <w:right w:val="none" w:sz="0" w:space="0" w:color="auto"/>
          </w:divBdr>
        </w:div>
      </w:divsChild>
    </w:div>
    <w:div w:id="1859929799">
      <w:marLeft w:val="0"/>
      <w:marRight w:val="0"/>
      <w:marTop w:val="0"/>
      <w:marBottom w:val="0"/>
      <w:divBdr>
        <w:top w:val="none" w:sz="0" w:space="0" w:color="auto"/>
        <w:left w:val="none" w:sz="0" w:space="0" w:color="auto"/>
        <w:bottom w:val="none" w:sz="0" w:space="0" w:color="auto"/>
        <w:right w:val="none" w:sz="0" w:space="0" w:color="auto"/>
      </w:divBdr>
      <w:divsChild>
        <w:div w:id="16397769">
          <w:marLeft w:val="0"/>
          <w:marRight w:val="0"/>
          <w:marTop w:val="0"/>
          <w:marBottom w:val="0"/>
          <w:divBdr>
            <w:top w:val="none" w:sz="0" w:space="0" w:color="auto"/>
            <w:left w:val="none" w:sz="0" w:space="0" w:color="auto"/>
            <w:bottom w:val="none" w:sz="0" w:space="0" w:color="auto"/>
            <w:right w:val="none" w:sz="0" w:space="0" w:color="auto"/>
          </w:divBdr>
        </w:div>
      </w:divsChild>
    </w:div>
    <w:div w:id="1866019918">
      <w:marLeft w:val="0"/>
      <w:marRight w:val="0"/>
      <w:marTop w:val="0"/>
      <w:marBottom w:val="0"/>
      <w:divBdr>
        <w:top w:val="none" w:sz="0" w:space="0" w:color="auto"/>
        <w:left w:val="none" w:sz="0" w:space="0" w:color="auto"/>
        <w:bottom w:val="none" w:sz="0" w:space="0" w:color="auto"/>
        <w:right w:val="none" w:sz="0" w:space="0" w:color="auto"/>
      </w:divBdr>
      <w:divsChild>
        <w:div w:id="87165018">
          <w:marLeft w:val="0"/>
          <w:marRight w:val="0"/>
          <w:marTop w:val="0"/>
          <w:marBottom w:val="0"/>
          <w:divBdr>
            <w:top w:val="none" w:sz="0" w:space="0" w:color="auto"/>
            <w:left w:val="none" w:sz="0" w:space="0" w:color="auto"/>
            <w:bottom w:val="none" w:sz="0" w:space="0" w:color="auto"/>
            <w:right w:val="none" w:sz="0" w:space="0" w:color="auto"/>
          </w:divBdr>
        </w:div>
      </w:divsChild>
    </w:div>
    <w:div w:id="1868593766">
      <w:marLeft w:val="0"/>
      <w:marRight w:val="0"/>
      <w:marTop w:val="0"/>
      <w:marBottom w:val="0"/>
      <w:divBdr>
        <w:top w:val="none" w:sz="0" w:space="0" w:color="auto"/>
        <w:left w:val="none" w:sz="0" w:space="0" w:color="auto"/>
        <w:bottom w:val="none" w:sz="0" w:space="0" w:color="auto"/>
        <w:right w:val="none" w:sz="0" w:space="0" w:color="auto"/>
      </w:divBdr>
      <w:divsChild>
        <w:div w:id="503934456">
          <w:marLeft w:val="0"/>
          <w:marRight w:val="0"/>
          <w:marTop w:val="0"/>
          <w:marBottom w:val="0"/>
          <w:divBdr>
            <w:top w:val="none" w:sz="0" w:space="0" w:color="auto"/>
            <w:left w:val="none" w:sz="0" w:space="0" w:color="auto"/>
            <w:bottom w:val="none" w:sz="0" w:space="0" w:color="auto"/>
            <w:right w:val="none" w:sz="0" w:space="0" w:color="auto"/>
          </w:divBdr>
        </w:div>
      </w:divsChild>
    </w:div>
    <w:div w:id="1873609992">
      <w:marLeft w:val="0"/>
      <w:marRight w:val="0"/>
      <w:marTop w:val="0"/>
      <w:marBottom w:val="0"/>
      <w:divBdr>
        <w:top w:val="none" w:sz="0" w:space="0" w:color="auto"/>
        <w:left w:val="none" w:sz="0" w:space="0" w:color="auto"/>
        <w:bottom w:val="none" w:sz="0" w:space="0" w:color="auto"/>
        <w:right w:val="none" w:sz="0" w:space="0" w:color="auto"/>
      </w:divBdr>
      <w:divsChild>
        <w:div w:id="742146386">
          <w:marLeft w:val="0"/>
          <w:marRight w:val="0"/>
          <w:marTop w:val="0"/>
          <w:marBottom w:val="0"/>
          <w:divBdr>
            <w:top w:val="none" w:sz="0" w:space="0" w:color="auto"/>
            <w:left w:val="none" w:sz="0" w:space="0" w:color="auto"/>
            <w:bottom w:val="none" w:sz="0" w:space="0" w:color="auto"/>
            <w:right w:val="none" w:sz="0" w:space="0" w:color="auto"/>
          </w:divBdr>
        </w:div>
      </w:divsChild>
    </w:div>
    <w:div w:id="1875657222">
      <w:marLeft w:val="0"/>
      <w:marRight w:val="0"/>
      <w:marTop w:val="0"/>
      <w:marBottom w:val="0"/>
      <w:divBdr>
        <w:top w:val="none" w:sz="0" w:space="0" w:color="auto"/>
        <w:left w:val="none" w:sz="0" w:space="0" w:color="auto"/>
        <w:bottom w:val="none" w:sz="0" w:space="0" w:color="auto"/>
        <w:right w:val="none" w:sz="0" w:space="0" w:color="auto"/>
      </w:divBdr>
      <w:divsChild>
        <w:div w:id="246234106">
          <w:marLeft w:val="0"/>
          <w:marRight w:val="0"/>
          <w:marTop w:val="0"/>
          <w:marBottom w:val="0"/>
          <w:divBdr>
            <w:top w:val="none" w:sz="0" w:space="0" w:color="auto"/>
            <w:left w:val="none" w:sz="0" w:space="0" w:color="auto"/>
            <w:bottom w:val="none" w:sz="0" w:space="0" w:color="auto"/>
            <w:right w:val="none" w:sz="0" w:space="0" w:color="auto"/>
          </w:divBdr>
        </w:div>
      </w:divsChild>
    </w:div>
    <w:div w:id="1880126433">
      <w:marLeft w:val="0"/>
      <w:marRight w:val="0"/>
      <w:marTop w:val="0"/>
      <w:marBottom w:val="0"/>
      <w:divBdr>
        <w:top w:val="none" w:sz="0" w:space="0" w:color="auto"/>
        <w:left w:val="none" w:sz="0" w:space="0" w:color="auto"/>
        <w:bottom w:val="none" w:sz="0" w:space="0" w:color="auto"/>
        <w:right w:val="none" w:sz="0" w:space="0" w:color="auto"/>
      </w:divBdr>
      <w:divsChild>
        <w:div w:id="25524075">
          <w:marLeft w:val="0"/>
          <w:marRight w:val="0"/>
          <w:marTop w:val="0"/>
          <w:marBottom w:val="0"/>
          <w:divBdr>
            <w:top w:val="none" w:sz="0" w:space="0" w:color="auto"/>
            <w:left w:val="none" w:sz="0" w:space="0" w:color="auto"/>
            <w:bottom w:val="none" w:sz="0" w:space="0" w:color="auto"/>
            <w:right w:val="none" w:sz="0" w:space="0" w:color="auto"/>
          </w:divBdr>
        </w:div>
      </w:divsChild>
    </w:div>
    <w:div w:id="1884555192">
      <w:marLeft w:val="0"/>
      <w:marRight w:val="0"/>
      <w:marTop w:val="0"/>
      <w:marBottom w:val="0"/>
      <w:divBdr>
        <w:top w:val="none" w:sz="0" w:space="0" w:color="auto"/>
        <w:left w:val="none" w:sz="0" w:space="0" w:color="auto"/>
        <w:bottom w:val="none" w:sz="0" w:space="0" w:color="auto"/>
        <w:right w:val="none" w:sz="0" w:space="0" w:color="auto"/>
      </w:divBdr>
      <w:divsChild>
        <w:div w:id="1518883812">
          <w:marLeft w:val="0"/>
          <w:marRight w:val="0"/>
          <w:marTop w:val="0"/>
          <w:marBottom w:val="0"/>
          <w:divBdr>
            <w:top w:val="none" w:sz="0" w:space="0" w:color="auto"/>
            <w:left w:val="none" w:sz="0" w:space="0" w:color="auto"/>
            <w:bottom w:val="none" w:sz="0" w:space="0" w:color="auto"/>
            <w:right w:val="none" w:sz="0" w:space="0" w:color="auto"/>
          </w:divBdr>
        </w:div>
      </w:divsChild>
    </w:div>
    <w:div w:id="1885823976">
      <w:marLeft w:val="0"/>
      <w:marRight w:val="0"/>
      <w:marTop w:val="0"/>
      <w:marBottom w:val="0"/>
      <w:divBdr>
        <w:top w:val="none" w:sz="0" w:space="0" w:color="auto"/>
        <w:left w:val="none" w:sz="0" w:space="0" w:color="auto"/>
        <w:bottom w:val="none" w:sz="0" w:space="0" w:color="auto"/>
        <w:right w:val="none" w:sz="0" w:space="0" w:color="auto"/>
      </w:divBdr>
      <w:divsChild>
        <w:div w:id="1452742617">
          <w:marLeft w:val="0"/>
          <w:marRight w:val="0"/>
          <w:marTop w:val="0"/>
          <w:marBottom w:val="0"/>
          <w:divBdr>
            <w:top w:val="none" w:sz="0" w:space="0" w:color="auto"/>
            <w:left w:val="none" w:sz="0" w:space="0" w:color="auto"/>
            <w:bottom w:val="none" w:sz="0" w:space="0" w:color="auto"/>
            <w:right w:val="none" w:sz="0" w:space="0" w:color="auto"/>
          </w:divBdr>
        </w:div>
      </w:divsChild>
    </w:div>
    <w:div w:id="1895117623">
      <w:marLeft w:val="0"/>
      <w:marRight w:val="0"/>
      <w:marTop w:val="0"/>
      <w:marBottom w:val="0"/>
      <w:divBdr>
        <w:top w:val="none" w:sz="0" w:space="0" w:color="auto"/>
        <w:left w:val="none" w:sz="0" w:space="0" w:color="auto"/>
        <w:bottom w:val="none" w:sz="0" w:space="0" w:color="auto"/>
        <w:right w:val="none" w:sz="0" w:space="0" w:color="auto"/>
      </w:divBdr>
      <w:divsChild>
        <w:div w:id="1143035890">
          <w:marLeft w:val="0"/>
          <w:marRight w:val="0"/>
          <w:marTop w:val="0"/>
          <w:marBottom w:val="0"/>
          <w:divBdr>
            <w:top w:val="none" w:sz="0" w:space="0" w:color="auto"/>
            <w:left w:val="none" w:sz="0" w:space="0" w:color="auto"/>
            <w:bottom w:val="none" w:sz="0" w:space="0" w:color="auto"/>
            <w:right w:val="none" w:sz="0" w:space="0" w:color="auto"/>
          </w:divBdr>
        </w:div>
      </w:divsChild>
    </w:div>
    <w:div w:id="1897817863">
      <w:marLeft w:val="0"/>
      <w:marRight w:val="0"/>
      <w:marTop w:val="0"/>
      <w:marBottom w:val="0"/>
      <w:divBdr>
        <w:top w:val="none" w:sz="0" w:space="0" w:color="auto"/>
        <w:left w:val="none" w:sz="0" w:space="0" w:color="auto"/>
        <w:bottom w:val="none" w:sz="0" w:space="0" w:color="auto"/>
        <w:right w:val="none" w:sz="0" w:space="0" w:color="auto"/>
      </w:divBdr>
      <w:divsChild>
        <w:div w:id="709887143">
          <w:marLeft w:val="0"/>
          <w:marRight w:val="0"/>
          <w:marTop w:val="0"/>
          <w:marBottom w:val="0"/>
          <w:divBdr>
            <w:top w:val="none" w:sz="0" w:space="0" w:color="auto"/>
            <w:left w:val="none" w:sz="0" w:space="0" w:color="auto"/>
            <w:bottom w:val="none" w:sz="0" w:space="0" w:color="auto"/>
            <w:right w:val="none" w:sz="0" w:space="0" w:color="auto"/>
          </w:divBdr>
        </w:div>
      </w:divsChild>
    </w:div>
    <w:div w:id="1921939861">
      <w:marLeft w:val="0"/>
      <w:marRight w:val="0"/>
      <w:marTop w:val="0"/>
      <w:marBottom w:val="0"/>
      <w:divBdr>
        <w:top w:val="none" w:sz="0" w:space="0" w:color="auto"/>
        <w:left w:val="none" w:sz="0" w:space="0" w:color="auto"/>
        <w:bottom w:val="none" w:sz="0" w:space="0" w:color="auto"/>
        <w:right w:val="none" w:sz="0" w:space="0" w:color="auto"/>
      </w:divBdr>
      <w:divsChild>
        <w:div w:id="1428422692">
          <w:marLeft w:val="0"/>
          <w:marRight w:val="0"/>
          <w:marTop w:val="0"/>
          <w:marBottom w:val="0"/>
          <w:divBdr>
            <w:top w:val="none" w:sz="0" w:space="0" w:color="auto"/>
            <w:left w:val="none" w:sz="0" w:space="0" w:color="auto"/>
            <w:bottom w:val="none" w:sz="0" w:space="0" w:color="auto"/>
            <w:right w:val="none" w:sz="0" w:space="0" w:color="auto"/>
          </w:divBdr>
        </w:div>
      </w:divsChild>
    </w:div>
    <w:div w:id="1930654389">
      <w:marLeft w:val="0"/>
      <w:marRight w:val="0"/>
      <w:marTop w:val="0"/>
      <w:marBottom w:val="0"/>
      <w:divBdr>
        <w:top w:val="none" w:sz="0" w:space="0" w:color="auto"/>
        <w:left w:val="none" w:sz="0" w:space="0" w:color="auto"/>
        <w:bottom w:val="none" w:sz="0" w:space="0" w:color="auto"/>
        <w:right w:val="none" w:sz="0" w:space="0" w:color="auto"/>
      </w:divBdr>
      <w:divsChild>
        <w:div w:id="1563758826">
          <w:marLeft w:val="0"/>
          <w:marRight w:val="0"/>
          <w:marTop w:val="0"/>
          <w:marBottom w:val="0"/>
          <w:divBdr>
            <w:top w:val="none" w:sz="0" w:space="0" w:color="auto"/>
            <w:left w:val="none" w:sz="0" w:space="0" w:color="auto"/>
            <w:bottom w:val="none" w:sz="0" w:space="0" w:color="auto"/>
            <w:right w:val="none" w:sz="0" w:space="0" w:color="auto"/>
          </w:divBdr>
        </w:div>
      </w:divsChild>
    </w:div>
    <w:div w:id="1932011133">
      <w:marLeft w:val="0"/>
      <w:marRight w:val="0"/>
      <w:marTop w:val="0"/>
      <w:marBottom w:val="0"/>
      <w:divBdr>
        <w:top w:val="none" w:sz="0" w:space="0" w:color="auto"/>
        <w:left w:val="none" w:sz="0" w:space="0" w:color="auto"/>
        <w:bottom w:val="none" w:sz="0" w:space="0" w:color="auto"/>
        <w:right w:val="none" w:sz="0" w:space="0" w:color="auto"/>
      </w:divBdr>
      <w:divsChild>
        <w:div w:id="1861116234">
          <w:marLeft w:val="0"/>
          <w:marRight w:val="0"/>
          <w:marTop w:val="0"/>
          <w:marBottom w:val="0"/>
          <w:divBdr>
            <w:top w:val="none" w:sz="0" w:space="0" w:color="auto"/>
            <w:left w:val="none" w:sz="0" w:space="0" w:color="auto"/>
            <w:bottom w:val="none" w:sz="0" w:space="0" w:color="auto"/>
            <w:right w:val="none" w:sz="0" w:space="0" w:color="auto"/>
          </w:divBdr>
        </w:div>
      </w:divsChild>
    </w:div>
    <w:div w:id="1933777723">
      <w:marLeft w:val="0"/>
      <w:marRight w:val="0"/>
      <w:marTop w:val="0"/>
      <w:marBottom w:val="0"/>
      <w:divBdr>
        <w:top w:val="none" w:sz="0" w:space="0" w:color="auto"/>
        <w:left w:val="none" w:sz="0" w:space="0" w:color="auto"/>
        <w:bottom w:val="none" w:sz="0" w:space="0" w:color="auto"/>
        <w:right w:val="none" w:sz="0" w:space="0" w:color="auto"/>
      </w:divBdr>
    </w:div>
    <w:div w:id="1943417889">
      <w:marLeft w:val="0"/>
      <w:marRight w:val="0"/>
      <w:marTop w:val="0"/>
      <w:marBottom w:val="0"/>
      <w:divBdr>
        <w:top w:val="none" w:sz="0" w:space="0" w:color="auto"/>
        <w:left w:val="none" w:sz="0" w:space="0" w:color="auto"/>
        <w:bottom w:val="none" w:sz="0" w:space="0" w:color="auto"/>
        <w:right w:val="none" w:sz="0" w:space="0" w:color="auto"/>
      </w:divBdr>
      <w:divsChild>
        <w:div w:id="306863474">
          <w:marLeft w:val="0"/>
          <w:marRight w:val="0"/>
          <w:marTop w:val="0"/>
          <w:marBottom w:val="0"/>
          <w:divBdr>
            <w:top w:val="none" w:sz="0" w:space="0" w:color="auto"/>
            <w:left w:val="none" w:sz="0" w:space="0" w:color="auto"/>
            <w:bottom w:val="none" w:sz="0" w:space="0" w:color="auto"/>
            <w:right w:val="none" w:sz="0" w:space="0" w:color="auto"/>
          </w:divBdr>
        </w:div>
      </w:divsChild>
    </w:div>
    <w:div w:id="1945720414">
      <w:marLeft w:val="0"/>
      <w:marRight w:val="0"/>
      <w:marTop w:val="0"/>
      <w:marBottom w:val="0"/>
      <w:divBdr>
        <w:top w:val="none" w:sz="0" w:space="0" w:color="auto"/>
        <w:left w:val="none" w:sz="0" w:space="0" w:color="auto"/>
        <w:bottom w:val="none" w:sz="0" w:space="0" w:color="auto"/>
        <w:right w:val="none" w:sz="0" w:space="0" w:color="auto"/>
      </w:divBdr>
      <w:divsChild>
        <w:div w:id="1642537068">
          <w:marLeft w:val="0"/>
          <w:marRight w:val="0"/>
          <w:marTop w:val="0"/>
          <w:marBottom w:val="0"/>
          <w:divBdr>
            <w:top w:val="none" w:sz="0" w:space="0" w:color="auto"/>
            <w:left w:val="none" w:sz="0" w:space="0" w:color="auto"/>
            <w:bottom w:val="none" w:sz="0" w:space="0" w:color="auto"/>
            <w:right w:val="none" w:sz="0" w:space="0" w:color="auto"/>
          </w:divBdr>
        </w:div>
      </w:divsChild>
    </w:div>
    <w:div w:id="1948275376">
      <w:marLeft w:val="0"/>
      <w:marRight w:val="0"/>
      <w:marTop w:val="0"/>
      <w:marBottom w:val="0"/>
      <w:divBdr>
        <w:top w:val="none" w:sz="0" w:space="0" w:color="auto"/>
        <w:left w:val="none" w:sz="0" w:space="0" w:color="auto"/>
        <w:bottom w:val="none" w:sz="0" w:space="0" w:color="auto"/>
        <w:right w:val="none" w:sz="0" w:space="0" w:color="auto"/>
      </w:divBdr>
      <w:divsChild>
        <w:div w:id="1042705152">
          <w:marLeft w:val="0"/>
          <w:marRight w:val="0"/>
          <w:marTop w:val="0"/>
          <w:marBottom w:val="0"/>
          <w:divBdr>
            <w:top w:val="none" w:sz="0" w:space="0" w:color="auto"/>
            <w:left w:val="none" w:sz="0" w:space="0" w:color="auto"/>
            <w:bottom w:val="none" w:sz="0" w:space="0" w:color="auto"/>
            <w:right w:val="none" w:sz="0" w:space="0" w:color="auto"/>
          </w:divBdr>
        </w:div>
      </w:divsChild>
    </w:div>
    <w:div w:id="1951472026">
      <w:marLeft w:val="0"/>
      <w:marRight w:val="0"/>
      <w:marTop w:val="0"/>
      <w:marBottom w:val="0"/>
      <w:divBdr>
        <w:top w:val="none" w:sz="0" w:space="0" w:color="auto"/>
        <w:left w:val="none" w:sz="0" w:space="0" w:color="auto"/>
        <w:bottom w:val="none" w:sz="0" w:space="0" w:color="auto"/>
        <w:right w:val="none" w:sz="0" w:space="0" w:color="auto"/>
      </w:divBdr>
      <w:divsChild>
        <w:div w:id="1700281865">
          <w:marLeft w:val="0"/>
          <w:marRight w:val="0"/>
          <w:marTop w:val="0"/>
          <w:marBottom w:val="0"/>
          <w:divBdr>
            <w:top w:val="none" w:sz="0" w:space="0" w:color="auto"/>
            <w:left w:val="none" w:sz="0" w:space="0" w:color="auto"/>
            <w:bottom w:val="none" w:sz="0" w:space="0" w:color="auto"/>
            <w:right w:val="none" w:sz="0" w:space="0" w:color="auto"/>
          </w:divBdr>
        </w:div>
      </w:divsChild>
    </w:div>
    <w:div w:id="1957523535">
      <w:marLeft w:val="0"/>
      <w:marRight w:val="0"/>
      <w:marTop w:val="0"/>
      <w:marBottom w:val="0"/>
      <w:divBdr>
        <w:top w:val="none" w:sz="0" w:space="0" w:color="auto"/>
        <w:left w:val="none" w:sz="0" w:space="0" w:color="auto"/>
        <w:bottom w:val="none" w:sz="0" w:space="0" w:color="auto"/>
        <w:right w:val="none" w:sz="0" w:space="0" w:color="auto"/>
      </w:divBdr>
      <w:divsChild>
        <w:div w:id="622882650">
          <w:marLeft w:val="0"/>
          <w:marRight w:val="0"/>
          <w:marTop w:val="0"/>
          <w:marBottom w:val="0"/>
          <w:divBdr>
            <w:top w:val="none" w:sz="0" w:space="0" w:color="auto"/>
            <w:left w:val="none" w:sz="0" w:space="0" w:color="auto"/>
            <w:bottom w:val="none" w:sz="0" w:space="0" w:color="auto"/>
            <w:right w:val="none" w:sz="0" w:space="0" w:color="auto"/>
          </w:divBdr>
        </w:div>
      </w:divsChild>
    </w:div>
    <w:div w:id="1963418282">
      <w:marLeft w:val="0"/>
      <w:marRight w:val="0"/>
      <w:marTop w:val="0"/>
      <w:marBottom w:val="0"/>
      <w:divBdr>
        <w:top w:val="none" w:sz="0" w:space="0" w:color="auto"/>
        <w:left w:val="none" w:sz="0" w:space="0" w:color="auto"/>
        <w:bottom w:val="none" w:sz="0" w:space="0" w:color="auto"/>
        <w:right w:val="none" w:sz="0" w:space="0" w:color="auto"/>
      </w:divBdr>
      <w:divsChild>
        <w:div w:id="891580083">
          <w:marLeft w:val="0"/>
          <w:marRight w:val="0"/>
          <w:marTop w:val="0"/>
          <w:marBottom w:val="0"/>
          <w:divBdr>
            <w:top w:val="none" w:sz="0" w:space="0" w:color="auto"/>
            <w:left w:val="none" w:sz="0" w:space="0" w:color="auto"/>
            <w:bottom w:val="none" w:sz="0" w:space="0" w:color="auto"/>
            <w:right w:val="none" w:sz="0" w:space="0" w:color="auto"/>
          </w:divBdr>
        </w:div>
      </w:divsChild>
    </w:div>
    <w:div w:id="1963531353">
      <w:bodyDiv w:val="1"/>
      <w:marLeft w:val="0"/>
      <w:marRight w:val="0"/>
      <w:marTop w:val="0"/>
      <w:marBottom w:val="0"/>
      <w:divBdr>
        <w:top w:val="none" w:sz="0" w:space="0" w:color="auto"/>
        <w:left w:val="none" w:sz="0" w:space="0" w:color="auto"/>
        <w:bottom w:val="none" w:sz="0" w:space="0" w:color="auto"/>
        <w:right w:val="none" w:sz="0" w:space="0" w:color="auto"/>
      </w:divBdr>
      <w:divsChild>
        <w:div w:id="36399518">
          <w:marLeft w:val="0"/>
          <w:marRight w:val="0"/>
          <w:marTop w:val="0"/>
          <w:marBottom w:val="0"/>
          <w:divBdr>
            <w:top w:val="none" w:sz="0" w:space="0" w:color="auto"/>
            <w:left w:val="none" w:sz="0" w:space="0" w:color="auto"/>
            <w:bottom w:val="none" w:sz="0" w:space="0" w:color="auto"/>
            <w:right w:val="none" w:sz="0" w:space="0" w:color="auto"/>
          </w:divBdr>
          <w:divsChild>
            <w:div w:id="393237280">
              <w:marLeft w:val="0"/>
              <w:marRight w:val="0"/>
              <w:marTop w:val="0"/>
              <w:marBottom w:val="0"/>
              <w:divBdr>
                <w:top w:val="none" w:sz="0" w:space="0" w:color="auto"/>
                <w:left w:val="none" w:sz="0" w:space="0" w:color="auto"/>
                <w:bottom w:val="none" w:sz="0" w:space="0" w:color="auto"/>
                <w:right w:val="none" w:sz="0" w:space="0" w:color="auto"/>
              </w:divBdr>
              <w:divsChild>
                <w:div w:id="552279126">
                  <w:marLeft w:val="0"/>
                  <w:marRight w:val="150"/>
                  <w:marTop w:val="0"/>
                  <w:marBottom w:val="0"/>
                  <w:divBdr>
                    <w:top w:val="none" w:sz="0" w:space="0" w:color="auto"/>
                    <w:left w:val="none" w:sz="0" w:space="0" w:color="auto"/>
                    <w:bottom w:val="none" w:sz="0" w:space="0" w:color="auto"/>
                    <w:right w:val="none" w:sz="0" w:space="0" w:color="auto"/>
                  </w:divBdr>
                  <w:divsChild>
                    <w:div w:id="5209758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84445">
      <w:marLeft w:val="0"/>
      <w:marRight w:val="0"/>
      <w:marTop w:val="0"/>
      <w:marBottom w:val="0"/>
      <w:divBdr>
        <w:top w:val="none" w:sz="0" w:space="0" w:color="auto"/>
        <w:left w:val="none" w:sz="0" w:space="0" w:color="auto"/>
        <w:bottom w:val="none" w:sz="0" w:space="0" w:color="auto"/>
        <w:right w:val="none" w:sz="0" w:space="0" w:color="auto"/>
      </w:divBdr>
      <w:divsChild>
        <w:div w:id="2079786648">
          <w:marLeft w:val="0"/>
          <w:marRight w:val="0"/>
          <w:marTop w:val="0"/>
          <w:marBottom w:val="0"/>
          <w:divBdr>
            <w:top w:val="none" w:sz="0" w:space="0" w:color="auto"/>
            <w:left w:val="none" w:sz="0" w:space="0" w:color="auto"/>
            <w:bottom w:val="none" w:sz="0" w:space="0" w:color="auto"/>
            <w:right w:val="none" w:sz="0" w:space="0" w:color="auto"/>
          </w:divBdr>
        </w:div>
      </w:divsChild>
    </w:div>
    <w:div w:id="1987928390">
      <w:marLeft w:val="0"/>
      <w:marRight w:val="0"/>
      <w:marTop w:val="0"/>
      <w:marBottom w:val="0"/>
      <w:divBdr>
        <w:top w:val="none" w:sz="0" w:space="0" w:color="auto"/>
        <w:left w:val="none" w:sz="0" w:space="0" w:color="auto"/>
        <w:bottom w:val="none" w:sz="0" w:space="0" w:color="auto"/>
        <w:right w:val="none" w:sz="0" w:space="0" w:color="auto"/>
      </w:divBdr>
      <w:divsChild>
        <w:div w:id="1431003226">
          <w:marLeft w:val="0"/>
          <w:marRight w:val="0"/>
          <w:marTop w:val="0"/>
          <w:marBottom w:val="0"/>
          <w:divBdr>
            <w:top w:val="none" w:sz="0" w:space="0" w:color="auto"/>
            <w:left w:val="none" w:sz="0" w:space="0" w:color="auto"/>
            <w:bottom w:val="none" w:sz="0" w:space="0" w:color="auto"/>
            <w:right w:val="none" w:sz="0" w:space="0" w:color="auto"/>
          </w:divBdr>
        </w:div>
      </w:divsChild>
    </w:div>
    <w:div w:id="2000378586">
      <w:marLeft w:val="0"/>
      <w:marRight w:val="0"/>
      <w:marTop w:val="0"/>
      <w:marBottom w:val="0"/>
      <w:divBdr>
        <w:top w:val="none" w:sz="0" w:space="0" w:color="auto"/>
        <w:left w:val="none" w:sz="0" w:space="0" w:color="auto"/>
        <w:bottom w:val="none" w:sz="0" w:space="0" w:color="auto"/>
        <w:right w:val="none" w:sz="0" w:space="0" w:color="auto"/>
      </w:divBdr>
      <w:divsChild>
        <w:div w:id="870919067">
          <w:marLeft w:val="0"/>
          <w:marRight w:val="0"/>
          <w:marTop w:val="0"/>
          <w:marBottom w:val="0"/>
          <w:divBdr>
            <w:top w:val="none" w:sz="0" w:space="0" w:color="auto"/>
            <w:left w:val="none" w:sz="0" w:space="0" w:color="auto"/>
            <w:bottom w:val="none" w:sz="0" w:space="0" w:color="auto"/>
            <w:right w:val="none" w:sz="0" w:space="0" w:color="auto"/>
          </w:divBdr>
        </w:div>
      </w:divsChild>
    </w:div>
    <w:div w:id="2016614925">
      <w:marLeft w:val="0"/>
      <w:marRight w:val="0"/>
      <w:marTop w:val="0"/>
      <w:marBottom w:val="0"/>
      <w:divBdr>
        <w:top w:val="none" w:sz="0" w:space="0" w:color="auto"/>
        <w:left w:val="none" w:sz="0" w:space="0" w:color="auto"/>
        <w:bottom w:val="none" w:sz="0" w:space="0" w:color="auto"/>
        <w:right w:val="none" w:sz="0" w:space="0" w:color="auto"/>
      </w:divBdr>
      <w:divsChild>
        <w:div w:id="966199356">
          <w:marLeft w:val="0"/>
          <w:marRight w:val="0"/>
          <w:marTop w:val="0"/>
          <w:marBottom w:val="0"/>
          <w:divBdr>
            <w:top w:val="none" w:sz="0" w:space="0" w:color="auto"/>
            <w:left w:val="none" w:sz="0" w:space="0" w:color="auto"/>
            <w:bottom w:val="none" w:sz="0" w:space="0" w:color="auto"/>
            <w:right w:val="none" w:sz="0" w:space="0" w:color="auto"/>
          </w:divBdr>
        </w:div>
      </w:divsChild>
    </w:div>
    <w:div w:id="2017924787">
      <w:marLeft w:val="0"/>
      <w:marRight w:val="0"/>
      <w:marTop w:val="0"/>
      <w:marBottom w:val="0"/>
      <w:divBdr>
        <w:top w:val="none" w:sz="0" w:space="0" w:color="auto"/>
        <w:left w:val="none" w:sz="0" w:space="0" w:color="auto"/>
        <w:bottom w:val="none" w:sz="0" w:space="0" w:color="auto"/>
        <w:right w:val="none" w:sz="0" w:space="0" w:color="auto"/>
      </w:divBdr>
      <w:divsChild>
        <w:div w:id="1030447127">
          <w:marLeft w:val="0"/>
          <w:marRight w:val="0"/>
          <w:marTop w:val="0"/>
          <w:marBottom w:val="0"/>
          <w:divBdr>
            <w:top w:val="none" w:sz="0" w:space="0" w:color="auto"/>
            <w:left w:val="none" w:sz="0" w:space="0" w:color="auto"/>
            <w:bottom w:val="none" w:sz="0" w:space="0" w:color="auto"/>
            <w:right w:val="none" w:sz="0" w:space="0" w:color="auto"/>
          </w:divBdr>
        </w:div>
      </w:divsChild>
    </w:div>
    <w:div w:id="2027559738">
      <w:marLeft w:val="0"/>
      <w:marRight w:val="0"/>
      <w:marTop w:val="0"/>
      <w:marBottom w:val="0"/>
      <w:divBdr>
        <w:top w:val="none" w:sz="0" w:space="0" w:color="auto"/>
        <w:left w:val="none" w:sz="0" w:space="0" w:color="auto"/>
        <w:bottom w:val="none" w:sz="0" w:space="0" w:color="auto"/>
        <w:right w:val="none" w:sz="0" w:space="0" w:color="auto"/>
      </w:divBdr>
    </w:div>
    <w:div w:id="2028288342">
      <w:marLeft w:val="0"/>
      <w:marRight w:val="0"/>
      <w:marTop w:val="0"/>
      <w:marBottom w:val="0"/>
      <w:divBdr>
        <w:top w:val="none" w:sz="0" w:space="0" w:color="auto"/>
        <w:left w:val="none" w:sz="0" w:space="0" w:color="auto"/>
        <w:bottom w:val="none" w:sz="0" w:space="0" w:color="auto"/>
        <w:right w:val="none" w:sz="0" w:space="0" w:color="auto"/>
      </w:divBdr>
      <w:divsChild>
        <w:div w:id="1196427685">
          <w:marLeft w:val="0"/>
          <w:marRight w:val="0"/>
          <w:marTop w:val="0"/>
          <w:marBottom w:val="0"/>
          <w:divBdr>
            <w:top w:val="none" w:sz="0" w:space="0" w:color="auto"/>
            <w:left w:val="none" w:sz="0" w:space="0" w:color="auto"/>
            <w:bottom w:val="none" w:sz="0" w:space="0" w:color="auto"/>
            <w:right w:val="none" w:sz="0" w:space="0" w:color="auto"/>
          </w:divBdr>
        </w:div>
      </w:divsChild>
    </w:div>
    <w:div w:id="2029746070">
      <w:marLeft w:val="0"/>
      <w:marRight w:val="0"/>
      <w:marTop w:val="0"/>
      <w:marBottom w:val="0"/>
      <w:divBdr>
        <w:top w:val="none" w:sz="0" w:space="0" w:color="auto"/>
        <w:left w:val="none" w:sz="0" w:space="0" w:color="auto"/>
        <w:bottom w:val="none" w:sz="0" w:space="0" w:color="auto"/>
        <w:right w:val="none" w:sz="0" w:space="0" w:color="auto"/>
      </w:divBdr>
      <w:divsChild>
        <w:div w:id="1291328474">
          <w:marLeft w:val="0"/>
          <w:marRight w:val="0"/>
          <w:marTop w:val="0"/>
          <w:marBottom w:val="0"/>
          <w:divBdr>
            <w:top w:val="none" w:sz="0" w:space="0" w:color="auto"/>
            <w:left w:val="none" w:sz="0" w:space="0" w:color="auto"/>
            <w:bottom w:val="none" w:sz="0" w:space="0" w:color="auto"/>
            <w:right w:val="none" w:sz="0" w:space="0" w:color="auto"/>
          </w:divBdr>
        </w:div>
      </w:divsChild>
    </w:div>
    <w:div w:id="2031103435">
      <w:marLeft w:val="0"/>
      <w:marRight w:val="0"/>
      <w:marTop w:val="0"/>
      <w:marBottom w:val="0"/>
      <w:divBdr>
        <w:top w:val="none" w:sz="0" w:space="0" w:color="auto"/>
        <w:left w:val="none" w:sz="0" w:space="0" w:color="auto"/>
        <w:bottom w:val="none" w:sz="0" w:space="0" w:color="auto"/>
        <w:right w:val="none" w:sz="0" w:space="0" w:color="auto"/>
      </w:divBdr>
      <w:divsChild>
        <w:div w:id="1861626289">
          <w:marLeft w:val="0"/>
          <w:marRight w:val="0"/>
          <w:marTop w:val="0"/>
          <w:marBottom w:val="0"/>
          <w:divBdr>
            <w:top w:val="none" w:sz="0" w:space="0" w:color="auto"/>
            <w:left w:val="none" w:sz="0" w:space="0" w:color="auto"/>
            <w:bottom w:val="none" w:sz="0" w:space="0" w:color="auto"/>
            <w:right w:val="none" w:sz="0" w:space="0" w:color="auto"/>
          </w:divBdr>
        </w:div>
      </w:divsChild>
    </w:div>
    <w:div w:id="2033144888">
      <w:marLeft w:val="0"/>
      <w:marRight w:val="0"/>
      <w:marTop w:val="0"/>
      <w:marBottom w:val="0"/>
      <w:divBdr>
        <w:top w:val="none" w:sz="0" w:space="0" w:color="auto"/>
        <w:left w:val="none" w:sz="0" w:space="0" w:color="auto"/>
        <w:bottom w:val="none" w:sz="0" w:space="0" w:color="auto"/>
        <w:right w:val="none" w:sz="0" w:space="0" w:color="auto"/>
      </w:divBdr>
      <w:divsChild>
        <w:div w:id="950821368">
          <w:marLeft w:val="0"/>
          <w:marRight w:val="0"/>
          <w:marTop w:val="0"/>
          <w:marBottom w:val="0"/>
          <w:divBdr>
            <w:top w:val="none" w:sz="0" w:space="0" w:color="auto"/>
            <w:left w:val="none" w:sz="0" w:space="0" w:color="auto"/>
            <w:bottom w:val="none" w:sz="0" w:space="0" w:color="auto"/>
            <w:right w:val="none" w:sz="0" w:space="0" w:color="auto"/>
          </w:divBdr>
        </w:div>
      </w:divsChild>
    </w:div>
    <w:div w:id="2040085505">
      <w:marLeft w:val="0"/>
      <w:marRight w:val="0"/>
      <w:marTop w:val="0"/>
      <w:marBottom w:val="0"/>
      <w:divBdr>
        <w:top w:val="none" w:sz="0" w:space="0" w:color="auto"/>
        <w:left w:val="none" w:sz="0" w:space="0" w:color="auto"/>
        <w:bottom w:val="none" w:sz="0" w:space="0" w:color="auto"/>
        <w:right w:val="none" w:sz="0" w:space="0" w:color="auto"/>
      </w:divBdr>
      <w:divsChild>
        <w:div w:id="2129079215">
          <w:marLeft w:val="0"/>
          <w:marRight w:val="0"/>
          <w:marTop w:val="0"/>
          <w:marBottom w:val="0"/>
          <w:divBdr>
            <w:top w:val="none" w:sz="0" w:space="0" w:color="auto"/>
            <w:left w:val="none" w:sz="0" w:space="0" w:color="auto"/>
            <w:bottom w:val="none" w:sz="0" w:space="0" w:color="auto"/>
            <w:right w:val="none" w:sz="0" w:space="0" w:color="auto"/>
          </w:divBdr>
        </w:div>
      </w:divsChild>
    </w:div>
    <w:div w:id="2044404191">
      <w:marLeft w:val="0"/>
      <w:marRight w:val="0"/>
      <w:marTop w:val="0"/>
      <w:marBottom w:val="0"/>
      <w:divBdr>
        <w:top w:val="none" w:sz="0" w:space="0" w:color="auto"/>
        <w:left w:val="none" w:sz="0" w:space="0" w:color="auto"/>
        <w:bottom w:val="none" w:sz="0" w:space="0" w:color="auto"/>
        <w:right w:val="none" w:sz="0" w:space="0" w:color="auto"/>
      </w:divBdr>
      <w:divsChild>
        <w:div w:id="1600020350">
          <w:marLeft w:val="0"/>
          <w:marRight w:val="0"/>
          <w:marTop w:val="0"/>
          <w:marBottom w:val="0"/>
          <w:divBdr>
            <w:top w:val="none" w:sz="0" w:space="0" w:color="auto"/>
            <w:left w:val="none" w:sz="0" w:space="0" w:color="auto"/>
            <w:bottom w:val="none" w:sz="0" w:space="0" w:color="auto"/>
            <w:right w:val="none" w:sz="0" w:space="0" w:color="auto"/>
          </w:divBdr>
        </w:div>
      </w:divsChild>
    </w:div>
    <w:div w:id="2052919037">
      <w:marLeft w:val="0"/>
      <w:marRight w:val="0"/>
      <w:marTop w:val="0"/>
      <w:marBottom w:val="0"/>
      <w:divBdr>
        <w:top w:val="none" w:sz="0" w:space="0" w:color="auto"/>
        <w:left w:val="none" w:sz="0" w:space="0" w:color="auto"/>
        <w:bottom w:val="none" w:sz="0" w:space="0" w:color="auto"/>
        <w:right w:val="none" w:sz="0" w:space="0" w:color="auto"/>
      </w:divBdr>
      <w:divsChild>
        <w:div w:id="918754942">
          <w:marLeft w:val="0"/>
          <w:marRight w:val="0"/>
          <w:marTop w:val="0"/>
          <w:marBottom w:val="0"/>
          <w:divBdr>
            <w:top w:val="none" w:sz="0" w:space="0" w:color="auto"/>
            <w:left w:val="none" w:sz="0" w:space="0" w:color="auto"/>
            <w:bottom w:val="none" w:sz="0" w:space="0" w:color="auto"/>
            <w:right w:val="none" w:sz="0" w:space="0" w:color="auto"/>
          </w:divBdr>
        </w:div>
      </w:divsChild>
    </w:div>
    <w:div w:id="2053731387">
      <w:marLeft w:val="0"/>
      <w:marRight w:val="0"/>
      <w:marTop w:val="0"/>
      <w:marBottom w:val="0"/>
      <w:divBdr>
        <w:top w:val="none" w:sz="0" w:space="0" w:color="auto"/>
        <w:left w:val="none" w:sz="0" w:space="0" w:color="auto"/>
        <w:bottom w:val="none" w:sz="0" w:space="0" w:color="auto"/>
        <w:right w:val="none" w:sz="0" w:space="0" w:color="auto"/>
      </w:divBdr>
      <w:divsChild>
        <w:div w:id="153188627">
          <w:marLeft w:val="0"/>
          <w:marRight w:val="0"/>
          <w:marTop w:val="0"/>
          <w:marBottom w:val="0"/>
          <w:divBdr>
            <w:top w:val="none" w:sz="0" w:space="0" w:color="auto"/>
            <w:left w:val="none" w:sz="0" w:space="0" w:color="auto"/>
            <w:bottom w:val="none" w:sz="0" w:space="0" w:color="auto"/>
            <w:right w:val="none" w:sz="0" w:space="0" w:color="auto"/>
          </w:divBdr>
        </w:div>
      </w:divsChild>
    </w:div>
    <w:div w:id="2061399338">
      <w:marLeft w:val="0"/>
      <w:marRight w:val="0"/>
      <w:marTop w:val="0"/>
      <w:marBottom w:val="0"/>
      <w:divBdr>
        <w:top w:val="none" w:sz="0" w:space="0" w:color="auto"/>
        <w:left w:val="none" w:sz="0" w:space="0" w:color="auto"/>
        <w:bottom w:val="none" w:sz="0" w:space="0" w:color="auto"/>
        <w:right w:val="none" w:sz="0" w:space="0" w:color="auto"/>
      </w:divBdr>
      <w:divsChild>
        <w:div w:id="411238960">
          <w:marLeft w:val="0"/>
          <w:marRight w:val="0"/>
          <w:marTop w:val="0"/>
          <w:marBottom w:val="0"/>
          <w:divBdr>
            <w:top w:val="none" w:sz="0" w:space="0" w:color="auto"/>
            <w:left w:val="none" w:sz="0" w:space="0" w:color="auto"/>
            <w:bottom w:val="none" w:sz="0" w:space="0" w:color="auto"/>
            <w:right w:val="none" w:sz="0" w:space="0" w:color="auto"/>
          </w:divBdr>
        </w:div>
      </w:divsChild>
    </w:div>
    <w:div w:id="2061828964">
      <w:marLeft w:val="0"/>
      <w:marRight w:val="0"/>
      <w:marTop w:val="0"/>
      <w:marBottom w:val="0"/>
      <w:divBdr>
        <w:top w:val="none" w:sz="0" w:space="0" w:color="auto"/>
        <w:left w:val="none" w:sz="0" w:space="0" w:color="auto"/>
        <w:bottom w:val="none" w:sz="0" w:space="0" w:color="auto"/>
        <w:right w:val="none" w:sz="0" w:space="0" w:color="auto"/>
      </w:divBdr>
      <w:divsChild>
        <w:div w:id="180097639">
          <w:marLeft w:val="0"/>
          <w:marRight w:val="0"/>
          <w:marTop w:val="0"/>
          <w:marBottom w:val="0"/>
          <w:divBdr>
            <w:top w:val="none" w:sz="0" w:space="0" w:color="auto"/>
            <w:left w:val="none" w:sz="0" w:space="0" w:color="auto"/>
            <w:bottom w:val="none" w:sz="0" w:space="0" w:color="auto"/>
            <w:right w:val="none" w:sz="0" w:space="0" w:color="auto"/>
          </w:divBdr>
        </w:div>
      </w:divsChild>
    </w:div>
    <w:div w:id="2064523698">
      <w:marLeft w:val="0"/>
      <w:marRight w:val="0"/>
      <w:marTop w:val="0"/>
      <w:marBottom w:val="0"/>
      <w:divBdr>
        <w:top w:val="none" w:sz="0" w:space="0" w:color="auto"/>
        <w:left w:val="none" w:sz="0" w:space="0" w:color="auto"/>
        <w:bottom w:val="none" w:sz="0" w:space="0" w:color="auto"/>
        <w:right w:val="none" w:sz="0" w:space="0" w:color="auto"/>
      </w:divBdr>
      <w:divsChild>
        <w:div w:id="1439444058">
          <w:marLeft w:val="0"/>
          <w:marRight w:val="0"/>
          <w:marTop w:val="0"/>
          <w:marBottom w:val="0"/>
          <w:divBdr>
            <w:top w:val="none" w:sz="0" w:space="0" w:color="auto"/>
            <w:left w:val="none" w:sz="0" w:space="0" w:color="auto"/>
            <w:bottom w:val="none" w:sz="0" w:space="0" w:color="auto"/>
            <w:right w:val="none" w:sz="0" w:space="0" w:color="auto"/>
          </w:divBdr>
        </w:div>
      </w:divsChild>
    </w:div>
    <w:div w:id="2069574212">
      <w:marLeft w:val="0"/>
      <w:marRight w:val="0"/>
      <w:marTop w:val="0"/>
      <w:marBottom w:val="0"/>
      <w:divBdr>
        <w:top w:val="none" w:sz="0" w:space="0" w:color="auto"/>
        <w:left w:val="none" w:sz="0" w:space="0" w:color="auto"/>
        <w:bottom w:val="none" w:sz="0" w:space="0" w:color="auto"/>
        <w:right w:val="none" w:sz="0" w:space="0" w:color="auto"/>
      </w:divBdr>
      <w:divsChild>
        <w:div w:id="397285544">
          <w:marLeft w:val="0"/>
          <w:marRight w:val="0"/>
          <w:marTop w:val="0"/>
          <w:marBottom w:val="0"/>
          <w:divBdr>
            <w:top w:val="none" w:sz="0" w:space="0" w:color="auto"/>
            <w:left w:val="none" w:sz="0" w:space="0" w:color="auto"/>
            <w:bottom w:val="none" w:sz="0" w:space="0" w:color="auto"/>
            <w:right w:val="none" w:sz="0" w:space="0" w:color="auto"/>
          </w:divBdr>
        </w:div>
      </w:divsChild>
    </w:div>
    <w:div w:id="2073379743">
      <w:marLeft w:val="0"/>
      <w:marRight w:val="0"/>
      <w:marTop w:val="0"/>
      <w:marBottom w:val="0"/>
      <w:divBdr>
        <w:top w:val="none" w:sz="0" w:space="0" w:color="auto"/>
        <w:left w:val="none" w:sz="0" w:space="0" w:color="auto"/>
        <w:bottom w:val="none" w:sz="0" w:space="0" w:color="auto"/>
        <w:right w:val="none" w:sz="0" w:space="0" w:color="auto"/>
      </w:divBdr>
      <w:divsChild>
        <w:div w:id="349530159">
          <w:marLeft w:val="0"/>
          <w:marRight w:val="0"/>
          <w:marTop w:val="0"/>
          <w:marBottom w:val="0"/>
          <w:divBdr>
            <w:top w:val="none" w:sz="0" w:space="0" w:color="auto"/>
            <w:left w:val="none" w:sz="0" w:space="0" w:color="auto"/>
            <w:bottom w:val="none" w:sz="0" w:space="0" w:color="auto"/>
            <w:right w:val="none" w:sz="0" w:space="0" w:color="auto"/>
          </w:divBdr>
        </w:div>
      </w:divsChild>
    </w:div>
    <w:div w:id="2075228404">
      <w:marLeft w:val="0"/>
      <w:marRight w:val="0"/>
      <w:marTop w:val="0"/>
      <w:marBottom w:val="0"/>
      <w:divBdr>
        <w:top w:val="none" w:sz="0" w:space="0" w:color="auto"/>
        <w:left w:val="none" w:sz="0" w:space="0" w:color="auto"/>
        <w:bottom w:val="none" w:sz="0" w:space="0" w:color="auto"/>
        <w:right w:val="none" w:sz="0" w:space="0" w:color="auto"/>
      </w:divBdr>
      <w:divsChild>
        <w:div w:id="614168107">
          <w:marLeft w:val="0"/>
          <w:marRight w:val="0"/>
          <w:marTop w:val="0"/>
          <w:marBottom w:val="0"/>
          <w:divBdr>
            <w:top w:val="none" w:sz="0" w:space="0" w:color="auto"/>
            <w:left w:val="none" w:sz="0" w:space="0" w:color="auto"/>
            <w:bottom w:val="none" w:sz="0" w:space="0" w:color="auto"/>
            <w:right w:val="none" w:sz="0" w:space="0" w:color="auto"/>
          </w:divBdr>
        </w:div>
      </w:divsChild>
    </w:div>
    <w:div w:id="2075421113">
      <w:marLeft w:val="0"/>
      <w:marRight w:val="0"/>
      <w:marTop w:val="0"/>
      <w:marBottom w:val="0"/>
      <w:divBdr>
        <w:top w:val="none" w:sz="0" w:space="0" w:color="auto"/>
        <w:left w:val="none" w:sz="0" w:space="0" w:color="auto"/>
        <w:bottom w:val="none" w:sz="0" w:space="0" w:color="auto"/>
        <w:right w:val="none" w:sz="0" w:space="0" w:color="auto"/>
      </w:divBdr>
    </w:div>
    <w:div w:id="2091922453">
      <w:marLeft w:val="0"/>
      <w:marRight w:val="0"/>
      <w:marTop w:val="0"/>
      <w:marBottom w:val="0"/>
      <w:divBdr>
        <w:top w:val="none" w:sz="0" w:space="0" w:color="auto"/>
        <w:left w:val="none" w:sz="0" w:space="0" w:color="auto"/>
        <w:bottom w:val="none" w:sz="0" w:space="0" w:color="auto"/>
        <w:right w:val="none" w:sz="0" w:space="0" w:color="auto"/>
      </w:divBdr>
      <w:divsChild>
        <w:div w:id="601763863">
          <w:marLeft w:val="0"/>
          <w:marRight w:val="0"/>
          <w:marTop w:val="0"/>
          <w:marBottom w:val="0"/>
          <w:divBdr>
            <w:top w:val="none" w:sz="0" w:space="0" w:color="auto"/>
            <w:left w:val="none" w:sz="0" w:space="0" w:color="auto"/>
            <w:bottom w:val="none" w:sz="0" w:space="0" w:color="auto"/>
            <w:right w:val="none" w:sz="0" w:space="0" w:color="auto"/>
          </w:divBdr>
        </w:div>
      </w:divsChild>
    </w:div>
    <w:div w:id="2094937280">
      <w:marLeft w:val="0"/>
      <w:marRight w:val="0"/>
      <w:marTop w:val="0"/>
      <w:marBottom w:val="0"/>
      <w:divBdr>
        <w:top w:val="none" w:sz="0" w:space="0" w:color="auto"/>
        <w:left w:val="none" w:sz="0" w:space="0" w:color="auto"/>
        <w:bottom w:val="none" w:sz="0" w:space="0" w:color="auto"/>
        <w:right w:val="none" w:sz="0" w:space="0" w:color="auto"/>
      </w:divBdr>
      <w:divsChild>
        <w:div w:id="2115981464">
          <w:marLeft w:val="0"/>
          <w:marRight w:val="0"/>
          <w:marTop w:val="0"/>
          <w:marBottom w:val="0"/>
          <w:divBdr>
            <w:top w:val="none" w:sz="0" w:space="0" w:color="auto"/>
            <w:left w:val="none" w:sz="0" w:space="0" w:color="auto"/>
            <w:bottom w:val="none" w:sz="0" w:space="0" w:color="auto"/>
            <w:right w:val="none" w:sz="0" w:space="0" w:color="auto"/>
          </w:divBdr>
        </w:div>
      </w:divsChild>
    </w:div>
    <w:div w:id="2101871861">
      <w:marLeft w:val="0"/>
      <w:marRight w:val="0"/>
      <w:marTop w:val="0"/>
      <w:marBottom w:val="0"/>
      <w:divBdr>
        <w:top w:val="none" w:sz="0" w:space="0" w:color="auto"/>
        <w:left w:val="none" w:sz="0" w:space="0" w:color="auto"/>
        <w:bottom w:val="none" w:sz="0" w:space="0" w:color="auto"/>
        <w:right w:val="none" w:sz="0" w:space="0" w:color="auto"/>
      </w:divBdr>
      <w:divsChild>
        <w:div w:id="420610995">
          <w:marLeft w:val="0"/>
          <w:marRight w:val="0"/>
          <w:marTop w:val="0"/>
          <w:marBottom w:val="0"/>
          <w:divBdr>
            <w:top w:val="none" w:sz="0" w:space="0" w:color="auto"/>
            <w:left w:val="none" w:sz="0" w:space="0" w:color="auto"/>
            <w:bottom w:val="none" w:sz="0" w:space="0" w:color="auto"/>
            <w:right w:val="none" w:sz="0" w:space="0" w:color="auto"/>
          </w:divBdr>
        </w:div>
      </w:divsChild>
    </w:div>
    <w:div w:id="2103838754">
      <w:marLeft w:val="0"/>
      <w:marRight w:val="0"/>
      <w:marTop w:val="0"/>
      <w:marBottom w:val="0"/>
      <w:divBdr>
        <w:top w:val="none" w:sz="0" w:space="0" w:color="auto"/>
        <w:left w:val="none" w:sz="0" w:space="0" w:color="auto"/>
        <w:bottom w:val="none" w:sz="0" w:space="0" w:color="auto"/>
        <w:right w:val="none" w:sz="0" w:space="0" w:color="auto"/>
      </w:divBdr>
      <w:divsChild>
        <w:div w:id="1072314775">
          <w:marLeft w:val="0"/>
          <w:marRight w:val="0"/>
          <w:marTop w:val="0"/>
          <w:marBottom w:val="0"/>
          <w:divBdr>
            <w:top w:val="none" w:sz="0" w:space="0" w:color="auto"/>
            <w:left w:val="none" w:sz="0" w:space="0" w:color="auto"/>
            <w:bottom w:val="none" w:sz="0" w:space="0" w:color="auto"/>
            <w:right w:val="none" w:sz="0" w:space="0" w:color="auto"/>
          </w:divBdr>
        </w:div>
      </w:divsChild>
    </w:div>
    <w:div w:id="2104691445">
      <w:marLeft w:val="0"/>
      <w:marRight w:val="0"/>
      <w:marTop w:val="0"/>
      <w:marBottom w:val="0"/>
      <w:divBdr>
        <w:top w:val="none" w:sz="0" w:space="0" w:color="auto"/>
        <w:left w:val="none" w:sz="0" w:space="0" w:color="auto"/>
        <w:bottom w:val="none" w:sz="0" w:space="0" w:color="auto"/>
        <w:right w:val="none" w:sz="0" w:space="0" w:color="auto"/>
      </w:divBdr>
      <w:divsChild>
        <w:div w:id="2121021107">
          <w:marLeft w:val="0"/>
          <w:marRight w:val="0"/>
          <w:marTop w:val="0"/>
          <w:marBottom w:val="0"/>
          <w:divBdr>
            <w:top w:val="none" w:sz="0" w:space="0" w:color="auto"/>
            <w:left w:val="none" w:sz="0" w:space="0" w:color="auto"/>
            <w:bottom w:val="none" w:sz="0" w:space="0" w:color="auto"/>
            <w:right w:val="none" w:sz="0" w:space="0" w:color="auto"/>
          </w:divBdr>
        </w:div>
      </w:divsChild>
    </w:div>
    <w:div w:id="2108966515">
      <w:marLeft w:val="0"/>
      <w:marRight w:val="0"/>
      <w:marTop w:val="0"/>
      <w:marBottom w:val="0"/>
      <w:divBdr>
        <w:top w:val="none" w:sz="0" w:space="0" w:color="auto"/>
        <w:left w:val="none" w:sz="0" w:space="0" w:color="auto"/>
        <w:bottom w:val="none" w:sz="0" w:space="0" w:color="auto"/>
        <w:right w:val="none" w:sz="0" w:space="0" w:color="auto"/>
      </w:divBdr>
      <w:divsChild>
        <w:div w:id="879246577">
          <w:marLeft w:val="0"/>
          <w:marRight w:val="0"/>
          <w:marTop w:val="0"/>
          <w:marBottom w:val="0"/>
          <w:divBdr>
            <w:top w:val="none" w:sz="0" w:space="0" w:color="auto"/>
            <w:left w:val="none" w:sz="0" w:space="0" w:color="auto"/>
            <w:bottom w:val="none" w:sz="0" w:space="0" w:color="auto"/>
            <w:right w:val="none" w:sz="0" w:space="0" w:color="auto"/>
          </w:divBdr>
        </w:div>
      </w:divsChild>
    </w:div>
    <w:div w:id="2112776590">
      <w:marLeft w:val="0"/>
      <w:marRight w:val="0"/>
      <w:marTop w:val="0"/>
      <w:marBottom w:val="0"/>
      <w:divBdr>
        <w:top w:val="none" w:sz="0" w:space="0" w:color="auto"/>
        <w:left w:val="none" w:sz="0" w:space="0" w:color="auto"/>
        <w:bottom w:val="none" w:sz="0" w:space="0" w:color="auto"/>
        <w:right w:val="none" w:sz="0" w:space="0" w:color="auto"/>
      </w:divBdr>
      <w:divsChild>
        <w:div w:id="848908881">
          <w:marLeft w:val="0"/>
          <w:marRight w:val="0"/>
          <w:marTop w:val="0"/>
          <w:marBottom w:val="0"/>
          <w:divBdr>
            <w:top w:val="none" w:sz="0" w:space="0" w:color="auto"/>
            <w:left w:val="none" w:sz="0" w:space="0" w:color="auto"/>
            <w:bottom w:val="none" w:sz="0" w:space="0" w:color="auto"/>
            <w:right w:val="none" w:sz="0" w:space="0" w:color="auto"/>
          </w:divBdr>
        </w:div>
      </w:divsChild>
    </w:div>
    <w:div w:id="2122609459">
      <w:marLeft w:val="0"/>
      <w:marRight w:val="0"/>
      <w:marTop w:val="0"/>
      <w:marBottom w:val="0"/>
      <w:divBdr>
        <w:top w:val="none" w:sz="0" w:space="0" w:color="auto"/>
        <w:left w:val="none" w:sz="0" w:space="0" w:color="auto"/>
        <w:bottom w:val="none" w:sz="0" w:space="0" w:color="auto"/>
        <w:right w:val="none" w:sz="0" w:space="0" w:color="auto"/>
      </w:divBdr>
      <w:divsChild>
        <w:div w:id="747003423">
          <w:marLeft w:val="0"/>
          <w:marRight w:val="0"/>
          <w:marTop w:val="0"/>
          <w:marBottom w:val="0"/>
          <w:divBdr>
            <w:top w:val="none" w:sz="0" w:space="0" w:color="auto"/>
            <w:left w:val="none" w:sz="0" w:space="0" w:color="auto"/>
            <w:bottom w:val="none" w:sz="0" w:space="0" w:color="auto"/>
            <w:right w:val="none" w:sz="0" w:space="0" w:color="auto"/>
          </w:divBdr>
        </w:div>
      </w:divsChild>
    </w:div>
    <w:div w:id="2137988212">
      <w:marLeft w:val="0"/>
      <w:marRight w:val="0"/>
      <w:marTop w:val="0"/>
      <w:marBottom w:val="0"/>
      <w:divBdr>
        <w:top w:val="none" w:sz="0" w:space="0" w:color="auto"/>
        <w:left w:val="none" w:sz="0" w:space="0" w:color="auto"/>
        <w:bottom w:val="none" w:sz="0" w:space="0" w:color="auto"/>
        <w:right w:val="none" w:sz="0" w:space="0" w:color="auto"/>
      </w:divBdr>
      <w:divsChild>
        <w:div w:id="1288781698">
          <w:marLeft w:val="0"/>
          <w:marRight w:val="0"/>
          <w:marTop w:val="0"/>
          <w:marBottom w:val="0"/>
          <w:divBdr>
            <w:top w:val="none" w:sz="0" w:space="0" w:color="auto"/>
            <w:left w:val="none" w:sz="0" w:space="0" w:color="auto"/>
            <w:bottom w:val="none" w:sz="0" w:space="0" w:color="auto"/>
            <w:right w:val="none" w:sz="0" w:space="0" w:color="auto"/>
          </w:divBdr>
        </w:div>
      </w:divsChild>
    </w:div>
    <w:div w:id="2142532674">
      <w:marLeft w:val="0"/>
      <w:marRight w:val="0"/>
      <w:marTop w:val="0"/>
      <w:marBottom w:val="0"/>
      <w:divBdr>
        <w:top w:val="none" w:sz="0" w:space="0" w:color="auto"/>
        <w:left w:val="none" w:sz="0" w:space="0" w:color="auto"/>
        <w:bottom w:val="none" w:sz="0" w:space="0" w:color="auto"/>
        <w:right w:val="none" w:sz="0" w:space="0" w:color="auto"/>
      </w:divBdr>
      <w:divsChild>
        <w:div w:id="557008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B031F-BB71-4319-9A3A-1FC0BD465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5135</TotalTime>
  <Pages>1</Pages>
  <Words>8507</Words>
  <Characters>48490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Sweeney</dc:creator>
  <cp:keywords/>
  <dc:description/>
  <cp:lastModifiedBy>Karl Hans Kunze</cp:lastModifiedBy>
  <cp:revision>26</cp:revision>
  <dcterms:created xsi:type="dcterms:W3CDTF">2020-09-24T20:15:00Z</dcterms:created>
  <dcterms:modified xsi:type="dcterms:W3CDTF">2020-11-06T01:25:00Z</dcterms:modified>
</cp:coreProperties>
</file>