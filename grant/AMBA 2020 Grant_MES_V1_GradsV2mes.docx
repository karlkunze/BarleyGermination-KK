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3CBDF" w14:textId="77777777" w:rsidR="00EF328D" w:rsidRPr="00A24363" w:rsidRDefault="00A24363" w:rsidP="00A24363">
      <w:pPr>
        <w:spacing w:before="140" w:line="240" w:lineRule="auto"/>
        <w:jc w:val="center"/>
        <w:rPr>
          <w:rFonts w:ascii="Times New Roman" w:eastAsia="Times New Roman" w:hAnsi="Times New Roman" w:cs="Times New Roman"/>
          <w:b/>
          <w:sz w:val="24"/>
          <w:szCs w:val="24"/>
          <w:u w:val="single"/>
        </w:rPr>
      </w:pPr>
      <w:r w:rsidRPr="00A24363">
        <w:rPr>
          <w:rFonts w:ascii="Times New Roman" w:eastAsia="Times New Roman" w:hAnsi="Times New Roman" w:cs="Times New Roman"/>
          <w:b/>
          <w:sz w:val="24"/>
          <w:szCs w:val="24"/>
          <w:u w:val="single"/>
        </w:rPr>
        <w:t>2020/2021 GRANT APPLICATION</w:t>
      </w:r>
    </w:p>
    <w:p w14:paraId="1660F28C" w14:textId="77777777" w:rsidR="00EF328D" w:rsidRPr="00A24363" w:rsidRDefault="00A24363" w:rsidP="00A24363">
      <w:pPr>
        <w:spacing w:before="140" w:line="240" w:lineRule="auto"/>
        <w:jc w:val="center"/>
        <w:rPr>
          <w:rFonts w:ascii="Times New Roman" w:eastAsia="Times New Roman" w:hAnsi="Times New Roman" w:cs="Times New Roman"/>
          <w:sz w:val="24"/>
          <w:szCs w:val="24"/>
        </w:rPr>
      </w:pPr>
      <w:r w:rsidRPr="00A24363">
        <w:rPr>
          <w:rFonts w:ascii="Times New Roman" w:eastAsia="Times New Roman" w:hAnsi="Times New Roman" w:cs="Times New Roman"/>
          <w:b/>
          <w:sz w:val="24"/>
          <w:szCs w:val="24"/>
          <w:u w:val="single"/>
        </w:rPr>
        <w:t>American Malting Barley Association, Inc.</w:t>
      </w:r>
    </w:p>
    <w:p w14:paraId="204591BE" w14:textId="77777777" w:rsidR="00EF328D" w:rsidRPr="00A24363"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b/>
          <w:sz w:val="24"/>
          <w:szCs w:val="24"/>
        </w:rPr>
        <w:t xml:space="preserve">Project Title: </w:t>
      </w:r>
      <w:r w:rsidRPr="00A24363">
        <w:rPr>
          <w:rFonts w:ascii="Times New Roman" w:eastAsia="Times New Roman" w:hAnsi="Times New Roman" w:cs="Times New Roman"/>
          <w:sz w:val="24"/>
          <w:szCs w:val="24"/>
        </w:rPr>
        <w:t>Genetic Characterization of Germination Traits and Their Relationship to Pre-harvest Sprouting in Winter and Spring Barley</w:t>
      </w:r>
    </w:p>
    <w:p w14:paraId="27F4F84C" w14:textId="77777777" w:rsidR="00EF328D" w:rsidRPr="00A24363" w:rsidRDefault="00A24363" w:rsidP="00A24363">
      <w:pPr>
        <w:spacing w:before="140" w:line="240" w:lineRule="auto"/>
        <w:rPr>
          <w:rFonts w:ascii="Times New Roman" w:eastAsia="Times New Roman" w:hAnsi="Times New Roman" w:cs="Times New Roman"/>
          <w:b/>
          <w:sz w:val="24"/>
          <w:szCs w:val="24"/>
          <w:u w:val="single"/>
        </w:rPr>
      </w:pPr>
      <w:r w:rsidRPr="00A24363">
        <w:rPr>
          <w:rFonts w:ascii="Times New Roman" w:eastAsia="Times New Roman" w:hAnsi="Times New Roman" w:cs="Times New Roman"/>
          <w:b/>
          <w:sz w:val="24"/>
          <w:szCs w:val="24"/>
          <w:u w:val="single"/>
        </w:rPr>
        <w:t>Principal Investigator(s), institution, address, phone, email</w:t>
      </w:r>
    </w:p>
    <w:p w14:paraId="7BE64004" w14:textId="77777777" w:rsidR="00EF328D" w:rsidRPr="00A24363"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sz w:val="24"/>
          <w:szCs w:val="24"/>
        </w:rPr>
        <w:t xml:space="preserve">Mark Sorrells; Cornell University, </w:t>
      </w:r>
      <w:r w:rsidRPr="00A24363">
        <w:rPr>
          <w:rFonts w:ascii="Times New Roman" w:eastAsia="Times New Roman" w:hAnsi="Times New Roman" w:cs="Times New Roman"/>
          <w:color w:val="222222"/>
          <w:sz w:val="24"/>
          <w:szCs w:val="24"/>
          <w:highlight w:val="white"/>
        </w:rPr>
        <w:t>240 Emerson Hall, Ithaca, NY 14853; mes12@cornell.edu</w:t>
      </w:r>
    </w:p>
    <w:p w14:paraId="4B32D370" w14:textId="77777777" w:rsidR="00EF328D" w:rsidRPr="00A24363" w:rsidRDefault="00A24363" w:rsidP="00A24363">
      <w:pPr>
        <w:spacing w:before="140" w:line="240" w:lineRule="auto"/>
        <w:rPr>
          <w:rFonts w:ascii="Times New Roman" w:eastAsia="Times New Roman" w:hAnsi="Times New Roman" w:cs="Times New Roman"/>
          <w:b/>
          <w:sz w:val="24"/>
          <w:szCs w:val="24"/>
          <w:u w:val="single"/>
        </w:rPr>
      </w:pPr>
      <w:r w:rsidRPr="00A24363">
        <w:rPr>
          <w:rFonts w:ascii="Times New Roman" w:eastAsia="Times New Roman" w:hAnsi="Times New Roman" w:cs="Times New Roman"/>
          <w:b/>
          <w:sz w:val="24"/>
          <w:szCs w:val="24"/>
          <w:u w:val="single"/>
        </w:rPr>
        <w:t>Executive Summary (non-technical terms)</w:t>
      </w:r>
    </w:p>
    <w:p w14:paraId="77E63E6F" w14:textId="77777777" w:rsidR="00A24363" w:rsidRPr="00A24363" w:rsidRDefault="00A24363" w:rsidP="00A24363">
      <w:pPr>
        <w:spacing w:before="140" w:line="240" w:lineRule="auto"/>
        <w:rPr>
          <w:rFonts w:ascii="Times New Roman" w:eastAsia="Times New Roman" w:hAnsi="Times New Roman" w:cs="Times New Roman"/>
          <w:b/>
          <w:sz w:val="24"/>
          <w:szCs w:val="24"/>
        </w:rPr>
      </w:pPr>
      <w:r w:rsidRPr="00A24363">
        <w:rPr>
          <w:rFonts w:ascii="Times New Roman" w:eastAsia="Times New Roman" w:hAnsi="Times New Roman" w:cs="Times New Roman"/>
          <w:sz w:val="24"/>
          <w:szCs w:val="24"/>
        </w:rPr>
        <w:t xml:space="preserve">Winter and spring malting barley production has expanded to new regions across the country in recent years. As climate change continues to affect weather patterns across North America, opportunities for new winter malting barley acreage will increase but exposure to excess moisture conditions around harvest time could also increase. Excessive moisture after physiological maturity (PM) increases the risk of pre-harvest sprouting (PHS), causing the grain to sprout in the field before it is harvested. Selection for superior malting quality in varieties bred for drier environments is often associated with low grain dormancy and PHS susceptibility. Barley lines with PHS resistance that are not sufficiently after-ripened have the opposite problem, not germinating or not germinating uniformly during malting. Some winter barley varieties display prolonged post-harvest dormancy resulting in increased grain storage costs for growers and malthouses. Developing an understanding of PHS and the dormancy period in both winter and spring malting barley germplasm would be a valuable resource for variety development. This project will expand on previous PHS/dormancy research in spring germplasm. </w:t>
      </w:r>
      <w:r w:rsidRPr="00A24363">
        <w:rPr>
          <w:rFonts w:ascii="Times New Roman" w:eastAsia="Times New Roman" w:hAnsi="Times New Roman" w:cs="Times New Roman"/>
          <w:b/>
          <w:sz w:val="24"/>
          <w:szCs w:val="24"/>
        </w:rPr>
        <w:t xml:space="preserve"> </w:t>
      </w:r>
    </w:p>
    <w:p w14:paraId="56F624DB" w14:textId="77777777" w:rsidR="00EF328D" w:rsidRPr="00A24363"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sz w:val="24"/>
          <w:szCs w:val="24"/>
        </w:rPr>
        <w:t xml:space="preserve">Prior AMBA-supported Cornell University research mapped both known and novel genomic regions associated with PHS, grain dormancy, and germination rate in a panel of two-row spring malting barley breeding lines (SMBB, n=416).This work also led to the discovery of a recombination between two </w:t>
      </w:r>
      <w:ins w:id="0" w:author="Mark Earl Sorrells" w:date="2020-03-12T07:14:00Z">
        <w:r w:rsidR="002313BD">
          <w:rPr>
            <w:rFonts w:ascii="Times New Roman" w:eastAsia="Times New Roman" w:hAnsi="Times New Roman" w:cs="Times New Roman"/>
            <w:sz w:val="24"/>
            <w:szCs w:val="24"/>
          </w:rPr>
          <w:t xml:space="preserve">closely linked </w:t>
        </w:r>
      </w:ins>
      <w:r w:rsidRPr="00A24363">
        <w:rPr>
          <w:rFonts w:ascii="Times New Roman" w:eastAsia="Times New Roman" w:hAnsi="Times New Roman" w:cs="Times New Roman"/>
          <w:sz w:val="24"/>
          <w:szCs w:val="24"/>
        </w:rPr>
        <w:t xml:space="preserve">genes associated with dormancy and germination at the </w:t>
      </w:r>
      <w:r w:rsidRPr="00A24363">
        <w:rPr>
          <w:rFonts w:ascii="Times New Roman" w:eastAsia="Times New Roman" w:hAnsi="Times New Roman" w:cs="Times New Roman"/>
          <w:i/>
          <w:sz w:val="24"/>
          <w:szCs w:val="24"/>
        </w:rPr>
        <w:t>Seed Dormancy 2</w:t>
      </w:r>
      <w:r w:rsidRPr="00A24363">
        <w:rPr>
          <w:rFonts w:ascii="Times New Roman" w:eastAsia="Times New Roman" w:hAnsi="Times New Roman" w:cs="Times New Roman"/>
          <w:sz w:val="24"/>
          <w:szCs w:val="24"/>
        </w:rPr>
        <w:t xml:space="preserve"> (</w:t>
      </w:r>
      <w:r w:rsidRPr="00A24363">
        <w:rPr>
          <w:rFonts w:ascii="Times New Roman" w:eastAsia="Times New Roman" w:hAnsi="Times New Roman" w:cs="Times New Roman"/>
          <w:i/>
          <w:sz w:val="24"/>
          <w:szCs w:val="24"/>
        </w:rPr>
        <w:t>SD2</w:t>
      </w:r>
      <w:r w:rsidRPr="00A24363">
        <w:rPr>
          <w:rFonts w:ascii="Times New Roman" w:eastAsia="Times New Roman" w:hAnsi="Times New Roman" w:cs="Times New Roman"/>
          <w:sz w:val="24"/>
          <w:szCs w:val="24"/>
        </w:rPr>
        <w:t>) locus on chromosome 5H. A unique combination of variants at each gene appears to confer PHS resistance without compromising malting quality (Figure 1) but more work is needed to confirm and understand this interaction.</w:t>
      </w:r>
    </w:p>
    <w:p w14:paraId="3BF0BB34" w14:textId="77777777" w:rsidR="00EF328D" w:rsidRPr="00A24363"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sz w:val="24"/>
          <w:szCs w:val="24"/>
        </w:rPr>
        <w:t xml:space="preserve">This grant would support a single-year project to 1) genotype and phenotype a collaborative set of winter/facultative barley doubled haploid (DH) lines developed by Oregon State University for PHS and for germination traits at three time points and 2) add to the existing Cornell spring barley PHS/dormancy dataset by further characterizing </w:t>
      </w:r>
      <w:r w:rsidRPr="00A24363">
        <w:rPr>
          <w:rFonts w:ascii="Times New Roman" w:eastAsia="Times New Roman" w:hAnsi="Times New Roman" w:cs="Times New Roman"/>
          <w:i/>
          <w:sz w:val="24"/>
          <w:szCs w:val="24"/>
        </w:rPr>
        <w:t xml:space="preserve">SD2 </w:t>
      </w:r>
      <w:r w:rsidRPr="00A24363">
        <w:rPr>
          <w:rFonts w:ascii="Times New Roman" w:eastAsia="Times New Roman" w:hAnsi="Times New Roman" w:cs="Times New Roman"/>
          <w:sz w:val="24"/>
          <w:szCs w:val="24"/>
        </w:rPr>
        <w:t>recombinant lines, collecting another season of data on the SMBB, and phenotyping a diverse set of European landraces from the John Innes Centre, Norwich, UK (</w:t>
      </w:r>
      <w:commentRangeStart w:id="1"/>
      <w:r w:rsidRPr="00A24363">
        <w:rPr>
          <w:rFonts w:ascii="Times New Roman" w:eastAsia="Times New Roman" w:hAnsi="Times New Roman" w:cs="Times New Roman"/>
          <w:sz w:val="24"/>
          <w:szCs w:val="24"/>
        </w:rPr>
        <w:t>JIC</w:t>
      </w:r>
      <w:commentRangeEnd w:id="1"/>
      <w:r w:rsidR="003974E0">
        <w:rPr>
          <w:rStyle w:val="CommentReference"/>
        </w:rPr>
        <w:commentReference w:id="1"/>
      </w:r>
      <w:r w:rsidRPr="00A24363">
        <w:rPr>
          <w:rFonts w:ascii="Times New Roman" w:eastAsia="Times New Roman" w:hAnsi="Times New Roman" w:cs="Times New Roman"/>
          <w:sz w:val="24"/>
          <w:szCs w:val="24"/>
        </w:rPr>
        <w:t xml:space="preserve">) to identify unique alleles in the </w:t>
      </w:r>
      <w:r w:rsidRPr="00A24363">
        <w:rPr>
          <w:rFonts w:ascii="Times New Roman" w:eastAsia="Times New Roman" w:hAnsi="Times New Roman" w:cs="Times New Roman"/>
          <w:i/>
          <w:sz w:val="24"/>
          <w:szCs w:val="24"/>
        </w:rPr>
        <w:t xml:space="preserve">SD2 </w:t>
      </w:r>
      <w:r w:rsidRPr="00A24363">
        <w:rPr>
          <w:rFonts w:ascii="Times New Roman" w:eastAsia="Times New Roman" w:hAnsi="Times New Roman" w:cs="Times New Roman"/>
          <w:sz w:val="24"/>
          <w:szCs w:val="24"/>
        </w:rPr>
        <w:t>region. Germination trait data collection for the winter and spring panels will be complete by December 2020. This project has two primary challenges. The first is a level of uncertainty about the winter hardiness of the DH lines. Even though winter hardy parents were used in the crosses, some of the lines may not survive the winter however, backup seed was produced in the greenhouse. The second challenge is the labor intensive germination phenotyping. Sampling grain for germination assays and subsequent phenotyping is highly time sensitive and time consuming. Securing adequate labor to phenotype both large populations is critical to the success of this project.</w:t>
      </w:r>
    </w:p>
    <w:p w14:paraId="1D4A84F9" w14:textId="77777777" w:rsidR="00EF328D" w:rsidRPr="00A24363"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b/>
          <w:sz w:val="24"/>
          <w:szCs w:val="24"/>
          <w:u w:val="single"/>
        </w:rPr>
        <w:t>Budget Information:</w:t>
      </w:r>
      <w:r w:rsidRPr="00A24363">
        <w:rPr>
          <w:rFonts w:ascii="Times New Roman" w:eastAsia="Times New Roman" w:hAnsi="Times New Roman" w:cs="Times New Roman"/>
          <w:sz w:val="24"/>
          <w:szCs w:val="24"/>
        </w:rPr>
        <w:t xml:space="preserve"> July 1, 2020 through June 30, 2021</w:t>
      </w:r>
    </w:p>
    <w:p w14:paraId="4EDBF815" w14:textId="77777777" w:rsidR="00EF328D" w:rsidRPr="00A24363" w:rsidRDefault="00A24363" w:rsidP="00A24363">
      <w:pPr>
        <w:spacing w:before="140" w:line="240" w:lineRule="auto"/>
        <w:rPr>
          <w:rFonts w:ascii="Times New Roman" w:eastAsia="Times New Roman" w:hAnsi="Times New Roman" w:cs="Times New Roman"/>
          <w:b/>
          <w:sz w:val="24"/>
          <w:szCs w:val="24"/>
          <w:u w:val="single"/>
        </w:rPr>
      </w:pPr>
      <w:r w:rsidRPr="00A24363">
        <w:rPr>
          <w:rFonts w:ascii="Times New Roman" w:eastAsia="Times New Roman" w:hAnsi="Times New Roman" w:cs="Times New Roman"/>
          <w:b/>
          <w:sz w:val="24"/>
          <w:szCs w:val="24"/>
          <w:u w:val="single"/>
        </w:rPr>
        <w:t>Budget Justification</w:t>
      </w:r>
    </w:p>
    <w:p w14:paraId="67C91D3C" w14:textId="77777777" w:rsidR="00EF328D" w:rsidRPr="00A24363"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b/>
          <w:sz w:val="24"/>
          <w:szCs w:val="24"/>
        </w:rPr>
        <w:t xml:space="preserve">Salary: </w:t>
      </w:r>
      <w:r w:rsidRPr="00A24363">
        <w:rPr>
          <w:rFonts w:ascii="Times New Roman" w:eastAsia="Times New Roman" w:hAnsi="Times New Roman" w:cs="Times New Roman"/>
          <w:sz w:val="24"/>
          <w:szCs w:val="24"/>
        </w:rPr>
        <w:t>370 hours of undergraduate labor at $13/hour: $5200</w:t>
      </w:r>
    </w:p>
    <w:p w14:paraId="29737E4F" w14:textId="77777777" w:rsidR="00EF328D" w:rsidRPr="00A24363" w:rsidRDefault="00A24363" w:rsidP="00A24363">
      <w:pPr>
        <w:spacing w:before="140" w:line="240" w:lineRule="auto"/>
        <w:rPr>
          <w:rFonts w:ascii="Times New Roman" w:eastAsia="Times New Roman" w:hAnsi="Times New Roman" w:cs="Times New Roman"/>
          <w:b/>
          <w:sz w:val="24"/>
          <w:szCs w:val="24"/>
        </w:rPr>
      </w:pPr>
      <w:r w:rsidRPr="00A24363">
        <w:rPr>
          <w:rFonts w:ascii="Times New Roman" w:eastAsia="Times New Roman" w:hAnsi="Times New Roman" w:cs="Times New Roman"/>
          <w:b/>
          <w:sz w:val="24"/>
          <w:szCs w:val="24"/>
        </w:rPr>
        <w:t>Fringe Benefits:</w:t>
      </w:r>
      <w:ins w:id="2" w:author="Mark Earl Sorrells" w:date="2020-03-12T07:44:00Z">
        <w:r w:rsidR="00455E54" w:rsidRPr="00455E54">
          <w:rPr>
            <w:rFonts w:ascii="Times New Roman" w:eastAsia="Times New Roman" w:hAnsi="Times New Roman" w:cs="Times New Roman"/>
            <w:sz w:val="24"/>
            <w:szCs w:val="24"/>
            <w:rPrChange w:id="3" w:author="Mark Earl Sorrells" w:date="2020-03-12T07:45:00Z">
              <w:rPr>
                <w:rFonts w:ascii="Times New Roman" w:eastAsia="Times New Roman" w:hAnsi="Times New Roman" w:cs="Times New Roman"/>
                <w:b/>
                <w:sz w:val="24"/>
                <w:szCs w:val="24"/>
              </w:rPr>
            </w:rPrChange>
          </w:rPr>
          <w:t xml:space="preserve"> None for </w:t>
        </w:r>
      </w:ins>
      <w:ins w:id="4" w:author="Mark Earl Sorrells" w:date="2020-03-12T07:45:00Z">
        <w:r w:rsidR="00455E54" w:rsidRPr="00455E54">
          <w:rPr>
            <w:rFonts w:ascii="Times New Roman" w:eastAsia="Times New Roman" w:hAnsi="Times New Roman" w:cs="Times New Roman"/>
            <w:sz w:val="24"/>
            <w:szCs w:val="24"/>
            <w:rPrChange w:id="5" w:author="Mark Earl Sorrells" w:date="2020-03-12T07:45:00Z">
              <w:rPr>
                <w:rFonts w:ascii="Times New Roman" w:eastAsia="Times New Roman" w:hAnsi="Times New Roman" w:cs="Times New Roman"/>
                <w:b/>
                <w:sz w:val="24"/>
                <w:szCs w:val="24"/>
              </w:rPr>
            </w:rPrChange>
          </w:rPr>
          <w:t>student labor</w:t>
        </w:r>
      </w:ins>
    </w:p>
    <w:p w14:paraId="4EC16BAC" w14:textId="77777777" w:rsidR="00EF328D" w:rsidRPr="00A24363"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b/>
          <w:sz w:val="24"/>
          <w:szCs w:val="24"/>
        </w:rPr>
        <w:t xml:space="preserve">Materials and supplies: </w:t>
      </w:r>
      <w:r w:rsidRPr="00A24363">
        <w:rPr>
          <w:rFonts w:ascii="Times New Roman" w:eastAsia="Times New Roman" w:hAnsi="Times New Roman" w:cs="Times New Roman"/>
          <w:sz w:val="24"/>
          <w:szCs w:val="24"/>
        </w:rPr>
        <w:t xml:space="preserve">510 </w:t>
      </w:r>
      <w:ins w:id="6" w:author="Mark Earl Sorrells" w:date="2020-03-12T07:46:00Z">
        <w:r w:rsidR="00455E54" w:rsidRPr="00A24363">
          <w:rPr>
            <w:rFonts w:ascii="Times New Roman" w:eastAsia="Times New Roman" w:hAnsi="Times New Roman" w:cs="Times New Roman"/>
            <w:sz w:val="24"/>
            <w:szCs w:val="24"/>
          </w:rPr>
          <w:t>samples</w:t>
        </w:r>
        <w:r w:rsidR="00455E54" w:rsidRPr="00A24363">
          <w:rPr>
            <w:rFonts w:ascii="Times New Roman" w:eastAsia="Times New Roman" w:hAnsi="Times New Roman" w:cs="Times New Roman"/>
            <w:sz w:val="24"/>
            <w:szCs w:val="24"/>
          </w:rPr>
          <w:t xml:space="preserve"> </w:t>
        </w:r>
        <w:r w:rsidR="00455E54">
          <w:rPr>
            <w:rFonts w:ascii="Times New Roman" w:eastAsia="Times New Roman" w:hAnsi="Times New Roman" w:cs="Times New Roman"/>
            <w:sz w:val="24"/>
            <w:szCs w:val="24"/>
          </w:rPr>
          <w:t xml:space="preserve">for </w:t>
        </w:r>
      </w:ins>
      <w:r w:rsidRPr="00A24363">
        <w:rPr>
          <w:rFonts w:ascii="Times New Roman" w:eastAsia="Times New Roman" w:hAnsi="Times New Roman" w:cs="Times New Roman"/>
          <w:sz w:val="24"/>
          <w:szCs w:val="24"/>
        </w:rPr>
        <w:t>50k barley Illumina Infinium iSelect genotyping</w:t>
      </w:r>
      <w:del w:id="7" w:author="Mark Earl Sorrells" w:date="2020-03-12T07:46:00Z">
        <w:r w:rsidRPr="00A24363" w:rsidDel="00455E54">
          <w:rPr>
            <w:rFonts w:ascii="Times New Roman" w:eastAsia="Times New Roman" w:hAnsi="Times New Roman" w:cs="Times New Roman"/>
            <w:sz w:val="24"/>
            <w:szCs w:val="24"/>
          </w:rPr>
          <w:delText xml:space="preserve"> samples</w:delText>
        </w:r>
      </w:del>
      <w:r w:rsidRPr="00A24363">
        <w:rPr>
          <w:rFonts w:ascii="Times New Roman" w:eastAsia="Times New Roman" w:hAnsi="Times New Roman" w:cs="Times New Roman"/>
          <w:sz w:val="24"/>
          <w:szCs w:val="24"/>
        </w:rPr>
        <w:t>, $25/sample: $12,500.  Genotyping will be carried out by the USDA Fargo Genotyping Lab.</w:t>
      </w:r>
    </w:p>
    <w:p w14:paraId="6D4C908E" w14:textId="77777777" w:rsidR="00EF328D" w:rsidRPr="00A24363" w:rsidRDefault="00A24363" w:rsidP="00A24363">
      <w:pPr>
        <w:spacing w:before="140" w:line="240" w:lineRule="auto"/>
        <w:rPr>
          <w:rFonts w:ascii="Times New Roman" w:eastAsia="Times New Roman" w:hAnsi="Times New Roman" w:cs="Times New Roman"/>
          <w:color w:val="191919"/>
          <w:sz w:val="24"/>
          <w:szCs w:val="24"/>
        </w:rPr>
      </w:pPr>
      <w:r w:rsidRPr="00A24363">
        <w:rPr>
          <w:rFonts w:ascii="Times New Roman" w:eastAsia="Times New Roman" w:hAnsi="Times New Roman" w:cs="Times New Roman"/>
          <w:b/>
          <w:color w:val="191919"/>
          <w:sz w:val="24"/>
          <w:szCs w:val="24"/>
        </w:rPr>
        <w:t>Indirect Costs:</w:t>
      </w:r>
      <w:r w:rsidRPr="00A24363">
        <w:rPr>
          <w:rFonts w:ascii="Times New Roman" w:eastAsia="Times New Roman" w:hAnsi="Times New Roman" w:cs="Times New Roman"/>
          <w:color w:val="191919"/>
          <w:sz w:val="24"/>
          <w:szCs w:val="24"/>
        </w:rPr>
        <w:t xml:space="preserve">  Not permitted by AMBA.</w:t>
      </w:r>
    </w:p>
    <w:p w14:paraId="2D528715" w14:textId="77777777" w:rsidR="00EF328D" w:rsidRPr="00A24363" w:rsidRDefault="00A24363" w:rsidP="00A24363">
      <w:pPr>
        <w:spacing w:before="140" w:line="240" w:lineRule="auto"/>
        <w:rPr>
          <w:rFonts w:ascii="Times New Roman" w:eastAsia="Times New Roman" w:hAnsi="Times New Roman" w:cs="Times New Roman"/>
          <w:color w:val="191919"/>
          <w:sz w:val="24"/>
          <w:szCs w:val="24"/>
        </w:rPr>
      </w:pPr>
      <w:r w:rsidRPr="00A24363">
        <w:rPr>
          <w:rFonts w:ascii="Times New Roman" w:eastAsia="Times New Roman" w:hAnsi="Times New Roman" w:cs="Times New Roman"/>
          <w:b/>
          <w:color w:val="191919"/>
          <w:sz w:val="24"/>
          <w:szCs w:val="24"/>
        </w:rPr>
        <w:t>Total Direct Costs:</w:t>
      </w:r>
      <w:r w:rsidRPr="00A24363">
        <w:rPr>
          <w:rFonts w:ascii="Times New Roman" w:eastAsia="Times New Roman" w:hAnsi="Times New Roman" w:cs="Times New Roman"/>
          <w:color w:val="191919"/>
          <w:sz w:val="24"/>
          <w:szCs w:val="24"/>
        </w:rPr>
        <w:t xml:space="preserve"> $17,700</w:t>
      </w:r>
    </w:p>
    <w:p w14:paraId="5214EEE5" w14:textId="77777777" w:rsidR="00EF328D" w:rsidRPr="00A24363" w:rsidRDefault="00A24363" w:rsidP="00A24363">
      <w:pPr>
        <w:spacing w:before="140" w:line="240" w:lineRule="auto"/>
        <w:rPr>
          <w:rFonts w:ascii="Times New Roman" w:eastAsia="Times New Roman" w:hAnsi="Times New Roman" w:cs="Times New Roman"/>
          <w:b/>
          <w:sz w:val="24"/>
          <w:szCs w:val="24"/>
          <w:u w:val="single"/>
        </w:rPr>
      </w:pPr>
      <w:r w:rsidRPr="00A24363">
        <w:rPr>
          <w:rFonts w:ascii="Times New Roman" w:eastAsia="Times New Roman" w:hAnsi="Times New Roman" w:cs="Times New Roman"/>
          <w:b/>
          <w:sz w:val="24"/>
          <w:szCs w:val="24"/>
          <w:u w:val="single"/>
        </w:rPr>
        <w:t>Objectives and Needs for This Project</w:t>
      </w:r>
    </w:p>
    <w:p w14:paraId="081D9EDC" w14:textId="77777777" w:rsidR="00EF328D" w:rsidRPr="00A24363"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sz w:val="24"/>
          <w:szCs w:val="24"/>
        </w:rPr>
        <w:t xml:space="preserve">The objectives of this project are to genetically characterize sources of PHS resistance and grain dormancy and determine the persistence (duration) of dormancy in winter germplasm, and to better characterize the genetics of the </w:t>
      </w:r>
      <w:r w:rsidRPr="00A24363">
        <w:rPr>
          <w:rFonts w:ascii="Times New Roman" w:eastAsia="Times New Roman" w:hAnsi="Times New Roman" w:cs="Times New Roman"/>
          <w:i/>
          <w:sz w:val="24"/>
          <w:szCs w:val="24"/>
        </w:rPr>
        <w:t xml:space="preserve">SD2 </w:t>
      </w:r>
      <w:r w:rsidRPr="00A24363">
        <w:rPr>
          <w:rFonts w:ascii="Times New Roman" w:eastAsia="Times New Roman" w:hAnsi="Times New Roman" w:cs="Times New Roman"/>
          <w:sz w:val="24"/>
          <w:szCs w:val="24"/>
        </w:rPr>
        <w:t xml:space="preserve">region in spring malting barley using diverse germplasm and a unique set of recombinant lines. This project would produce genome-wide marker data using the standard 50K array for a collaborative set of DH two-row winter/facultative lines, phenotypic data on dormancy duration and germination rate for winter/facultative barley, and phenotypic data to validate previous research characterizing variants at the </w:t>
      </w:r>
      <w:r w:rsidRPr="00A24363">
        <w:rPr>
          <w:rFonts w:ascii="Times New Roman" w:eastAsia="Times New Roman" w:hAnsi="Times New Roman" w:cs="Times New Roman"/>
          <w:i/>
          <w:sz w:val="24"/>
          <w:szCs w:val="24"/>
        </w:rPr>
        <w:t xml:space="preserve">SD2 </w:t>
      </w:r>
      <w:r w:rsidRPr="00A24363">
        <w:rPr>
          <w:rFonts w:ascii="Times New Roman" w:eastAsia="Times New Roman" w:hAnsi="Times New Roman" w:cs="Times New Roman"/>
          <w:sz w:val="24"/>
          <w:szCs w:val="24"/>
        </w:rPr>
        <w:t xml:space="preserve">locus in spring barley. Growers and maltsters will directly benefit from </w:t>
      </w:r>
      <w:del w:id="8" w:author="Mark Earl Sorrells" w:date="2020-03-12T07:47:00Z">
        <w:r w:rsidRPr="00A24363" w:rsidDel="00455E54">
          <w:rPr>
            <w:rFonts w:ascii="Times New Roman" w:eastAsia="Times New Roman" w:hAnsi="Times New Roman" w:cs="Times New Roman"/>
            <w:sz w:val="24"/>
            <w:szCs w:val="24"/>
          </w:rPr>
          <w:delText>findings concerning timing</w:delText>
        </w:r>
      </w:del>
      <w:ins w:id="9" w:author="Mark Earl Sorrells" w:date="2020-03-12T07:47:00Z">
        <w:r w:rsidR="00455E54">
          <w:rPr>
            <w:rFonts w:ascii="Times New Roman" w:eastAsia="Times New Roman" w:hAnsi="Times New Roman" w:cs="Times New Roman"/>
            <w:sz w:val="24"/>
            <w:szCs w:val="24"/>
          </w:rPr>
          <w:t>characteriz</w:t>
        </w:r>
      </w:ins>
      <w:ins w:id="10" w:author="Mark Earl Sorrells" w:date="2020-03-12T07:48:00Z">
        <w:r w:rsidR="00455E54">
          <w:rPr>
            <w:rFonts w:ascii="Times New Roman" w:eastAsia="Times New Roman" w:hAnsi="Times New Roman" w:cs="Times New Roman"/>
            <w:sz w:val="24"/>
            <w:szCs w:val="24"/>
          </w:rPr>
          <w:t>ation</w:t>
        </w:r>
      </w:ins>
      <w:r w:rsidRPr="00A24363">
        <w:rPr>
          <w:rFonts w:ascii="Times New Roman" w:eastAsia="Times New Roman" w:hAnsi="Times New Roman" w:cs="Times New Roman"/>
          <w:sz w:val="24"/>
          <w:szCs w:val="24"/>
        </w:rPr>
        <w:t xml:space="preserve"> of post-harvest dormancy release and how germination rate changes over time in barley. They will also benefit </w:t>
      </w:r>
      <w:del w:id="11" w:author="Mark Earl Sorrells" w:date="2020-03-12T07:48:00Z">
        <w:r w:rsidRPr="00A24363" w:rsidDel="00455E54">
          <w:rPr>
            <w:rFonts w:ascii="Times New Roman" w:eastAsia="Times New Roman" w:hAnsi="Times New Roman" w:cs="Times New Roman"/>
            <w:sz w:val="24"/>
            <w:szCs w:val="24"/>
          </w:rPr>
          <w:delText xml:space="preserve">through </w:delText>
        </w:r>
      </w:del>
      <w:ins w:id="12" w:author="Mark Earl Sorrells" w:date="2020-03-12T07:48:00Z">
        <w:r w:rsidR="00455E54">
          <w:rPr>
            <w:rFonts w:ascii="Times New Roman" w:eastAsia="Times New Roman" w:hAnsi="Times New Roman" w:cs="Times New Roman"/>
            <w:sz w:val="24"/>
            <w:szCs w:val="24"/>
          </w:rPr>
          <w:t>directly from</w:t>
        </w:r>
        <w:r w:rsidR="00455E54" w:rsidRPr="00A24363">
          <w:rPr>
            <w:rFonts w:ascii="Times New Roman" w:eastAsia="Times New Roman" w:hAnsi="Times New Roman" w:cs="Times New Roman"/>
            <w:sz w:val="24"/>
            <w:szCs w:val="24"/>
          </w:rPr>
          <w:t xml:space="preserve"> </w:t>
        </w:r>
      </w:ins>
      <w:r w:rsidRPr="00A24363">
        <w:rPr>
          <w:rFonts w:ascii="Times New Roman" w:eastAsia="Times New Roman" w:hAnsi="Times New Roman" w:cs="Times New Roman"/>
          <w:sz w:val="24"/>
          <w:szCs w:val="24"/>
        </w:rPr>
        <w:t>the confirmatory analysis of PHS resistant lines with high malting quality indicators (germination rate). Funds are requested to support:</w:t>
      </w:r>
    </w:p>
    <w:p w14:paraId="73642553" w14:textId="77777777" w:rsidR="00EF328D" w:rsidRPr="00A24363" w:rsidRDefault="00A24363" w:rsidP="00A24363">
      <w:pPr>
        <w:spacing w:before="140" w:line="240" w:lineRule="auto"/>
        <w:ind w:left="720"/>
        <w:rPr>
          <w:rFonts w:ascii="Times New Roman" w:eastAsia="Times New Roman" w:hAnsi="Times New Roman" w:cs="Times New Roman"/>
          <w:sz w:val="24"/>
          <w:szCs w:val="24"/>
        </w:rPr>
      </w:pPr>
      <w:r w:rsidRPr="00A24363">
        <w:rPr>
          <w:rFonts w:ascii="Times New Roman" w:eastAsia="Times New Roman" w:hAnsi="Times New Roman" w:cs="Times New Roman"/>
          <w:sz w:val="24"/>
          <w:szCs w:val="24"/>
        </w:rPr>
        <w:t>1)</w:t>
      </w:r>
      <w:r w:rsidRPr="00A24363">
        <w:rPr>
          <w:rFonts w:ascii="Times New Roman" w:eastAsia="Times New Roman" w:hAnsi="Times New Roman" w:cs="Times New Roman"/>
          <w:sz w:val="24"/>
          <w:szCs w:val="24"/>
        </w:rPr>
        <w:tab/>
        <w:t>Genotyping and phenotyping a winter malting barley DH population (n=510) developed by Oregon State University for PHS and grain dormancy (germination energy) and germination rate (germination index) at three timepoints across two locations.</w:t>
      </w:r>
    </w:p>
    <w:p w14:paraId="63F8E553" w14:textId="77777777" w:rsidR="00EF328D" w:rsidRPr="00A24363" w:rsidRDefault="00A24363" w:rsidP="00A24363">
      <w:pPr>
        <w:spacing w:before="140" w:line="240" w:lineRule="auto"/>
        <w:ind w:left="720"/>
        <w:rPr>
          <w:rFonts w:ascii="Times New Roman" w:eastAsia="Times New Roman" w:hAnsi="Times New Roman" w:cs="Times New Roman"/>
          <w:sz w:val="24"/>
          <w:szCs w:val="24"/>
        </w:rPr>
      </w:pPr>
      <w:r w:rsidRPr="00A24363">
        <w:rPr>
          <w:rFonts w:ascii="Times New Roman" w:eastAsia="Times New Roman" w:hAnsi="Times New Roman" w:cs="Times New Roman"/>
          <w:sz w:val="24"/>
          <w:szCs w:val="24"/>
        </w:rPr>
        <w:t>2)</w:t>
      </w:r>
      <w:r w:rsidRPr="00A24363">
        <w:rPr>
          <w:rFonts w:ascii="Times New Roman" w:eastAsia="Times New Roman" w:hAnsi="Times New Roman" w:cs="Times New Roman"/>
          <w:sz w:val="24"/>
          <w:szCs w:val="24"/>
        </w:rPr>
        <w:tab/>
        <w:t xml:space="preserve">Phenotyping the SMBB, the JIC, and the recombinant </w:t>
      </w:r>
      <w:r w:rsidRPr="00A24363">
        <w:rPr>
          <w:rFonts w:ascii="Times New Roman" w:eastAsia="Times New Roman" w:hAnsi="Times New Roman" w:cs="Times New Roman"/>
          <w:i/>
          <w:sz w:val="24"/>
          <w:szCs w:val="24"/>
        </w:rPr>
        <w:t xml:space="preserve">SD2 </w:t>
      </w:r>
      <w:r w:rsidRPr="00A24363">
        <w:rPr>
          <w:rFonts w:ascii="Times New Roman" w:eastAsia="Times New Roman" w:hAnsi="Times New Roman" w:cs="Times New Roman"/>
          <w:sz w:val="24"/>
          <w:szCs w:val="24"/>
        </w:rPr>
        <w:t>lines (total n=527) for PHS and germination energy and germination index at three timepoints across two locations.</w:t>
      </w:r>
    </w:p>
    <w:p w14:paraId="5E828AE0" w14:textId="77777777" w:rsidR="00EF328D" w:rsidRPr="00A24363"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sz w:val="24"/>
          <w:szCs w:val="24"/>
        </w:rPr>
        <w:t xml:space="preserve">The winter barley DHs will be genotyped with the 50k barley Illumina Infinium iSelect genotyping array. </w:t>
      </w:r>
      <w:commentRangeStart w:id="13"/>
      <w:del w:id="14" w:author="Mark Earl Sorrells" w:date="2020-03-12T07:52:00Z">
        <w:r w:rsidRPr="00A24363" w:rsidDel="003974E0">
          <w:rPr>
            <w:rFonts w:ascii="Times New Roman" w:eastAsia="Times New Roman" w:hAnsi="Times New Roman" w:cs="Times New Roman"/>
            <w:sz w:val="24"/>
            <w:szCs w:val="24"/>
          </w:rPr>
          <w:delText xml:space="preserve">These </w:delText>
        </w:r>
      </w:del>
      <w:ins w:id="15" w:author="Mark Earl Sorrells" w:date="2020-03-12T07:52:00Z">
        <w:r w:rsidR="003974E0">
          <w:rPr>
            <w:rFonts w:ascii="Times New Roman" w:eastAsia="Times New Roman" w:hAnsi="Times New Roman" w:cs="Times New Roman"/>
            <w:sz w:val="24"/>
            <w:szCs w:val="24"/>
          </w:rPr>
          <w:t>This</w:t>
        </w:r>
        <w:r w:rsidR="003974E0" w:rsidRPr="00A24363">
          <w:rPr>
            <w:rFonts w:ascii="Times New Roman" w:eastAsia="Times New Roman" w:hAnsi="Times New Roman" w:cs="Times New Roman"/>
            <w:sz w:val="24"/>
            <w:szCs w:val="24"/>
          </w:rPr>
          <w:t xml:space="preserve"> </w:t>
        </w:r>
      </w:ins>
      <w:commentRangeEnd w:id="13"/>
      <w:ins w:id="16" w:author="Mark Earl Sorrells" w:date="2020-03-12T07:53:00Z">
        <w:r w:rsidR="003974E0">
          <w:rPr>
            <w:rStyle w:val="CommentReference"/>
          </w:rPr>
          <w:commentReference w:id="13"/>
        </w:r>
      </w:ins>
      <w:r w:rsidRPr="00A24363">
        <w:rPr>
          <w:rFonts w:ascii="Times New Roman" w:eastAsia="Times New Roman" w:hAnsi="Times New Roman" w:cs="Times New Roman"/>
          <w:sz w:val="24"/>
          <w:szCs w:val="24"/>
        </w:rPr>
        <w:t>array</w:t>
      </w:r>
      <w:del w:id="17" w:author="Mark Earl Sorrells" w:date="2020-03-12T07:53:00Z">
        <w:r w:rsidRPr="00A24363" w:rsidDel="003974E0">
          <w:rPr>
            <w:rFonts w:ascii="Times New Roman" w:eastAsia="Times New Roman" w:hAnsi="Times New Roman" w:cs="Times New Roman"/>
            <w:sz w:val="24"/>
            <w:szCs w:val="24"/>
          </w:rPr>
          <w:delText>s</w:delText>
        </w:r>
      </w:del>
      <w:r w:rsidRPr="00A24363">
        <w:rPr>
          <w:rFonts w:ascii="Times New Roman" w:eastAsia="Times New Roman" w:hAnsi="Times New Roman" w:cs="Times New Roman"/>
          <w:sz w:val="24"/>
          <w:szCs w:val="24"/>
        </w:rPr>
        <w:t xml:space="preserve"> </w:t>
      </w:r>
      <w:del w:id="18" w:author="Mark Earl Sorrells" w:date="2020-03-12T07:55:00Z">
        <w:r w:rsidRPr="00A24363" w:rsidDel="003974E0">
          <w:rPr>
            <w:rFonts w:ascii="Times New Roman" w:eastAsia="Times New Roman" w:hAnsi="Times New Roman" w:cs="Times New Roman"/>
            <w:sz w:val="24"/>
            <w:szCs w:val="24"/>
          </w:rPr>
          <w:delText xml:space="preserve">are </w:delText>
        </w:r>
      </w:del>
      <w:ins w:id="19" w:author="Mark Earl Sorrells" w:date="2020-03-12T07:55:00Z">
        <w:r w:rsidR="003974E0">
          <w:rPr>
            <w:rFonts w:ascii="Times New Roman" w:eastAsia="Times New Roman" w:hAnsi="Times New Roman" w:cs="Times New Roman"/>
            <w:sz w:val="24"/>
            <w:szCs w:val="24"/>
          </w:rPr>
          <w:t>is</w:t>
        </w:r>
        <w:r w:rsidR="003974E0" w:rsidRPr="00A24363">
          <w:rPr>
            <w:rFonts w:ascii="Times New Roman" w:eastAsia="Times New Roman" w:hAnsi="Times New Roman" w:cs="Times New Roman"/>
            <w:sz w:val="24"/>
            <w:szCs w:val="24"/>
          </w:rPr>
          <w:t xml:space="preserve"> </w:t>
        </w:r>
      </w:ins>
      <w:r w:rsidRPr="00A24363">
        <w:rPr>
          <w:rFonts w:ascii="Times New Roman" w:eastAsia="Times New Roman" w:hAnsi="Times New Roman" w:cs="Times New Roman"/>
          <w:sz w:val="24"/>
          <w:szCs w:val="24"/>
        </w:rPr>
        <w:t>the densest genotyping array available for barley and will provide high quality genome-wide marker data that can be used for genome-wide association mapping and genomic prediction. The proposed research plan for this winter DH population was previously used to successfully identify genomic variants for PHS and germination traits in the SMBB and to characterize variation in dormancy release points. Previous AMBA</w:t>
      </w:r>
      <w:ins w:id="20" w:author="Mark Earl Sorrells" w:date="2020-03-12T07:55:00Z">
        <w:r w:rsidR="003974E0">
          <w:rPr>
            <w:rFonts w:ascii="Times New Roman" w:eastAsia="Times New Roman" w:hAnsi="Times New Roman" w:cs="Times New Roman"/>
            <w:sz w:val="24"/>
            <w:szCs w:val="24"/>
          </w:rPr>
          <w:t>-</w:t>
        </w:r>
      </w:ins>
      <w:del w:id="21" w:author="Mark Earl Sorrells" w:date="2020-03-12T07:55:00Z">
        <w:r w:rsidRPr="00A24363" w:rsidDel="003974E0">
          <w:rPr>
            <w:rFonts w:ascii="Times New Roman" w:eastAsia="Times New Roman" w:hAnsi="Times New Roman" w:cs="Times New Roman"/>
            <w:sz w:val="24"/>
            <w:szCs w:val="24"/>
          </w:rPr>
          <w:delText xml:space="preserve"> </w:delText>
        </w:r>
      </w:del>
      <w:r w:rsidRPr="00A24363">
        <w:rPr>
          <w:rFonts w:ascii="Times New Roman" w:eastAsia="Times New Roman" w:hAnsi="Times New Roman" w:cs="Times New Roman"/>
          <w:sz w:val="24"/>
          <w:szCs w:val="24"/>
        </w:rPr>
        <w:t xml:space="preserve">funded research resulted in the discovery of a putative recombination between GA20ox1 and MKK3 at the </w:t>
      </w:r>
      <w:r w:rsidRPr="00A24363">
        <w:rPr>
          <w:rFonts w:ascii="Times New Roman" w:eastAsia="Times New Roman" w:hAnsi="Times New Roman" w:cs="Times New Roman"/>
          <w:i/>
          <w:sz w:val="24"/>
          <w:szCs w:val="24"/>
        </w:rPr>
        <w:t xml:space="preserve">SD2 </w:t>
      </w:r>
      <w:r w:rsidRPr="00A24363">
        <w:rPr>
          <w:rFonts w:ascii="Times New Roman" w:eastAsia="Times New Roman" w:hAnsi="Times New Roman" w:cs="Times New Roman"/>
          <w:sz w:val="24"/>
          <w:szCs w:val="24"/>
        </w:rPr>
        <w:t>locus in a single family. Both genes have been implicated in PHS and malting quality QTL mapping, and in the case of MKK3, gene cloning (Nakamura et al., 2016), but interactions between, and variants of the two genes in the same population have not been previously described. The haplotype associated with this recombination seems to confer PHS resistance, quick dormancy break and high germination rate, which may indicate high malting quality (</w:t>
      </w:r>
      <w:proofErr w:type="spellStart"/>
      <w:r w:rsidRPr="00A24363">
        <w:rPr>
          <w:rFonts w:ascii="Times New Roman" w:eastAsia="Times New Roman" w:hAnsi="Times New Roman" w:cs="Times New Roman"/>
          <w:sz w:val="24"/>
          <w:szCs w:val="24"/>
        </w:rPr>
        <w:t>Woonton</w:t>
      </w:r>
      <w:proofErr w:type="spellEnd"/>
      <w:r w:rsidRPr="00A24363">
        <w:rPr>
          <w:rFonts w:ascii="Times New Roman" w:eastAsia="Times New Roman" w:hAnsi="Times New Roman" w:cs="Times New Roman"/>
          <w:sz w:val="24"/>
          <w:szCs w:val="24"/>
        </w:rPr>
        <w:t xml:space="preserve">, Jacobsen, Sherkat, &amp; Stuart, 2005) (Figure 1). Additional phenotyping of this recombinant family may help elucidate the interaction of GA20ox1 and MKK3 variants. Adding additional germplasm to the SMBB </w:t>
      </w:r>
      <w:del w:id="22" w:author="Mark Earl Sorrells" w:date="2020-03-12T07:58:00Z">
        <w:r w:rsidRPr="00A24363" w:rsidDel="003974E0">
          <w:rPr>
            <w:rFonts w:ascii="Times New Roman" w:eastAsia="Times New Roman" w:hAnsi="Times New Roman" w:cs="Times New Roman"/>
            <w:sz w:val="24"/>
            <w:szCs w:val="24"/>
          </w:rPr>
          <w:delText>with enhanced diversity, such as</w:delText>
        </w:r>
      </w:del>
      <w:ins w:id="23" w:author="Mark Earl Sorrells" w:date="2020-03-12T07:58:00Z">
        <w:r w:rsidR="003974E0">
          <w:rPr>
            <w:rFonts w:ascii="Times New Roman" w:eastAsia="Times New Roman" w:hAnsi="Times New Roman" w:cs="Times New Roman"/>
            <w:sz w:val="24"/>
            <w:szCs w:val="24"/>
          </w:rPr>
          <w:t>and including</w:t>
        </w:r>
      </w:ins>
      <w:r w:rsidRPr="00A24363">
        <w:rPr>
          <w:rFonts w:ascii="Times New Roman" w:eastAsia="Times New Roman" w:hAnsi="Times New Roman" w:cs="Times New Roman"/>
          <w:sz w:val="24"/>
          <w:szCs w:val="24"/>
        </w:rPr>
        <w:t xml:space="preserve"> the </w:t>
      </w:r>
      <w:r w:rsidRPr="003974E0">
        <w:rPr>
          <w:rFonts w:ascii="Times New Roman" w:eastAsia="Times New Roman" w:hAnsi="Times New Roman" w:cs="Times New Roman"/>
          <w:sz w:val="24"/>
          <w:szCs w:val="24"/>
          <w:highlight w:val="yellow"/>
          <w:rPrChange w:id="24" w:author="Mark Earl Sorrells" w:date="2020-03-12T07:58:00Z">
            <w:rPr>
              <w:rFonts w:ascii="Times New Roman" w:eastAsia="Times New Roman" w:hAnsi="Times New Roman" w:cs="Times New Roman"/>
              <w:sz w:val="24"/>
              <w:szCs w:val="24"/>
            </w:rPr>
          </w:rPrChange>
        </w:rPr>
        <w:t>JIC</w:t>
      </w:r>
      <w:r w:rsidRPr="00A24363">
        <w:rPr>
          <w:rFonts w:ascii="Times New Roman" w:eastAsia="Times New Roman" w:hAnsi="Times New Roman" w:cs="Times New Roman"/>
          <w:sz w:val="24"/>
          <w:szCs w:val="24"/>
        </w:rPr>
        <w:t xml:space="preserve"> panel, </w:t>
      </w:r>
      <w:del w:id="25" w:author="Mark Earl Sorrells" w:date="2020-03-12T07:58:00Z">
        <w:r w:rsidRPr="00A24363" w:rsidDel="003974E0">
          <w:rPr>
            <w:rFonts w:ascii="Times New Roman" w:eastAsia="Times New Roman" w:hAnsi="Times New Roman" w:cs="Times New Roman"/>
            <w:sz w:val="24"/>
            <w:szCs w:val="24"/>
          </w:rPr>
          <w:delText xml:space="preserve">may </w:delText>
        </w:r>
      </w:del>
      <w:ins w:id="26" w:author="Mark Earl Sorrells" w:date="2020-03-12T07:58:00Z">
        <w:r w:rsidR="003974E0">
          <w:rPr>
            <w:rFonts w:ascii="Times New Roman" w:eastAsia="Times New Roman" w:hAnsi="Times New Roman" w:cs="Times New Roman"/>
            <w:sz w:val="24"/>
            <w:szCs w:val="24"/>
          </w:rPr>
          <w:t>will</w:t>
        </w:r>
        <w:r w:rsidR="003974E0" w:rsidRPr="00A24363">
          <w:rPr>
            <w:rFonts w:ascii="Times New Roman" w:eastAsia="Times New Roman" w:hAnsi="Times New Roman" w:cs="Times New Roman"/>
            <w:sz w:val="24"/>
            <w:szCs w:val="24"/>
          </w:rPr>
          <w:t xml:space="preserve"> </w:t>
        </w:r>
      </w:ins>
      <w:r w:rsidRPr="00A24363">
        <w:rPr>
          <w:rFonts w:ascii="Times New Roman" w:eastAsia="Times New Roman" w:hAnsi="Times New Roman" w:cs="Times New Roman"/>
          <w:sz w:val="24"/>
          <w:szCs w:val="24"/>
        </w:rPr>
        <w:t>improve mapping and understanding of previously described and novel genomic regions associated with PHS, grain dormancy, grain germination and malting quality.</w:t>
      </w:r>
    </w:p>
    <w:p w14:paraId="51169887" w14:textId="38F90A3D" w:rsidR="00EF328D" w:rsidRPr="00A24363"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sz w:val="24"/>
          <w:szCs w:val="24"/>
        </w:rPr>
        <w:t xml:space="preserve">In total there are 510 winter/facultative lines and 527 spring lines that will be measured for germination traits. Accounting for replication and experimental design, in total across the winter and spring lines there will be over 4400 germination assays that will be performed at each time point. Performing assays for germination traits is a labor-intensive process involving the manual counting of thousands of barley kernels. In the initial phenotyping of the spring lines during the 2019-2020 experiment over 550,000 kernels were counted by hand. The estimated time for the proposed thirty kernel assay, accounting for the multiple days that each plate must be measured, is 20 plates/hour/person. The necessary pre/post-processing time (harvest, threshing, counting, plate preparation, clean-up and washing) is about 5 plots/hour/person. Along with the germination traits, PHS is also a labor-intensive phenotype, involving the harvest of lines </w:t>
      </w:r>
      <w:del w:id="27" w:author="Mark Earl Sorrells" w:date="2020-03-12T08:00:00Z">
        <w:r w:rsidRPr="00A24363" w:rsidDel="00431468">
          <w:rPr>
            <w:rFonts w:ascii="Times New Roman" w:eastAsia="Times New Roman" w:hAnsi="Times New Roman" w:cs="Times New Roman"/>
            <w:sz w:val="24"/>
            <w:szCs w:val="24"/>
          </w:rPr>
          <w:delText>just after</w:delText>
        </w:r>
      </w:del>
      <w:ins w:id="28" w:author="Mark Earl Sorrells" w:date="2020-03-12T08:00:00Z">
        <w:r w:rsidR="00431468">
          <w:rPr>
            <w:rFonts w:ascii="Times New Roman" w:eastAsia="Times New Roman" w:hAnsi="Times New Roman" w:cs="Times New Roman"/>
            <w:sz w:val="24"/>
            <w:szCs w:val="24"/>
          </w:rPr>
          <w:t>at</w:t>
        </w:r>
      </w:ins>
      <w:r w:rsidRPr="00A24363">
        <w:rPr>
          <w:rFonts w:ascii="Times New Roman" w:eastAsia="Times New Roman" w:hAnsi="Times New Roman" w:cs="Times New Roman"/>
          <w:sz w:val="24"/>
          <w:szCs w:val="24"/>
        </w:rPr>
        <w:t xml:space="preserve"> PM and then manual scoring for visible sprout damage after a greenhouse mist test. There will be about 2200 PHS assays performed at a rate of 15 assays/hour/person, accounting for spike harvest, greenhouse mist tray setup, and scoring. In total the amount of labor required for the measurement of all phenotypes is estimated at 4400*3/20+1030/5+2200/15 ~ 1000hours of labor. About 200 hours of labor is expected to be supplied by the Cornell Small Grains program summer help and about 400 hours of labor will be contributed by graduate students, leaving a deficit of 400 hours of labor at $13/hour.</w:t>
      </w:r>
    </w:p>
    <w:p w14:paraId="6AE6551F" w14:textId="77777777" w:rsidR="00EF328D" w:rsidRPr="00A24363"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b/>
          <w:sz w:val="24"/>
          <w:szCs w:val="24"/>
          <w:u w:val="single"/>
        </w:rPr>
        <w:t>Experimental Plan</w:t>
      </w:r>
      <w:r w:rsidRPr="00A24363">
        <w:rPr>
          <w:rFonts w:ascii="Times New Roman" w:eastAsia="Times New Roman" w:hAnsi="Times New Roman" w:cs="Times New Roman"/>
          <w:sz w:val="24"/>
          <w:szCs w:val="24"/>
        </w:rPr>
        <w:t xml:space="preserve"> </w:t>
      </w:r>
    </w:p>
    <w:p w14:paraId="215C7D8D" w14:textId="77777777" w:rsidR="00EF328D" w:rsidRPr="00A24363" w:rsidRDefault="00A24363" w:rsidP="00A24363">
      <w:pPr>
        <w:spacing w:before="140" w:line="240" w:lineRule="auto"/>
        <w:rPr>
          <w:rFonts w:ascii="Times New Roman" w:eastAsia="Times New Roman" w:hAnsi="Times New Roman" w:cs="Times New Roman"/>
          <w:b/>
          <w:sz w:val="24"/>
          <w:szCs w:val="24"/>
        </w:rPr>
      </w:pPr>
      <w:r w:rsidRPr="00A24363">
        <w:rPr>
          <w:rFonts w:ascii="Times New Roman" w:eastAsia="Times New Roman" w:hAnsi="Times New Roman" w:cs="Times New Roman"/>
          <w:b/>
          <w:sz w:val="24"/>
          <w:szCs w:val="24"/>
        </w:rPr>
        <w:t>Winter/Facultative Barley Testing</w:t>
      </w:r>
    </w:p>
    <w:p w14:paraId="7449444A" w14:textId="450A89BF" w:rsidR="00EF328D" w:rsidRPr="00A24363"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sz w:val="24"/>
          <w:szCs w:val="24"/>
        </w:rPr>
        <w:t>We will test a winter/facultative malting barley DH population (n=510) produced by the Oregon State University barley DH lab. This research will add value to the AMBA</w:t>
      </w:r>
      <w:ins w:id="29" w:author="Mark Earl Sorrells" w:date="2020-03-12T08:02:00Z">
        <w:r w:rsidR="00431468">
          <w:rPr>
            <w:rFonts w:ascii="Times New Roman" w:eastAsia="Times New Roman" w:hAnsi="Times New Roman" w:cs="Times New Roman"/>
            <w:sz w:val="24"/>
            <w:szCs w:val="24"/>
          </w:rPr>
          <w:t>-</w:t>
        </w:r>
      </w:ins>
      <w:del w:id="30" w:author="Mark Earl Sorrells" w:date="2020-03-12T08:02:00Z">
        <w:r w:rsidRPr="00A24363" w:rsidDel="00431468">
          <w:rPr>
            <w:rFonts w:ascii="Times New Roman" w:eastAsia="Times New Roman" w:hAnsi="Times New Roman" w:cs="Times New Roman"/>
            <w:sz w:val="24"/>
            <w:szCs w:val="24"/>
          </w:rPr>
          <w:delText xml:space="preserve"> </w:delText>
        </w:r>
      </w:del>
      <w:r w:rsidRPr="00A24363">
        <w:rPr>
          <w:rFonts w:ascii="Times New Roman" w:eastAsia="Times New Roman" w:hAnsi="Times New Roman" w:cs="Times New Roman"/>
          <w:sz w:val="24"/>
          <w:szCs w:val="24"/>
        </w:rPr>
        <w:t xml:space="preserve">funded DH laboratory work and collaborative evaluation of germplasm from Oregon State University. Consequently, this project will result in value-added germplasm for many barley researchers. PHS at PM and germination traits will be measured over three timepoints: 5 days post PM (same time point PM as the PHS test), 45 days post PM, and 100 days post PM. See the </w:t>
      </w:r>
      <w:r w:rsidRPr="00A24363">
        <w:rPr>
          <w:rFonts w:ascii="Times New Roman" w:eastAsia="Times New Roman" w:hAnsi="Times New Roman" w:cs="Times New Roman"/>
          <w:b/>
          <w:sz w:val="24"/>
          <w:szCs w:val="24"/>
        </w:rPr>
        <w:t xml:space="preserve">Methods </w:t>
      </w:r>
      <w:r w:rsidRPr="00A24363">
        <w:rPr>
          <w:rFonts w:ascii="Times New Roman" w:eastAsia="Times New Roman" w:hAnsi="Times New Roman" w:cs="Times New Roman"/>
          <w:sz w:val="24"/>
          <w:szCs w:val="24"/>
        </w:rPr>
        <w:t xml:space="preserve">section for the measurement protocol of these traits. In addition to the phenotypes addressed by this project, winter hardiness, plant height, heading date, grain protein, and scald and powdery mildew resistance phenotypes will be collected on the DH population. These data will be useful in genetic mapping and genomic prediction and will support continued collaboration between Oregon State, Cornell, and other winter malting barley research programs. Genotyping will be completed at the USDA ARS Small Grains Genotyping Lab in Fargo, ND with the 50k barley Illumina Infinium iSelect genotyping array. This array generates up to 42,000 marker data points and provides a powerful genomic resource for the malting barley breeding community </w:t>
      </w:r>
    </w:p>
    <w:p w14:paraId="39CDC252" w14:textId="65BB6B0B" w:rsidR="00EF328D" w:rsidRPr="00A24363"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sz w:val="24"/>
          <w:szCs w:val="24"/>
        </w:rPr>
        <w:t>The DH lines have been planted</w:t>
      </w:r>
      <w:ins w:id="31" w:author="Mark Earl Sorrells" w:date="2020-03-12T08:03:00Z">
        <w:r w:rsidR="00431468">
          <w:rPr>
            <w:rFonts w:ascii="Times New Roman" w:eastAsia="Times New Roman" w:hAnsi="Times New Roman" w:cs="Times New Roman"/>
            <w:sz w:val="24"/>
            <w:szCs w:val="24"/>
          </w:rPr>
          <w:t xml:space="preserve"> </w:t>
        </w:r>
      </w:ins>
      <w:ins w:id="32" w:author="Mark Earl Sorrells" w:date="2020-03-12T08:04:00Z">
        <w:r w:rsidR="00431468">
          <w:rPr>
            <w:rFonts w:ascii="Times New Roman" w:eastAsia="Times New Roman" w:hAnsi="Times New Roman" w:cs="Times New Roman"/>
            <w:sz w:val="24"/>
            <w:szCs w:val="24"/>
          </w:rPr>
          <w:t>in fall 2019</w:t>
        </w:r>
      </w:ins>
      <w:r w:rsidRPr="00A24363">
        <w:rPr>
          <w:rFonts w:ascii="Times New Roman" w:eastAsia="Times New Roman" w:hAnsi="Times New Roman" w:cs="Times New Roman"/>
          <w:sz w:val="24"/>
          <w:szCs w:val="24"/>
        </w:rPr>
        <w:t xml:space="preserve"> at two locations in Ithaca, NY, one with the complete set of DH lines (510), and second location with a reduced number (453) due to limited seed quantities. Lines were planted in </w:t>
      </w:r>
      <w:proofErr w:type="spellStart"/>
      <w:r w:rsidRPr="00A24363">
        <w:rPr>
          <w:rFonts w:ascii="Times New Roman" w:eastAsia="Times New Roman" w:hAnsi="Times New Roman" w:cs="Times New Roman"/>
          <w:sz w:val="24"/>
          <w:szCs w:val="24"/>
        </w:rPr>
        <w:t>unreplicated</w:t>
      </w:r>
      <w:proofErr w:type="spellEnd"/>
      <w:r w:rsidRPr="00A24363">
        <w:rPr>
          <w:rFonts w:ascii="Times New Roman" w:eastAsia="Times New Roman" w:hAnsi="Times New Roman" w:cs="Times New Roman"/>
          <w:sz w:val="24"/>
          <w:szCs w:val="24"/>
        </w:rPr>
        <w:t xml:space="preserve"> single row plots with two sets of checks every 50 plots. The first set of checks are the parental lines and the second set includes Erie wheat as a wheat winterkill check and Charles, a disease susceptibility check with high malting quality. The common parent of the winter DH population, DH130910, was developed by Oregon State University and was chosen for its adaptation to New York growing conditions, agronomic characteristics, malting quality, and facultative growth habit. DH130910 has been approved for release by Oregon State University. Four parents, KWS Scala, Flavia, </w:t>
      </w:r>
      <w:proofErr w:type="spellStart"/>
      <w:r w:rsidRPr="00A24363">
        <w:rPr>
          <w:rFonts w:ascii="Times New Roman" w:eastAsia="Times New Roman" w:hAnsi="Times New Roman" w:cs="Times New Roman"/>
          <w:sz w:val="24"/>
          <w:szCs w:val="24"/>
        </w:rPr>
        <w:t>Wintmalt</w:t>
      </w:r>
      <w:proofErr w:type="spellEnd"/>
      <w:r w:rsidRPr="00A24363">
        <w:rPr>
          <w:rFonts w:ascii="Times New Roman" w:eastAsia="Times New Roman" w:hAnsi="Times New Roman" w:cs="Times New Roman"/>
          <w:sz w:val="24"/>
          <w:szCs w:val="24"/>
        </w:rPr>
        <w:t xml:space="preserve"> and SY Tepee, were selected based on adaptation to New York growing conditions, agronomic performance and good malting quality. Some lines may incur winter injury but relatively small amounts of grain are needed for germination assays. Table 1 presents a summary of agronomic and malting quality data for the parent lines, as well as AMBA recommended varieties Charles and Endeavor.</w:t>
      </w:r>
    </w:p>
    <w:p w14:paraId="25A48BF2" w14:textId="77777777" w:rsidR="00EF328D" w:rsidRPr="00A24363"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sz w:val="24"/>
          <w:szCs w:val="24"/>
        </w:rPr>
        <w:t xml:space="preserve"> </w:t>
      </w:r>
    </w:p>
    <w:p w14:paraId="349999AF" w14:textId="77777777" w:rsidR="00EF328D" w:rsidRPr="00A24363" w:rsidRDefault="00A24363" w:rsidP="00A24363">
      <w:pPr>
        <w:spacing w:before="140" w:line="240" w:lineRule="auto"/>
        <w:rPr>
          <w:rFonts w:ascii="Times New Roman" w:eastAsia="Times New Roman" w:hAnsi="Times New Roman" w:cs="Times New Roman"/>
          <w:b/>
          <w:sz w:val="24"/>
          <w:szCs w:val="24"/>
        </w:rPr>
      </w:pPr>
      <w:r w:rsidRPr="00A24363">
        <w:rPr>
          <w:rFonts w:ascii="Times New Roman" w:eastAsia="Times New Roman" w:hAnsi="Times New Roman" w:cs="Times New Roman"/>
          <w:b/>
          <w:sz w:val="24"/>
          <w:szCs w:val="24"/>
        </w:rPr>
        <w:t>Spring Barley Testing</w:t>
      </w:r>
    </w:p>
    <w:p w14:paraId="03A98F17" w14:textId="0A5F9252" w:rsidR="00EF328D" w:rsidRPr="00A24363"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sz w:val="24"/>
          <w:szCs w:val="24"/>
        </w:rPr>
        <w:t xml:space="preserve">For the spring lines a continuation of previously funded experiments performed from the fall of 2019 to the spring of 2020 is proposed. The SMBB (n=416), a set of European landraces compiled by the JIC (n=83), and a group of </w:t>
      </w:r>
      <w:proofErr w:type="spellStart"/>
      <w:r w:rsidRPr="00A24363">
        <w:rPr>
          <w:rFonts w:ascii="Times New Roman" w:eastAsia="Times New Roman" w:hAnsi="Times New Roman" w:cs="Times New Roman"/>
          <w:sz w:val="24"/>
          <w:szCs w:val="24"/>
        </w:rPr>
        <w:t>hulless</w:t>
      </w:r>
      <w:proofErr w:type="spellEnd"/>
      <w:r w:rsidRPr="00A24363">
        <w:rPr>
          <w:rFonts w:ascii="Times New Roman" w:eastAsia="Times New Roman" w:hAnsi="Times New Roman" w:cs="Times New Roman"/>
          <w:sz w:val="24"/>
          <w:szCs w:val="24"/>
        </w:rPr>
        <w:t xml:space="preserve"> (naked) barley lines (n=20) will be planted in single-row plots in two locations using an augmented block design and </w:t>
      </w:r>
      <w:proofErr w:type="spellStart"/>
      <w:r w:rsidRPr="00A24363">
        <w:rPr>
          <w:rFonts w:ascii="Times New Roman" w:eastAsia="Times New Roman" w:hAnsi="Times New Roman" w:cs="Times New Roman"/>
          <w:sz w:val="24"/>
          <w:szCs w:val="24"/>
        </w:rPr>
        <w:t>phenotyped</w:t>
      </w:r>
      <w:proofErr w:type="spellEnd"/>
      <w:r w:rsidRPr="00A24363">
        <w:rPr>
          <w:rFonts w:ascii="Times New Roman" w:eastAsia="Times New Roman" w:hAnsi="Times New Roman" w:cs="Times New Roman"/>
          <w:sz w:val="24"/>
          <w:szCs w:val="24"/>
        </w:rPr>
        <w:t xml:space="preserve"> for PHS at PM and germination traits over three timepoints: 5 days post PM (same time point post PM as the PHS test), 45 days post PM, and 100 days post PM. See </w:t>
      </w:r>
      <w:r w:rsidRPr="00A24363">
        <w:rPr>
          <w:rFonts w:ascii="Times New Roman" w:eastAsia="Times New Roman" w:hAnsi="Times New Roman" w:cs="Times New Roman"/>
          <w:b/>
          <w:sz w:val="24"/>
          <w:szCs w:val="24"/>
        </w:rPr>
        <w:t>Methods</w:t>
      </w:r>
      <w:r w:rsidRPr="00A24363">
        <w:rPr>
          <w:rFonts w:ascii="Times New Roman" w:eastAsia="Times New Roman" w:hAnsi="Times New Roman" w:cs="Times New Roman"/>
          <w:sz w:val="24"/>
          <w:szCs w:val="24"/>
        </w:rPr>
        <w:t xml:space="preserve"> for measurement protocol for these traits.  The SMBB lines originated from a connected half-sib design with seven varieties (Bentley, Conlon, Craft, KWS </w:t>
      </w:r>
      <w:proofErr w:type="spellStart"/>
      <w:r w:rsidRPr="00A24363">
        <w:rPr>
          <w:rFonts w:ascii="Times New Roman" w:eastAsia="Times New Roman" w:hAnsi="Times New Roman" w:cs="Times New Roman"/>
          <w:sz w:val="24"/>
          <w:szCs w:val="24"/>
        </w:rPr>
        <w:t>Tinka</w:t>
      </w:r>
      <w:proofErr w:type="spellEnd"/>
      <w:r w:rsidRPr="00A24363">
        <w:rPr>
          <w:rFonts w:ascii="Times New Roman" w:eastAsia="Times New Roman" w:hAnsi="Times New Roman" w:cs="Times New Roman"/>
          <w:sz w:val="24"/>
          <w:szCs w:val="24"/>
        </w:rPr>
        <w:t xml:space="preserve">, ND Genesis, </w:t>
      </w:r>
      <w:proofErr w:type="spellStart"/>
      <w:r w:rsidRPr="00A24363">
        <w:rPr>
          <w:rFonts w:ascii="Times New Roman" w:eastAsia="Times New Roman" w:hAnsi="Times New Roman" w:cs="Times New Roman"/>
          <w:sz w:val="24"/>
          <w:szCs w:val="24"/>
        </w:rPr>
        <w:t>Newdale</w:t>
      </w:r>
      <w:proofErr w:type="spellEnd"/>
      <w:r w:rsidRPr="00A24363">
        <w:rPr>
          <w:rFonts w:ascii="Times New Roman" w:eastAsia="Times New Roman" w:hAnsi="Times New Roman" w:cs="Times New Roman"/>
          <w:sz w:val="24"/>
          <w:szCs w:val="24"/>
        </w:rPr>
        <w:t xml:space="preserve">, and Pinnacle) crossed to a common female parent, AAC Synergy, for the purpose of selecting a Northeastern adapted spring malting barley (Sweeney, </w:t>
      </w:r>
      <w:proofErr w:type="spellStart"/>
      <w:r w:rsidRPr="00A24363">
        <w:rPr>
          <w:rFonts w:ascii="Times New Roman" w:eastAsia="Times New Roman" w:hAnsi="Times New Roman" w:cs="Times New Roman"/>
          <w:sz w:val="24"/>
          <w:szCs w:val="24"/>
        </w:rPr>
        <w:t>Rutkoski</w:t>
      </w:r>
      <w:proofErr w:type="spellEnd"/>
      <w:r w:rsidRPr="00A24363">
        <w:rPr>
          <w:rFonts w:ascii="Times New Roman" w:eastAsia="Times New Roman" w:hAnsi="Times New Roman" w:cs="Times New Roman"/>
          <w:sz w:val="24"/>
          <w:szCs w:val="24"/>
        </w:rPr>
        <w:t xml:space="preserve">, Bergstrom, &amp; Sorrells, 2020). The </w:t>
      </w:r>
      <w:r w:rsidRPr="00A24363">
        <w:rPr>
          <w:rFonts w:ascii="Times New Roman" w:eastAsia="Times New Roman" w:hAnsi="Times New Roman" w:cs="Times New Roman"/>
          <w:i/>
          <w:sz w:val="24"/>
          <w:szCs w:val="24"/>
        </w:rPr>
        <w:t xml:space="preserve">SD2 </w:t>
      </w:r>
      <w:r w:rsidRPr="00A24363">
        <w:rPr>
          <w:rFonts w:ascii="Times New Roman" w:eastAsia="Times New Roman" w:hAnsi="Times New Roman" w:cs="Times New Roman"/>
          <w:sz w:val="24"/>
          <w:szCs w:val="24"/>
        </w:rPr>
        <w:t xml:space="preserve">recombinant family, AAC Synergy/Conlon, will be more extensively </w:t>
      </w:r>
      <w:proofErr w:type="spellStart"/>
      <w:r w:rsidRPr="00A24363">
        <w:rPr>
          <w:rFonts w:ascii="Times New Roman" w:eastAsia="Times New Roman" w:hAnsi="Times New Roman" w:cs="Times New Roman"/>
          <w:sz w:val="24"/>
          <w:szCs w:val="24"/>
        </w:rPr>
        <w:t>phenotyped</w:t>
      </w:r>
      <w:proofErr w:type="spellEnd"/>
      <w:r w:rsidRPr="00A24363">
        <w:rPr>
          <w:rFonts w:ascii="Times New Roman" w:eastAsia="Times New Roman" w:hAnsi="Times New Roman" w:cs="Times New Roman"/>
          <w:sz w:val="24"/>
          <w:szCs w:val="24"/>
        </w:rPr>
        <w:t xml:space="preserve"> using replicated plots. The European landraces were initially compiled by the JIC to look for natural variation for </w:t>
      </w:r>
      <w:r w:rsidRPr="00A24363">
        <w:rPr>
          <w:rFonts w:ascii="Times New Roman" w:eastAsia="Times New Roman" w:hAnsi="Times New Roman" w:cs="Times New Roman"/>
          <w:i/>
          <w:sz w:val="24"/>
          <w:szCs w:val="24"/>
        </w:rPr>
        <w:t xml:space="preserve">Fusarium </w:t>
      </w:r>
      <w:r w:rsidRPr="00A24363">
        <w:rPr>
          <w:rFonts w:ascii="Times New Roman" w:eastAsia="Times New Roman" w:hAnsi="Times New Roman" w:cs="Times New Roman"/>
          <w:sz w:val="24"/>
          <w:szCs w:val="24"/>
        </w:rPr>
        <w:t xml:space="preserve">head blight resistance in heritage barley but were </w:t>
      </w:r>
      <w:proofErr w:type="spellStart"/>
      <w:r w:rsidRPr="00A24363">
        <w:rPr>
          <w:rFonts w:ascii="Times New Roman" w:eastAsia="Times New Roman" w:hAnsi="Times New Roman" w:cs="Times New Roman"/>
          <w:sz w:val="24"/>
          <w:szCs w:val="24"/>
        </w:rPr>
        <w:t>phenotyped</w:t>
      </w:r>
      <w:proofErr w:type="spellEnd"/>
      <w:r w:rsidRPr="00A24363">
        <w:rPr>
          <w:rFonts w:ascii="Times New Roman" w:eastAsia="Times New Roman" w:hAnsi="Times New Roman" w:cs="Times New Roman"/>
          <w:sz w:val="24"/>
          <w:szCs w:val="24"/>
        </w:rPr>
        <w:t xml:space="preserve"> for PHS at Cornell in 2019 and showed a wide range of PHS resistance (Figure 2). These lines have already been genotyped with the 50K array. The inclusion of the </w:t>
      </w:r>
      <w:r w:rsidRPr="00431468">
        <w:rPr>
          <w:rFonts w:ascii="Times New Roman" w:eastAsia="Times New Roman" w:hAnsi="Times New Roman" w:cs="Times New Roman"/>
          <w:sz w:val="24"/>
          <w:szCs w:val="24"/>
          <w:highlight w:val="yellow"/>
          <w:rPrChange w:id="33" w:author="Mark Earl Sorrells" w:date="2020-03-12T08:07:00Z">
            <w:rPr>
              <w:rFonts w:ascii="Times New Roman" w:eastAsia="Times New Roman" w:hAnsi="Times New Roman" w:cs="Times New Roman"/>
              <w:sz w:val="24"/>
              <w:szCs w:val="24"/>
            </w:rPr>
          </w:rPrChange>
        </w:rPr>
        <w:t>JIC</w:t>
      </w:r>
      <w:r w:rsidRPr="00A24363">
        <w:rPr>
          <w:rFonts w:ascii="Times New Roman" w:eastAsia="Times New Roman" w:hAnsi="Times New Roman" w:cs="Times New Roman"/>
          <w:sz w:val="24"/>
          <w:szCs w:val="24"/>
        </w:rPr>
        <w:t xml:space="preserve"> lines and the locally adapted naked barleys </w:t>
      </w:r>
      <w:del w:id="34" w:author="Mark Earl Sorrells" w:date="2020-03-12T08:07:00Z">
        <w:r w:rsidRPr="00A24363" w:rsidDel="00431468">
          <w:rPr>
            <w:rFonts w:ascii="Times New Roman" w:eastAsia="Times New Roman" w:hAnsi="Times New Roman" w:cs="Times New Roman"/>
            <w:sz w:val="24"/>
            <w:szCs w:val="24"/>
          </w:rPr>
          <w:delText xml:space="preserve">should </w:delText>
        </w:r>
      </w:del>
      <w:ins w:id="35" w:author="Mark Earl Sorrells" w:date="2020-03-12T08:07:00Z">
        <w:r w:rsidR="00431468">
          <w:rPr>
            <w:rFonts w:ascii="Times New Roman" w:eastAsia="Times New Roman" w:hAnsi="Times New Roman" w:cs="Times New Roman"/>
            <w:sz w:val="24"/>
            <w:szCs w:val="24"/>
          </w:rPr>
          <w:t>will</w:t>
        </w:r>
        <w:r w:rsidR="00431468" w:rsidRPr="00A24363">
          <w:rPr>
            <w:rFonts w:ascii="Times New Roman" w:eastAsia="Times New Roman" w:hAnsi="Times New Roman" w:cs="Times New Roman"/>
            <w:sz w:val="24"/>
            <w:szCs w:val="24"/>
          </w:rPr>
          <w:t xml:space="preserve"> </w:t>
        </w:r>
      </w:ins>
      <w:r w:rsidRPr="00A24363">
        <w:rPr>
          <w:rFonts w:ascii="Times New Roman" w:eastAsia="Times New Roman" w:hAnsi="Times New Roman" w:cs="Times New Roman"/>
          <w:sz w:val="24"/>
          <w:szCs w:val="24"/>
        </w:rPr>
        <w:t>allow for an expanded inference space, leading to the discovery of new marker trait associations, along with novel alleles for the implicated genes of interest.</w:t>
      </w:r>
    </w:p>
    <w:p w14:paraId="1AE327E5" w14:textId="77777777" w:rsidR="00EF328D" w:rsidRPr="00A24363"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sz w:val="24"/>
          <w:szCs w:val="24"/>
        </w:rPr>
        <w:t xml:space="preserve"> </w:t>
      </w:r>
    </w:p>
    <w:p w14:paraId="177E3B0F" w14:textId="77777777" w:rsidR="00EF328D" w:rsidRPr="00A24363" w:rsidRDefault="00A24363" w:rsidP="00A24363">
      <w:pPr>
        <w:spacing w:before="140" w:line="240" w:lineRule="auto"/>
        <w:rPr>
          <w:rFonts w:ascii="Times New Roman" w:eastAsia="Times New Roman" w:hAnsi="Times New Roman" w:cs="Times New Roman"/>
          <w:b/>
          <w:sz w:val="24"/>
          <w:szCs w:val="24"/>
        </w:rPr>
      </w:pPr>
      <w:r w:rsidRPr="00A24363">
        <w:rPr>
          <w:rFonts w:ascii="Times New Roman" w:eastAsia="Times New Roman" w:hAnsi="Times New Roman" w:cs="Times New Roman"/>
          <w:b/>
          <w:sz w:val="24"/>
          <w:szCs w:val="24"/>
        </w:rPr>
        <w:t>Methods</w:t>
      </w:r>
    </w:p>
    <w:p w14:paraId="60AC7122" w14:textId="08E3DCA6" w:rsidR="00EF328D" w:rsidRPr="00A24363"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sz w:val="24"/>
          <w:szCs w:val="24"/>
        </w:rPr>
        <w:t xml:space="preserve"> PHS will be measured by harvesting five spikes per plot at PM, after-ripening for four days </w:t>
      </w:r>
      <w:ins w:id="36" w:author="Mark Earl Sorrells" w:date="2020-03-12T08:08:00Z">
        <w:r w:rsidR="00431468">
          <w:rPr>
            <w:rFonts w:ascii="Times New Roman" w:eastAsia="Times New Roman" w:hAnsi="Times New Roman" w:cs="Times New Roman"/>
            <w:sz w:val="24"/>
            <w:szCs w:val="24"/>
          </w:rPr>
          <w:t>for winter lines and</w:t>
        </w:r>
      </w:ins>
      <w:ins w:id="37" w:author="Mark Earl Sorrells" w:date="2020-03-12T08:09:00Z">
        <w:r w:rsidR="00431468">
          <w:rPr>
            <w:rFonts w:ascii="Times New Roman" w:eastAsia="Times New Roman" w:hAnsi="Times New Roman" w:cs="Times New Roman"/>
            <w:sz w:val="24"/>
            <w:szCs w:val="24"/>
          </w:rPr>
          <w:t xml:space="preserve"> </w:t>
        </w:r>
      </w:ins>
      <w:del w:id="38" w:author="Mark Earl Sorrells" w:date="2020-03-12T08:08:00Z">
        <w:r w:rsidRPr="00A24363" w:rsidDel="00431468">
          <w:rPr>
            <w:rFonts w:ascii="Times New Roman" w:eastAsia="Times New Roman" w:hAnsi="Times New Roman" w:cs="Times New Roman"/>
            <w:sz w:val="24"/>
            <w:szCs w:val="24"/>
          </w:rPr>
          <w:delText>(</w:delText>
        </w:r>
      </w:del>
      <w:r w:rsidRPr="00A24363">
        <w:rPr>
          <w:rFonts w:ascii="Times New Roman" w:eastAsia="Times New Roman" w:hAnsi="Times New Roman" w:cs="Times New Roman"/>
          <w:sz w:val="24"/>
          <w:szCs w:val="24"/>
        </w:rPr>
        <w:t>three days for spring lines</w:t>
      </w:r>
      <w:del w:id="39" w:author="Mark Earl Sorrells" w:date="2020-03-12T08:09:00Z">
        <w:r w:rsidRPr="00A24363" w:rsidDel="00431468">
          <w:rPr>
            <w:rFonts w:ascii="Times New Roman" w:eastAsia="Times New Roman" w:hAnsi="Times New Roman" w:cs="Times New Roman"/>
            <w:sz w:val="24"/>
            <w:szCs w:val="24"/>
          </w:rPr>
          <w:delText>)</w:delText>
        </w:r>
      </w:del>
      <w:r w:rsidRPr="00A24363">
        <w:rPr>
          <w:rFonts w:ascii="Times New Roman" w:eastAsia="Times New Roman" w:hAnsi="Times New Roman" w:cs="Times New Roman"/>
          <w:sz w:val="24"/>
          <w:szCs w:val="24"/>
        </w:rPr>
        <w:t>, placing them in a greenhouse mist chamber for three days, and scoring PHS on a 0 to 9 scale.  Twenty-five to 30 additional spikes will be sampled from each plot two days after 50% of the plot reaches PM for use in germination tests. These spikes will be dried for 48 hours before being hand or machine threshed and frozen at -20 C. Once all plots are harvested, grain will be removed from the freezer at least 24 hours prior to starting germination assays and stored at ambient lab temperature and humidity for the duration of the experiment. Germination traits will be measured using the American Society of Brewing Chemists (ASBC) method (</w:t>
      </w:r>
      <w:r w:rsidRPr="00DD1047">
        <w:rPr>
          <w:rFonts w:ascii="Times New Roman" w:eastAsia="Times New Roman" w:hAnsi="Times New Roman" w:cs="Times New Roman"/>
          <w:sz w:val="24"/>
          <w:szCs w:val="24"/>
          <w:highlight w:val="yellow"/>
          <w:rPrChange w:id="40" w:author="Mark Earl Sorrells" w:date="2020-03-12T08:10:00Z">
            <w:rPr>
              <w:rFonts w:ascii="Times New Roman" w:eastAsia="Times New Roman" w:hAnsi="Times New Roman" w:cs="Times New Roman"/>
              <w:sz w:val="24"/>
              <w:szCs w:val="24"/>
            </w:rPr>
          </w:rPrChange>
        </w:rPr>
        <w:t>cite</w:t>
      </w:r>
      <w:r w:rsidRPr="00A24363">
        <w:rPr>
          <w:rFonts w:ascii="Times New Roman" w:eastAsia="Times New Roman" w:hAnsi="Times New Roman" w:cs="Times New Roman"/>
          <w:sz w:val="24"/>
          <w:szCs w:val="24"/>
        </w:rPr>
        <w:t>) for GE with the only modification being the use of 30 kernels instead of 100 kernels. Germination index will be calculated as:</w:t>
      </w:r>
    </w:p>
    <w:p w14:paraId="527D1884" w14:textId="77777777" w:rsidR="00EF328D" w:rsidRPr="00A24363" w:rsidRDefault="00A24363" w:rsidP="00A24363">
      <w:pPr>
        <w:spacing w:before="140" w:line="24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GI =10×(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24</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48</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72</m:t>
              </m:r>
            </m:sub>
          </m:sSub>
          <m:r>
            <w:rPr>
              <w:rFonts w:ascii="Cambria Math" w:eastAsia="Times New Roman" w:hAnsi="Cambria Math" w:cs="Times New Roman"/>
              <w:sz w:val="24"/>
              <w:szCs w:val="24"/>
            </w:rPr>
            <m:t>)/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24</m:t>
              </m:r>
            </m:sub>
          </m:sSub>
          <m:r>
            <w:rPr>
              <w:rFonts w:ascii="Cambria Math" w:eastAsia="Times New Roman" w:hAnsi="Cambria Math" w:cs="Times New Roman"/>
              <w:sz w:val="24"/>
              <w:szCs w:val="24"/>
            </w:rPr>
            <m:t>+2×</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48</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3×N</m:t>
              </m:r>
            </m:e>
            <m:sub>
              <m:r>
                <w:rPr>
                  <w:rFonts w:ascii="Cambria Math" w:eastAsia="Times New Roman" w:hAnsi="Cambria Math" w:cs="Times New Roman"/>
                  <w:sz w:val="24"/>
                  <w:szCs w:val="24"/>
                </w:rPr>
                <m:t>72</m:t>
              </m:r>
            </m:sub>
          </m:sSub>
          <m:r>
            <w:rPr>
              <w:rFonts w:ascii="Cambria Math" w:eastAsia="Times New Roman" w:hAnsi="Cambria Math" w:cs="Times New Roman"/>
              <w:sz w:val="24"/>
              <w:szCs w:val="24"/>
            </w:rPr>
            <m:t>)</m:t>
          </m:r>
        </m:oMath>
      </m:oMathPara>
    </w:p>
    <w:p w14:paraId="242260C3" w14:textId="77777777" w:rsidR="00EF328D" w:rsidRPr="00A24363"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sz w:val="24"/>
          <w:szCs w:val="24"/>
        </w:rPr>
        <w:t xml:space="preserve">where N24, N48, and N72 are the number of germinated kernels at 24, 48, and 72 hours after the start of the assay. For analysis, GI may be scaled by GE to account for low germination. This was calculated in previous work as </w:t>
      </w:r>
      <m:oMath>
        <m:r>
          <w:rPr>
            <w:rFonts w:ascii="Cambria Math" w:eastAsia="Times New Roman" w:hAnsi="Cambria Math" w:cs="Times New Roman"/>
            <w:sz w:val="24"/>
            <w:szCs w:val="24"/>
          </w:rPr>
          <m:t>Scaled GI = GI×GE</m:t>
        </m:r>
      </m:oMath>
      <w:r w:rsidRPr="00A24363">
        <w:rPr>
          <w:rFonts w:ascii="Times New Roman" w:eastAsia="Times New Roman" w:hAnsi="Times New Roman" w:cs="Times New Roman"/>
          <w:sz w:val="24"/>
          <w:szCs w:val="24"/>
        </w:rPr>
        <w:t>, where GE is the germination percentage.</w:t>
      </w:r>
    </w:p>
    <w:p w14:paraId="55E6E664" w14:textId="77777777" w:rsidR="00EF328D" w:rsidRPr="00A24363"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sz w:val="24"/>
          <w:szCs w:val="24"/>
        </w:rPr>
        <w:t xml:space="preserve"> </w:t>
      </w:r>
    </w:p>
    <w:p w14:paraId="16216418" w14:textId="77777777" w:rsidR="00EF328D" w:rsidRPr="00A24363" w:rsidRDefault="00A24363" w:rsidP="00A24363">
      <w:pPr>
        <w:spacing w:before="140" w:line="240" w:lineRule="auto"/>
        <w:rPr>
          <w:rFonts w:ascii="Times New Roman" w:eastAsia="Times New Roman" w:hAnsi="Times New Roman" w:cs="Times New Roman"/>
          <w:b/>
          <w:sz w:val="24"/>
          <w:szCs w:val="24"/>
          <w:u w:val="single"/>
        </w:rPr>
      </w:pPr>
      <w:r w:rsidRPr="00A24363">
        <w:rPr>
          <w:rFonts w:ascii="Times New Roman" w:eastAsia="Times New Roman" w:hAnsi="Times New Roman" w:cs="Times New Roman"/>
          <w:b/>
          <w:sz w:val="24"/>
          <w:szCs w:val="24"/>
          <w:u w:val="single"/>
        </w:rPr>
        <w:t>References</w:t>
      </w:r>
    </w:p>
    <w:p w14:paraId="1A09B76D" w14:textId="77777777" w:rsidR="00EF328D" w:rsidRPr="00A24363" w:rsidRDefault="00A24363" w:rsidP="00A24363">
      <w:pPr>
        <w:spacing w:before="140" w:line="240" w:lineRule="auto"/>
        <w:ind w:left="960" w:hanging="480"/>
        <w:rPr>
          <w:rFonts w:ascii="Times New Roman" w:eastAsia="Times New Roman" w:hAnsi="Times New Roman" w:cs="Times New Roman"/>
          <w:sz w:val="24"/>
          <w:szCs w:val="24"/>
        </w:rPr>
      </w:pPr>
      <w:r w:rsidRPr="00A24363">
        <w:rPr>
          <w:rFonts w:ascii="Times New Roman" w:eastAsia="Times New Roman" w:hAnsi="Times New Roman" w:cs="Times New Roman"/>
          <w:sz w:val="24"/>
          <w:szCs w:val="24"/>
        </w:rPr>
        <w:t xml:space="preserve">Nakamura, S., </w:t>
      </w:r>
      <w:proofErr w:type="spellStart"/>
      <w:r w:rsidRPr="00A24363">
        <w:rPr>
          <w:rFonts w:ascii="Times New Roman" w:eastAsia="Times New Roman" w:hAnsi="Times New Roman" w:cs="Times New Roman"/>
          <w:sz w:val="24"/>
          <w:szCs w:val="24"/>
        </w:rPr>
        <w:t>Pourkheirandish</w:t>
      </w:r>
      <w:proofErr w:type="spellEnd"/>
      <w:r w:rsidRPr="00A24363">
        <w:rPr>
          <w:rFonts w:ascii="Times New Roman" w:eastAsia="Times New Roman" w:hAnsi="Times New Roman" w:cs="Times New Roman"/>
          <w:sz w:val="24"/>
          <w:szCs w:val="24"/>
        </w:rPr>
        <w:t xml:space="preserve">, M., Morishige, H., Kubo, Y., Nakamura, M., </w:t>
      </w:r>
      <w:proofErr w:type="spellStart"/>
      <w:r w:rsidRPr="00A24363">
        <w:rPr>
          <w:rFonts w:ascii="Times New Roman" w:eastAsia="Times New Roman" w:hAnsi="Times New Roman" w:cs="Times New Roman"/>
          <w:sz w:val="24"/>
          <w:szCs w:val="24"/>
        </w:rPr>
        <w:t>Ichimura</w:t>
      </w:r>
      <w:proofErr w:type="spellEnd"/>
      <w:r w:rsidRPr="00A24363">
        <w:rPr>
          <w:rFonts w:ascii="Times New Roman" w:eastAsia="Times New Roman" w:hAnsi="Times New Roman" w:cs="Times New Roman"/>
          <w:sz w:val="24"/>
          <w:szCs w:val="24"/>
        </w:rPr>
        <w:t xml:space="preserve">, K., … </w:t>
      </w:r>
      <w:proofErr w:type="spellStart"/>
      <w:r w:rsidRPr="00A24363">
        <w:rPr>
          <w:rFonts w:ascii="Times New Roman" w:eastAsia="Times New Roman" w:hAnsi="Times New Roman" w:cs="Times New Roman"/>
          <w:sz w:val="24"/>
          <w:szCs w:val="24"/>
        </w:rPr>
        <w:t>Komatsuda</w:t>
      </w:r>
      <w:proofErr w:type="spellEnd"/>
      <w:r w:rsidRPr="00A24363">
        <w:rPr>
          <w:rFonts w:ascii="Times New Roman" w:eastAsia="Times New Roman" w:hAnsi="Times New Roman" w:cs="Times New Roman"/>
          <w:sz w:val="24"/>
          <w:szCs w:val="24"/>
        </w:rPr>
        <w:t xml:space="preserve">, T. (2016). Mitogen-Activated Protein Kinase </w:t>
      </w:r>
      <w:proofErr w:type="spellStart"/>
      <w:r w:rsidRPr="00A24363">
        <w:rPr>
          <w:rFonts w:ascii="Times New Roman" w:eastAsia="Times New Roman" w:hAnsi="Times New Roman" w:cs="Times New Roman"/>
          <w:sz w:val="24"/>
          <w:szCs w:val="24"/>
        </w:rPr>
        <w:t>Kinase</w:t>
      </w:r>
      <w:proofErr w:type="spellEnd"/>
      <w:r w:rsidRPr="00A24363">
        <w:rPr>
          <w:rFonts w:ascii="Times New Roman" w:eastAsia="Times New Roman" w:hAnsi="Times New Roman" w:cs="Times New Roman"/>
          <w:sz w:val="24"/>
          <w:szCs w:val="24"/>
        </w:rPr>
        <w:t xml:space="preserve"> 3 Regulates Seed Dormancy in Barley. </w:t>
      </w:r>
      <w:r w:rsidRPr="00A24363">
        <w:rPr>
          <w:rFonts w:ascii="Times New Roman" w:eastAsia="Times New Roman" w:hAnsi="Times New Roman" w:cs="Times New Roman"/>
          <w:i/>
          <w:sz w:val="24"/>
          <w:szCs w:val="24"/>
        </w:rPr>
        <w:t>Current Biology</w:t>
      </w:r>
      <w:r w:rsidRPr="00A24363">
        <w:rPr>
          <w:rFonts w:ascii="Times New Roman" w:eastAsia="Times New Roman" w:hAnsi="Times New Roman" w:cs="Times New Roman"/>
          <w:sz w:val="24"/>
          <w:szCs w:val="24"/>
        </w:rPr>
        <w:t xml:space="preserve">, </w:t>
      </w:r>
      <w:r w:rsidRPr="00A24363">
        <w:rPr>
          <w:rFonts w:ascii="Times New Roman" w:eastAsia="Times New Roman" w:hAnsi="Times New Roman" w:cs="Times New Roman"/>
          <w:i/>
          <w:sz w:val="24"/>
          <w:szCs w:val="24"/>
        </w:rPr>
        <w:t>26</w:t>
      </w:r>
      <w:r w:rsidRPr="00A24363">
        <w:rPr>
          <w:rFonts w:ascii="Times New Roman" w:eastAsia="Times New Roman" w:hAnsi="Times New Roman" w:cs="Times New Roman"/>
          <w:sz w:val="24"/>
          <w:szCs w:val="24"/>
        </w:rPr>
        <w:t>(6), 775–781. https://doi.org/10.1016/J.CUB.2016.01.024</w:t>
      </w:r>
    </w:p>
    <w:p w14:paraId="01CE87C0" w14:textId="77777777" w:rsidR="00EF328D" w:rsidRPr="00A24363" w:rsidRDefault="00A24363" w:rsidP="00A24363">
      <w:pPr>
        <w:spacing w:before="140" w:line="240" w:lineRule="auto"/>
        <w:ind w:left="960" w:hanging="480"/>
        <w:rPr>
          <w:rFonts w:ascii="Times New Roman" w:eastAsia="Times New Roman" w:hAnsi="Times New Roman" w:cs="Times New Roman"/>
          <w:sz w:val="24"/>
          <w:szCs w:val="24"/>
        </w:rPr>
      </w:pPr>
      <w:r w:rsidRPr="00A24363">
        <w:rPr>
          <w:rFonts w:ascii="Times New Roman" w:eastAsia="Times New Roman" w:hAnsi="Times New Roman" w:cs="Times New Roman"/>
          <w:sz w:val="24"/>
          <w:szCs w:val="24"/>
        </w:rPr>
        <w:t xml:space="preserve">Sweeney, D. W., </w:t>
      </w:r>
      <w:proofErr w:type="spellStart"/>
      <w:r w:rsidRPr="00A24363">
        <w:rPr>
          <w:rFonts w:ascii="Times New Roman" w:eastAsia="Times New Roman" w:hAnsi="Times New Roman" w:cs="Times New Roman"/>
          <w:sz w:val="24"/>
          <w:szCs w:val="24"/>
        </w:rPr>
        <w:t>Rutkoski</w:t>
      </w:r>
      <w:proofErr w:type="spellEnd"/>
      <w:r w:rsidRPr="00A24363">
        <w:rPr>
          <w:rFonts w:ascii="Times New Roman" w:eastAsia="Times New Roman" w:hAnsi="Times New Roman" w:cs="Times New Roman"/>
          <w:sz w:val="24"/>
          <w:szCs w:val="24"/>
        </w:rPr>
        <w:t xml:space="preserve">, J., Bergstrom, G. C., &amp; Sorrells, M. E. (2020). A connected half‐sib family training population for genomic prediction in barley. </w:t>
      </w:r>
      <w:r w:rsidRPr="00A24363">
        <w:rPr>
          <w:rFonts w:ascii="Times New Roman" w:eastAsia="Times New Roman" w:hAnsi="Times New Roman" w:cs="Times New Roman"/>
          <w:i/>
          <w:sz w:val="24"/>
          <w:szCs w:val="24"/>
        </w:rPr>
        <w:t>Crop Science</w:t>
      </w:r>
      <w:r w:rsidRPr="00A24363">
        <w:rPr>
          <w:rFonts w:ascii="Times New Roman" w:eastAsia="Times New Roman" w:hAnsi="Times New Roman" w:cs="Times New Roman"/>
          <w:sz w:val="24"/>
          <w:szCs w:val="24"/>
        </w:rPr>
        <w:t xml:space="preserve">, </w:t>
      </w:r>
      <w:r w:rsidRPr="00A24363">
        <w:rPr>
          <w:rFonts w:ascii="Times New Roman" w:eastAsia="Times New Roman" w:hAnsi="Times New Roman" w:cs="Times New Roman"/>
          <w:i/>
          <w:sz w:val="24"/>
          <w:szCs w:val="24"/>
        </w:rPr>
        <w:t>60</w:t>
      </w:r>
      <w:r w:rsidRPr="00A24363">
        <w:rPr>
          <w:rFonts w:ascii="Times New Roman" w:eastAsia="Times New Roman" w:hAnsi="Times New Roman" w:cs="Times New Roman"/>
          <w:sz w:val="24"/>
          <w:szCs w:val="24"/>
        </w:rPr>
        <w:t>(1), 262–281. https://doi.org/10.1002/csc2.20104</w:t>
      </w:r>
    </w:p>
    <w:p w14:paraId="6B3A783C" w14:textId="77777777" w:rsidR="00EF328D" w:rsidRPr="00A24363" w:rsidRDefault="00A24363" w:rsidP="00A24363">
      <w:pPr>
        <w:spacing w:before="140" w:line="240" w:lineRule="auto"/>
        <w:ind w:left="960" w:hanging="480"/>
        <w:rPr>
          <w:rFonts w:ascii="Times New Roman" w:eastAsia="Times New Roman" w:hAnsi="Times New Roman" w:cs="Times New Roman"/>
          <w:sz w:val="24"/>
          <w:szCs w:val="24"/>
        </w:rPr>
      </w:pPr>
      <w:proofErr w:type="spellStart"/>
      <w:r w:rsidRPr="00A24363">
        <w:rPr>
          <w:rFonts w:ascii="Times New Roman" w:eastAsia="Times New Roman" w:hAnsi="Times New Roman" w:cs="Times New Roman"/>
          <w:sz w:val="24"/>
          <w:szCs w:val="24"/>
        </w:rPr>
        <w:t>Woonton</w:t>
      </w:r>
      <w:proofErr w:type="spellEnd"/>
      <w:r w:rsidRPr="00A24363">
        <w:rPr>
          <w:rFonts w:ascii="Times New Roman" w:eastAsia="Times New Roman" w:hAnsi="Times New Roman" w:cs="Times New Roman"/>
          <w:sz w:val="24"/>
          <w:szCs w:val="24"/>
        </w:rPr>
        <w:t xml:space="preserve">, B. W., Jacobsen, J. V, Sherkat, F., &amp; Stuart, I. M. (2005). Changes in Germination and Malting Quality During Storage of Barley. In </w:t>
      </w:r>
      <w:r w:rsidRPr="00A24363">
        <w:rPr>
          <w:rFonts w:ascii="Times New Roman" w:eastAsia="Times New Roman" w:hAnsi="Times New Roman" w:cs="Times New Roman"/>
          <w:i/>
          <w:sz w:val="24"/>
          <w:szCs w:val="24"/>
        </w:rPr>
        <w:t>J. Inst. Brew</w:t>
      </w:r>
      <w:r w:rsidRPr="00A24363">
        <w:rPr>
          <w:rFonts w:ascii="Times New Roman" w:eastAsia="Times New Roman" w:hAnsi="Times New Roman" w:cs="Times New Roman"/>
          <w:sz w:val="24"/>
          <w:szCs w:val="24"/>
        </w:rPr>
        <w:t xml:space="preserve"> (Vol. 111). https://doi.org/10.1002/j.2050-0416.2005.tb00646.x</w:t>
      </w:r>
    </w:p>
    <w:p w14:paraId="3D238B70" w14:textId="77777777" w:rsidR="00EF328D" w:rsidRPr="00A24363"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sz w:val="24"/>
          <w:szCs w:val="24"/>
        </w:rPr>
        <w:t xml:space="preserve"> </w:t>
      </w:r>
    </w:p>
    <w:p w14:paraId="17A918FD" w14:textId="77777777" w:rsidR="00EF328D" w:rsidRPr="00A24363"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sz w:val="24"/>
          <w:szCs w:val="24"/>
        </w:rPr>
        <w:t xml:space="preserve"> </w:t>
      </w:r>
    </w:p>
    <w:p w14:paraId="4D305875" w14:textId="77777777" w:rsidR="00EF328D" w:rsidRPr="00A24363" w:rsidRDefault="00A24363" w:rsidP="00A24363">
      <w:pPr>
        <w:spacing w:before="140" w:line="240" w:lineRule="auto"/>
        <w:rPr>
          <w:rFonts w:ascii="Times New Roman" w:eastAsia="Times New Roman" w:hAnsi="Times New Roman" w:cs="Times New Roman"/>
          <w:b/>
          <w:sz w:val="24"/>
          <w:szCs w:val="24"/>
          <w:u w:val="single"/>
        </w:rPr>
      </w:pPr>
      <w:r w:rsidRPr="00A24363">
        <w:rPr>
          <w:rFonts w:ascii="Times New Roman" w:eastAsia="Times New Roman" w:hAnsi="Times New Roman" w:cs="Times New Roman"/>
          <w:b/>
          <w:sz w:val="24"/>
          <w:szCs w:val="24"/>
          <w:u w:val="single"/>
        </w:rPr>
        <w:t>Additional information</w:t>
      </w:r>
    </w:p>
    <w:p w14:paraId="52BE6355" w14:textId="77777777" w:rsidR="00EF328D" w:rsidRPr="00A24363" w:rsidRDefault="00A24363" w:rsidP="00A24363">
      <w:pPr>
        <w:spacing w:before="140" w:line="240" w:lineRule="auto"/>
        <w:rPr>
          <w:rFonts w:ascii="Times New Roman" w:eastAsia="Times New Roman" w:hAnsi="Times New Roman" w:cs="Times New Roman"/>
          <w:b/>
          <w:sz w:val="24"/>
          <w:szCs w:val="24"/>
          <w:u w:val="single"/>
        </w:rPr>
      </w:pPr>
      <w:r w:rsidRPr="00A24363">
        <w:rPr>
          <w:rFonts w:ascii="Times New Roman" w:eastAsia="Times New Roman" w:hAnsi="Times New Roman" w:cs="Times New Roman"/>
          <w:b/>
          <w:sz w:val="24"/>
          <w:szCs w:val="24"/>
          <w:u w:val="single"/>
        </w:rPr>
        <w:t xml:space="preserve"> </w:t>
      </w:r>
    </w:p>
    <w:p w14:paraId="6CF5A41E" w14:textId="24048C66" w:rsidR="00EF328D" w:rsidRPr="00A24363"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sz w:val="24"/>
          <w:szCs w:val="24"/>
        </w:rPr>
        <w:t>Table 1: Cumulative summary of winter malting barley parent performance 2016-</w:t>
      </w:r>
      <w:commentRangeStart w:id="41"/>
      <w:r w:rsidRPr="00A24363">
        <w:rPr>
          <w:rFonts w:ascii="Times New Roman" w:eastAsia="Times New Roman" w:hAnsi="Times New Roman" w:cs="Times New Roman"/>
          <w:sz w:val="24"/>
          <w:szCs w:val="24"/>
        </w:rPr>
        <w:t>2019</w:t>
      </w:r>
      <w:commentRangeEnd w:id="41"/>
      <w:r w:rsidR="00DD1047">
        <w:rPr>
          <w:rStyle w:val="CommentReference"/>
        </w:rPr>
        <w:commentReference w:id="41"/>
      </w:r>
      <w:ins w:id="42" w:author="Mark Earl Sorrells" w:date="2020-03-12T08:13:00Z">
        <w:r w:rsidR="00E91F04">
          <w:rPr>
            <w:rFonts w:ascii="Times New Roman" w:eastAsia="Times New Roman" w:hAnsi="Times New Roman" w:cs="Times New Roman"/>
            <w:sz w:val="24"/>
            <w:szCs w:val="24"/>
          </w:rPr>
          <w:t>.</w:t>
        </w:r>
      </w:ins>
      <w:r>
        <w:rPr>
          <w:rFonts w:ascii="Times New Roman" w:eastAsia="Times New Roman" w:hAnsi="Times New Roman" w:cs="Times New Roman"/>
          <w:noProof/>
          <w:sz w:val="24"/>
          <w:szCs w:val="24"/>
          <w:lang w:val="en-US"/>
        </w:rPr>
        <w:drawing>
          <wp:inline distT="114300" distB="114300" distL="114300" distR="114300" wp14:anchorId="0E1DA019" wp14:editId="219384EC">
            <wp:extent cx="5943600" cy="1883381"/>
            <wp:effectExtent l="0" t="0" r="0" b="317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883381"/>
                    </a:xfrm>
                    <a:prstGeom prst="rect">
                      <a:avLst/>
                    </a:prstGeom>
                    <a:ln/>
                  </pic:spPr>
                </pic:pic>
              </a:graphicData>
            </a:graphic>
          </wp:inline>
        </w:drawing>
      </w:r>
    </w:p>
    <w:p w14:paraId="26A616D9" w14:textId="77777777" w:rsidR="00EF328D" w:rsidRPr="00A24363" w:rsidRDefault="00EF328D" w:rsidP="00A24363">
      <w:pPr>
        <w:spacing w:before="140" w:line="240" w:lineRule="auto"/>
        <w:rPr>
          <w:rFonts w:ascii="Times New Roman" w:eastAsia="Times New Roman" w:hAnsi="Times New Roman" w:cs="Times New Roman"/>
          <w:sz w:val="24"/>
          <w:szCs w:val="24"/>
        </w:rPr>
      </w:pPr>
    </w:p>
    <w:p w14:paraId="4CC757BA" w14:textId="77777777" w:rsidR="00EF328D" w:rsidRPr="00A24363"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sz w:val="24"/>
          <w:szCs w:val="24"/>
        </w:rPr>
        <w:t xml:space="preserve"> </w:t>
      </w:r>
    </w:p>
    <w:p w14:paraId="167D4CB2" w14:textId="77777777" w:rsidR="00A24363" w:rsidRDefault="00A24363" w:rsidP="00A24363">
      <w:pPr>
        <w:spacing w:before="140" w:line="240" w:lineRule="auto"/>
        <w:rPr>
          <w:rFonts w:ascii="Times New Roman" w:eastAsia="Times New Roman" w:hAnsi="Times New Roman" w:cs="Times New Roman"/>
          <w:sz w:val="24"/>
          <w:szCs w:val="24"/>
        </w:rPr>
      </w:pPr>
    </w:p>
    <w:p w14:paraId="5FF3FF23" w14:textId="77777777" w:rsidR="00A24363" w:rsidRDefault="00A24363" w:rsidP="00A24363">
      <w:pPr>
        <w:spacing w:before="140" w:line="240" w:lineRule="auto"/>
        <w:rPr>
          <w:rFonts w:ascii="Times New Roman" w:eastAsia="Times New Roman" w:hAnsi="Times New Roman" w:cs="Times New Roman"/>
          <w:sz w:val="24"/>
          <w:szCs w:val="24"/>
        </w:rPr>
      </w:pPr>
    </w:p>
    <w:p w14:paraId="2E8FBD94" w14:textId="77777777" w:rsidR="00A24363" w:rsidRDefault="00A24363" w:rsidP="00A24363">
      <w:pPr>
        <w:spacing w:before="140" w:line="240" w:lineRule="auto"/>
        <w:rPr>
          <w:rFonts w:ascii="Times New Roman" w:eastAsia="Times New Roman" w:hAnsi="Times New Roman" w:cs="Times New Roman"/>
          <w:sz w:val="24"/>
          <w:szCs w:val="24"/>
        </w:rPr>
      </w:pPr>
    </w:p>
    <w:p w14:paraId="5B68A4C4" w14:textId="77777777" w:rsidR="00A24363" w:rsidRDefault="00A24363" w:rsidP="00A24363">
      <w:pPr>
        <w:spacing w:before="140" w:line="240" w:lineRule="auto"/>
        <w:rPr>
          <w:rFonts w:ascii="Times New Roman" w:eastAsia="Times New Roman" w:hAnsi="Times New Roman" w:cs="Times New Roman"/>
          <w:sz w:val="24"/>
          <w:szCs w:val="24"/>
        </w:rPr>
      </w:pPr>
    </w:p>
    <w:p w14:paraId="5885D06A" w14:textId="77777777" w:rsidR="00A24363" w:rsidRDefault="00A24363" w:rsidP="00A24363">
      <w:pPr>
        <w:spacing w:before="140" w:line="240" w:lineRule="auto"/>
        <w:rPr>
          <w:rFonts w:ascii="Times New Roman" w:eastAsia="Times New Roman" w:hAnsi="Times New Roman" w:cs="Times New Roman"/>
          <w:sz w:val="24"/>
          <w:szCs w:val="24"/>
        </w:rPr>
      </w:pPr>
    </w:p>
    <w:p w14:paraId="20994ADA" w14:textId="77777777" w:rsidR="00A24363" w:rsidRDefault="00A24363" w:rsidP="00A24363">
      <w:pPr>
        <w:spacing w:before="140" w:line="240" w:lineRule="auto"/>
        <w:rPr>
          <w:rFonts w:ascii="Times New Roman" w:eastAsia="Times New Roman" w:hAnsi="Times New Roman" w:cs="Times New Roman"/>
          <w:sz w:val="24"/>
          <w:szCs w:val="24"/>
        </w:rPr>
      </w:pPr>
    </w:p>
    <w:p w14:paraId="33D94697" w14:textId="77777777" w:rsidR="00A24363" w:rsidRDefault="00A24363" w:rsidP="00A24363">
      <w:pPr>
        <w:spacing w:before="140" w:line="240" w:lineRule="auto"/>
        <w:rPr>
          <w:rFonts w:ascii="Times New Roman" w:eastAsia="Times New Roman" w:hAnsi="Times New Roman" w:cs="Times New Roman"/>
          <w:sz w:val="24"/>
          <w:szCs w:val="24"/>
        </w:rPr>
      </w:pPr>
    </w:p>
    <w:p w14:paraId="3175EDF1" w14:textId="77777777" w:rsidR="00A24363" w:rsidRDefault="00A24363" w:rsidP="00A24363">
      <w:pPr>
        <w:spacing w:before="140" w:line="240" w:lineRule="auto"/>
        <w:rPr>
          <w:rFonts w:ascii="Times New Roman" w:eastAsia="Times New Roman" w:hAnsi="Times New Roman" w:cs="Times New Roman"/>
          <w:sz w:val="24"/>
          <w:szCs w:val="24"/>
        </w:rPr>
      </w:pPr>
    </w:p>
    <w:p w14:paraId="1435FD49" w14:textId="77777777" w:rsidR="00EF328D" w:rsidRPr="00A24363"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sz w:val="24"/>
          <w:szCs w:val="24"/>
        </w:rPr>
        <w:t xml:space="preserve">Figure 1: Germination index (GI) phenotypic distributions change over time (TP1, TP2, TP3) based on molecular marker scores at GA20ox1 and MKK3 at the </w:t>
      </w:r>
      <w:r w:rsidRPr="00A24363">
        <w:rPr>
          <w:rFonts w:ascii="Times New Roman" w:eastAsia="Times New Roman" w:hAnsi="Times New Roman" w:cs="Times New Roman"/>
          <w:i/>
          <w:sz w:val="24"/>
          <w:szCs w:val="24"/>
        </w:rPr>
        <w:t xml:space="preserve">SD2 </w:t>
      </w:r>
      <w:r w:rsidRPr="00A24363">
        <w:rPr>
          <w:rFonts w:ascii="Times New Roman" w:eastAsia="Times New Roman" w:hAnsi="Times New Roman" w:cs="Times New Roman"/>
          <w:sz w:val="24"/>
          <w:szCs w:val="24"/>
        </w:rPr>
        <w:t>locus. Haplotypes of lines are shown that genotypically resemble AAC Synergy (PHS susceptible, high malting quality), Conlon (PHS resistant, moderate malting quality), or are recombinants. N refers to the number of lines in the AAC Synergy/Conlon biparental family that were included in the Cornell spring barley panel and have GI data. Recombinant lines resemble Conlon at TP1 (one week post-physiological maturity) indicating dormancy but more closely resemble AAC Synergy at TP2 (1.5 months post-PM) and TP3 (3 months post-PM).</w:t>
      </w:r>
    </w:p>
    <w:p w14:paraId="76429EFA" w14:textId="77777777" w:rsidR="00EF328D" w:rsidRDefault="00A24363" w:rsidP="00A24363">
      <w:pPr>
        <w:spacing w:before="140" w:line="240" w:lineRule="auto"/>
        <w:rPr>
          <w:rFonts w:ascii="Times New Roman" w:eastAsia="Times New Roman" w:hAnsi="Times New Roman" w:cs="Times New Roman"/>
          <w:sz w:val="24"/>
          <w:szCs w:val="24"/>
        </w:rPr>
      </w:pPr>
      <w:r w:rsidRPr="00A24363">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rPr>
        <w:drawing>
          <wp:inline distT="114300" distB="114300" distL="114300" distR="114300" wp14:anchorId="335F2129" wp14:editId="6387EA0C">
            <wp:extent cx="5943600" cy="2705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705100"/>
                    </a:xfrm>
                    <a:prstGeom prst="rect">
                      <a:avLst/>
                    </a:prstGeom>
                    <a:ln/>
                  </pic:spPr>
                </pic:pic>
              </a:graphicData>
            </a:graphic>
          </wp:inline>
        </w:drawing>
      </w:r>
    </w:p>
    <w:p w14:paraId="74D9C544" w14:textId="77777777" w:rsidR="00A24363" w:rsidRPr="00A24363" w:rsidRDefault="00A24363" w:rsidP="00A24363">
      <w:pPr>
        <w:spacing w:before="140" w:line="240" w:lineRule="auto"/>
        <w:rPr>
          <w:rFonts w:ascii="Times New Roman" w:eastAsia="Times New Roman" w:hAnsi="Times New Roman" w:cs="Times New Roman"/>
          <w:sz w:val="24"/>
          <w:szCs w:val="24"/>
        </w:rPr>
      </w:pPr>
    </w:p>
    <w:p w14:paraId="6171C9FF" w14:textId="77777777" w:rsidR="00A24363" w:rsidRDefault="00A24363" w:rsidP="00A24363">
      <w:pPr>
        <w:spacing w:before="140" w:line="240" w:lineRule="auto"/>
        <w:rPr>
          <w:rFonts w:ascii="Times New Roman" w:eastAsia="Times New Roman" w:hAnsi="Times New Roman" w:cs="Times New Roman"/>
          <w:sz w:val="24"/>
          <w:szCs w:val="24"/>
        </w:rPr>
      </w:pPr>
      <w:commentRangeStart w:id="43"/>
      <w:r w:rsidRPr="00A24363">
        <w:rPr>
          <w:rFonts w:ascii="Times New Roman" w:eastAsia="Times New Roman" w:hAnsi="Times New Roman" w:cs="Times New Roman"/>
          <w:sz w:val="24"/>
          <w:szCs w:val="24"/>
        </w:rPr>
        <w:t>Figure 2: Distribution of raw pre-harvest sprouting data from a European landrace barley panel in 2019.</w:t>
      </w:r>
      <w:r>
        <w:rPr>
          <w:rFonts w:ascii="Times New Roman" w:eastAsia="Times New Roman" w:hAnsi="Times New Roman" w:cs="Times New Roman"/>
          <w:sz w:val="24"/>
          <w:szCs w:val="24"/>
        </w:rPr>
        <w:t xml:space="preserve"> </w:t>
      </w:r>
      <w:commentRangeEnd w:id="43"/>
      <w:r w:rsidR="009D1459">
        <w:rPr>
          <w:rStyle w:val="CommentReference"/>
        </w:rPr>
        <w:commentReference w:id="43"/>
      </w:r>
    </w:p>
    <w:p w14:paraId="655F250F" w14:textId="77777777" w:rsidR="00EF328D" w:rsidRPr="00A24363" w:rsidRDefault="00A24363" w:rsidP="00A24363">
      <w:pPr>
        <w:spacing w:before="1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02ACB7D" wp14:editId="34CD614A">
            <wp:extent cx="4500563" cy="299733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500563" cy="2997338"/>
                    </a:xfrm>
                    <a:prstGeom prst="rect">
                      <a:avLst/>
                    </a:prstGeom>
                    <a:ln/>
                  </pic:spPr>
                </pic:pic>
              </a:graphicData>
            </a:graphic>
          </wp:inline>
        </w:drawing>
      </w:r>
    </w:p>
    <w:sectPr w:rsidR="00EF328D" w:rsidRPr="00A2436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ark Earl Sorrells" w:date="2020-03-12T07:50:00Z" w:initials="MES">
    <w:p w14:paraId="71DDCBF8" w14:textId="77777777" w:rsidR="003974E0" w:rsidRDefault="003974E0">
      <w:pPr>
        <w:pStyle w:val="CommentText"/>
      </w:pPr>
      <w:r>
        <w:rPr>
          <w:rStyle w:val="CommentReference"/>
        </w:rPr>
        <w:annotationRef/>
      </w:r>
      <w:r>
        <w:t xml:space="preserve">I would favor an abbreviation that is more descriptive like EUL for European Landraces.  </w:t>
      </w:r>
    </w:p>
  </w:comment>
  <w:comment w:id="13" w:author="Mark Earl Sorrells" w:date="2020-03-12T07:53:00Z" w:initials="MES">
    <w:p w14:paraId="64E6CE05" w14:textId="77777777" w:rsidR="003974E0" w:rsidRDefault="003974E0">
      <w:pPr>
        <w:pStyle w:val="CommentText"/>
      </w:pPr>
      <w:r>
        <w:rPr>
          <w:rStyle w:val="CommentReference"/>
        </w:rPr>
        <w:annotationRef/>
      </w:r>
      <w:r>
        <w:t>I changed this back to singular because we are just referring to one array not several samples.</w:t>
      </w:r>
    </w:p>
  </w:comment>
  <w:comment w:id="41" w:author="Mark Earl Sorrells" w:date="2020-03-12T08:10:00Z" w:initials="MES">
    <w:p w14:paraId="26A572C7" w14:textId="33779122" w:rsidR="00DD1047" w:rsidRDefault="00DD1047">
      <w:pPr>
        <w:pStyle w:val="CommentText"/>
      </w:pPr>
      <w:r>
        <w:rPr>
          <w:rStyle w:val="CommentReference"/>
        </w:rPr>
        <w:annotationRef/>
      </w:r>
      <w:r>
        <w:t>You need to say what the green highlight means</w:t>
      </w:r>
    </w:p>
  </w:comment>
  <w:comment w:id="43" w:author="Mark Earl Sorrells" w:date="2020-03-12T08:12:00Z" w:initials="MES">
    <w:p w14:paraId="56165A1C" w14:textId="4D5F7033" w:rsidR="009D1459" w:rsidRDefault="009D1459">
      <w:pPr>
        <w:pStyle w:val="CommentText"/>
      </w:pPr>
      <w:r>
        <w:rPr>
          <w:rStyle w:val="CommentReference"/>
        </w:rPr>
        <w:annotationRef/>
      </w:r>
      <w:r>
        <w:t>Isn’t the Y axis frequency?  What does highlight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DDCBF8" w15:done="0"/>
  <w15:commentEx w15:paraId="64E6CE05" w15:done="0"/>
  <w15:commentEx w15:paraId="26A572C7" w15:done="0"/>
  <w15:commentEx w15:paraId="56165A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146859" w16cex:dateUtc="2020-03-12T11:50:00Z"/>
  <w16cex:commentExtensible w16cex:durableId="221468E5" w16cex:dateUtc="2020-03-12T11:53:00Z"/>
  <w16cex:commentExtensible w16cex:durableId="22146D0D" w16cex:dateUtc="2020-03-12T12:10:00Z"/>
  <w16cex:commentExtensible w16cex:durableId="22146D6C" w16cex:dateUtc="2020-03-1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DDCBF8" w16cid:durableId="22146859"/>
  <w16cid:commentId w16cid:paraId="64E6CE05" w16cid:durableId="221468E5"/>
  <w16cid:commentId w16cid:paraId="26A572C7" w16cid:durableId="22146D0D"/>
  <w16cid:commentId w16cid:paraId="56165A1C" w16cid:durableId="22146D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D46155"/>
    <w:multiLevelType w:val="multilevel"/>
    <w:tmpl w:val="83AA97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Earl Sorrells">
    <w15:presenceInfo w15:providerId="AD" w15:userId="S::mes12@cornell.edu::39c0cfbe-55b2-4351-8c6d-335c275598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28D"/>
    <w:rsid w:val="00161DB5"/>
    <w:rsid w:val="002313BD"/>
    <w:rsid w:val="003974E0"/>
    <w:rsid w:val="00431468"/>
    <w:rsid w:val="00455E54"/>
    <w:rsid w:val="004E75AC"/>
    <w:rsid w:val="00884446"/>
    <w:rsid w:val="009D1459"/>
    <w:rsid w:val="00A24363"/>
    <w:rsid w:val="00DD1047"/>
    <w:rsid w:val="00E91F04"/>
    <w:rsid w:val="00EF3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75CA"/>
  <w15:docId w15:val="{F6C98DF3-34B0-48B1-8D74-9F231AE4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455E54"/>
    <w:rPr>
      <w:sz w:val="16"/>
      <w:szCs w:val="16"/>
    </w:rPr>
  </w:style>
  <w:style w:type="paragraph" w:styleId="CommentText">
    <w:name w:val="annotation text"/>
    <w:basedOn w:val="Normal"/>
    <w:link w:val="CommentTextChar"/>
    <w:uiPriority w:val="99"/>
    <w:semiHidden/>
    <w:unhideWhenUsed/>
    <w:rsid w:val="00455E54"/>
    <w:pPr>
      <w:spacing w:line="240" w:lineRule="auto"/>
    </w:pPr>
    <w:rPr>
      <w:sz w:val="20"/>
      <w:szCs w:val="20"/>
    </w:rPr>
  </w:style>
  <w:style w:type="character" w:customStyle="1" w:styleId="CommentTextChar">
    <w:name w:val="Comment Text Char"/>
    <w:basedOn w:val="DefaultParagraphFont"/>
    <w:link w:val="CommentText"/>
    <w:uiPriority w:val="99"/>
    <w:semiHidden/>
    <w:rsid w:val="00455E54"/>
    <w:rPr>
      <w:sz w:val="20"/>
      <w:szCs w:val="20"/>
    </w:rPr>
  </w:style>
  <w:style w:type="paragraph" w:styleId="CommentSubject">
    <w:name w:val="annotation subject"/>
    <w:basedOn w:val="CommentText"/>
    <w:next w:val="CommentText"/>
    <w:link w:val="CommentSubjectChar"/>
    <w:uiPriority w:val="99"/>
    <w:semiHidden/>
    <w:unhideWhenUsed/>
    <w:rsid w:val="00455E54"/>
    <w:rPr>
      <w:b/>
      <w:bCs/>
    </w:rPr>
  </w:style>
  <w:style w:type="character" w:customStyle="1" w:styleId="CommentSubjectChar">
    <w:name w:val="Comment Subject Char"/>
    <w:basedOn w:val="CommentTextChar"/>
    <w:link w:val="CommentSubject"/>
    <w:uiPriority w:val="99"/>
    <w:semiHidden/>
    <w:rsid w:val="00455E54"/>
    <w:rPr>
      <w:b/>
      <w:bCs/>
      <w:sz w:val="20"/>
      <w:szCs w:val="20"/>
    </w:rPr>
  </w:style>
  <w:style w:type="paragraph" w:styleId="BalloonText">
    <w:name w:val="Balloon Text"/>
    <w:basedOn w:val="Normal"/>
    <w:link w:val="BalloonTextChar"/>
    <w:uiPriority w:val="99"/>
    <w:semiHidden/>
    <w:unhideWhenUsed/>
    <w:rsid w:val="00455E5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5E5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2310</Words>
  <Characters>13172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Earl Sorrells</cp:lastModifiedBy>
  <cp:revision>6</cp:revision>
  <dcterms:created xsi:type="dcterms:W3CDTF">2020-03-12T10:52:00Z</dcterms:created>
  <dcterms:modified xsi:type="dcterms:W3CDTF">2020-03-12T12:13:00Z</dcterms:modified>
</cp:coreProperties>
</file>